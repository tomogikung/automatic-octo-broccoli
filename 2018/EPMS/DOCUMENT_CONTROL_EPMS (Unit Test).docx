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14:paraId="1BB5A61A" w14:textId="77777777" w:rsidTr="003C0611">
        <w:tc>
          <w:tcPr>
            <w:tcW w:w="1844" w:type="dxa"/>
          </w:tcPr>
          <w:p w14:paraId="359900E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14:paraId="2B3C9376" w14:textId="77777777" w:rsidTr="003C0611">
        <w:tc>
          <w:tcPr>
            <w:tcW w:w="1844" w:type="dxa"/>
          </w:tcPr>
          <w:p w14:paraId="22B1F7D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77777777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PMS – 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บริหารผลงาน</w:t>
            </w:r>
          </w:p>
        </w:tc>
      </w:tr>
      <w:tr w:rsidR="008715B4" w:rsidRPr="008715B4" w14:paraId="6C531E58" w14:textId="77777777" w:rsidTr="003C0611">
        <w:tc>
          <w:tcPr>
            <w:tcW w:w="1844" w:type="dxa"/>
          </w:tcPr>
          <w:p w14:paraId="4DF1EC0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77777777"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 w:rsidRPr="003C0611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User Acceptance Test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 (UAT)</w:t>
            </w:r>
          </w:p>
        </w:tc>
      </w:tr>
      <w:tr w:rsidR="008715B4" w:rsidRPr="008715B4" w14:paraId="38D5DD07" w14:textId="77777777" w:rsidTr="003C0611">
        <w:tc>
          <w:tcPr>
            <w:tcW w:w="1844" w:type="dxa"/>
          </w:tcPr>
          <w:p w14:paraId="4BBFF833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14:paraId="33391888" w14:textId="77777777" w:rsidTr="003C0611">
        <w:tc>
          <w:tcPr>
            <w:tcW w:w="1844" w:type="dxa"/>
          </w:tcPr>
          <w:p w14:paraId="7F8D233D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คำเต่ย</w:t>
            </w:r>
          </w:p>
        </w:tc>
      </w:tr>
      <w:tr w:rsidR="008715B4" w:rsidRPr="008715B4" w14:paraId="67C273E3" w14:textId="77777777" w:rsidTr="003C0611">
        <w:tc>
          <w:tcPr>
            <w:tcW w:w="1844" w:type="dxa"/>
          </w:tcPr>
          <w:p w14:paraId="306EF7A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77777777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28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5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4538E0E7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14:paraId="505EDD31" w14:textId="77777777" w:rsidTr="003C0611">
        <w:tc>
          <w:tcPr>
            <w:tcW w:w="1844" w:type="dxa"/>
          </w:tcPr>
          <w:p w14:paraId="3218D5C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77777777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28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5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7777777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PMS – 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บริหารผลงาน</w:t>
            </w:r>
          </w:p>
        </w:tc>
      </w:tr>
      <w:tr w:rsidR="008715B4" w:rsidRPr="008715B4" w14:paraId="73EC2607" w14:textId="77777777" w:rsidTr="003C0611">
        <w:trPr>
          <w:trHeight w:val="20"/>
        </w:trPr>
        <w:tc>
          <w:tcPr>
            <w:tcW w:w="1844" w:type="dxa"/>
          </w:tcPr>
          <w:p w14:paraId="351F11A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03F5BA25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04F2DBE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01065DD0" w14:textId="77777777" w:rsidTr="003C0611">
        <w:trPr>
          <w:trHeight w:val="20"/>
        </w:trPr>
        <w:tc>
          <w:tcPr>
            <w:tcW w:w="1844" w:type="dxa"/>
          </w:tcPr>
          <w:p w14:paraId="457BE250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CA5F5F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45DB16C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6C49B5E6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62D42161" w14:textId="77777777"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14:paraId="2A148580" w14:textId="77777777" w:rsidTr="003C0611">
        <w:tc>
          <w:tcPr>
            <w:tcW w:w="1839" w:type="dxa"/>
          </w:tcPr>
          <w:p w14:paraId="7F11701C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Manager</w:t>
            </w:r>
          </w:p>
        </w:tc>
        <w:tc>
          <w:tcPr>
            <w:tcW w:w="2269" w:type="dxa"/>
          </w:tcPr>
          <w:p w14:paraId="201DC898" w14:textId="77777777"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คุณศศิวัฒน์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หอยสังข์</w:t>
            </w:r>
            <w:r w:rsidRPr="00C51734">
              <w:rPr>
                <w:rFonts w:ascii="BBQ Plz Sans" w:eastAsia="foodpassion" w:hAnsi="BBQ Plz Sans" w:cs="BBQ Plz Sans"/>
                <w:color w:val="333333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3122" w:type="dxa"/>
          </w:tcPr>
          <w:p w14:paraId="31A529E4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ผู้จัดการแผนก - พัฒนาองค์กร</w:t>
            </w:r>
          </w:p>
        </w:tc>
        <w:tc>
          <w:tcPr>
            <w:tcW w:w="1560" w:type="dxa"/>
          </w:tcPr>
          <w:p w14:paraId="2844CBEC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Owner</w:t>
            </w:r>
          </w:p>
        </w:tc>
        <w:tc>
          <w:tcPr>
            <w:tcW w:w="2269" w:type="dxa"/>
          </w:tcPr>
          <w:p w14:paraId="060CE2E4" w14:textId="77777777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คุณประครอง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ณุวงษ์ศรี</w:t>
            </w:r>
          </w:p>
        </w:tc>
        <w:tc>
          <w:tcPr>
            <w:tcW w:w="3122" w:type="dxa"/>
          </w:tcPr>
          <w:p w14:paraId="3768FA67" w14:textId="77777777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พัฒนาองค์กร</w:t>
            </w:r>
          </w:p>
        </w:tc>
        <w:tc>
          <w:tcPr>
            <w:tcW w:w="1560" w:type="dxa"/>
          </w:tcPr>
          <w:p w14:paraId="515B1663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3E166E99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คุณอดิศักดิ์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เมฆวรวุฒิ</w:t>
            </w:r>
          </w:p>
        </w:tc>
        <w:tc>
          <w:tcPr>
            <w:tcW w:w="3122" w:type="dxa"/>
          </w:tcPr>
          <w:p w14:paraId="7D9DAC2F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ู้ช่วยผู้จัดการแผนก - พัฒนาองค์กร</w:t>
            </w:r>
          </w:p>
        </w:tc>
        <w:tc>
          <w:tcPr>
            <w:tcW w:w="1560" w:type="dxa"/>
          </w:tcPr>
          <w:p w14:paraId="24E387A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1F078583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คุณศศธร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อริยศุภพงษ์</w:t>
            </w:r>
          </w:p>
        </w:tc>
        <w:tc>
          <w:tcPr>
            <w:tcW w:w="3122" w:type="dxa"/>
          </w:tcPr>
          <w:p w14:paraId="7E99A444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 - พัฒนาซอฟต์แวร์</w:t>
            </w:r>
          </w:p>
        </w:tc>
        <w:tc>
          <w:tcPr>
            <w:tcW w:w="1560" w:type="dxa"/>
          </w:tcPr>
          <w:p w14:paraId="673FAEF3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551F8965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คุณสมพร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พันอนันต์</w:t>
            </w:r>
          </w:p>
        </w:tc>
        <w:tc>
          <w:tcPr>
            <w:tcW w:w="3122" w:type="dxa"/>
          </w:tcPr>
          <w:p w14:paraId="35E6BAF0" w14:textId="7777777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พัฒนาซอฟต์แวร์</w:t>
            </w:r>
          </w:p>
        </w:tc>
        <w:tc>
          <w:tcPr>
            <w:tcW w:w="1560" w:type="dxa"/>
          </w:tcPr>
          <w:p w14:paraId="6F9E5B75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7425D7FF" w14:textId="77777777"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14:paraId="6ADC55E2" w14:textId="77777777" w:rsidR="00431A0C" w:rsidRPr="00FA0F2A" w:rsidRDefault="00047602" w:rsidP="00FA0F2A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  <w:cs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/>
          <w:sz w:val="32"/>
          <w:szCs w:val="32"/>
        </w:rPr>
        <w:t xml:space="preserve">ACTIVE DIY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สะสมความสนุก</w:t>
      </w:r>
      <w:r w:rsidR="003A6463" w:rsidRPr="003A6463">
        <w:rPr>
          <w:rFonts w:ascii="BBQ Plz Rounded" w:hAnsi="BBQ Plz Rounded" w:cs="BBQ Plz Rounded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ส่งสุขทุกวัน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777"/>
        <w:gridCol w:w="5948"/>
        <w:gridCol w:w="5057"/>
        <w:gridCol w:w="1339"/>
        <w:gridCol w:w="1713"/>
        <w:gridCol w:w="6"/>
      </w:tblGrid>
      <w:tr w:rsidR="007A01E3" w:rsidRPr="00EC4D71" w14:paraId="6A82BFB9" w14:textId="77777777" w:rsidTr="006F2776">
        <w:trPr>
          <w:trHeight w:val="420"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AFDF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  <w:r w:rsidR="00EC4D71"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  <w:r w:rsidR="00AD611C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(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U</w:t>
            </w:r>
            <w:r w:rsidR="00DE22BE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I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T</w:t>
            </w:r>
            <w:r w:rsidR="00EC4D71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)</w:t>
            </w:r>
          </w:p>
        </w:tc>
      </w:tr>
      <w:tr w:rsidR="00FA0F2A" w:rsidRPr="00EC4D71" w14:paraId="6490A70C" w14:textId="77777777" w:rsidTr="006F2776">
        <w:trPr>
          <w:gridAfter w:val="1"/>
          <w:wAfter w:w="2" w:type="pct"/>
          <w:trHeight w:val="42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183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83F" w14:textId="77777777" w:rsidR="00047602" w:rsidRPr="00EC4D71" w:rsidRDefault="006F70BA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E192" w14:textId="77777777" w:rsidR="00047602" w:rsidRPr="00EC4D71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8DC" w14:textId="77777777" w:rsidR="00DE22BE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</w:p>
          <w:p w14:paraId="0E8DB9F4" w14:textId="77777777" w:rsidR="00047602" w:rsidRPr="00EC4D71" w:rsidRDefault="008745B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3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8ACC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FA0F2A" w:rsidRPr="00EC4D71" w14:paraId="18ADEF3D" w14:textId="77777777" w:rsidTr="006F2776">
        <w:trPr>
          <w:gridAfter w:val="1"/>
          <w:wAfter w:w="2" w:type="pct"/>
          <w:trHeight w:val="484"/>
          <w:tblHeader/>
        </w:trPr>
        <w:tc>
          <w:tcPr>
            <w:tcW w:w="22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569C7" w14:textId="77777777" w:rsidR="00047602" w:rsidRPr="00094162" w:rsidRDefault="003E0A78" w:rsidP="003E0A7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BBQ Plz Rounded" w:eastAsia="Times New Roman" w:hAnsi="BBQ Plz Rounded" w:cs="BBQ Plz Rounded"/>
                <w:b/>
                <w:bCs/>
                <w:color w:val="000000"/>
              </w:rPr>
              <w:t xml:space="preserve">PMS –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cs/>
              </w:rPr>
              <w:t>บริหารผลงาน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997B8C7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C98A10E" w14:textId="77777777" w:rsidR="00047602" w:rsidRPr="00EC4D71" w:rsidRDefault="00047602" w:rsidP="00BB2312">
            <w:pPr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6676C2E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FA0F2A" w:rsidRPr="00C27CAA" w14:paraId="5E66B8B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B86C" w14:textId="77777777" w:rsidR="00047602" w:rsidRPr="009F2BA5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bookmarkStart w:id="4" w:name="_Hlk512000083"/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E917" w14:textId="77777777" w:rsidR="00047602" w:rsidRPr="009F2BA5" w:rsidRDefault="008A6787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90A31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Login</w:t>
            </w:r>
            <w:r w:rsidR="001419AB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84F9BC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6D8E18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0FEAA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bookmarkEnd w:id="4"/>
      <w:tr w:rsidR="00FA0F2A" w:rsidRPr="00EC4D71" w14:paraId="1A3724D4" w14:textId="77777777" w:rsidTr="006F2776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3E96" w14:textId="77777777"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5C3A2" w14:textId="77777777" w:rsidR="0016112A" w:rsidRPr="00BF3C22" w:rsidRDefault="00205414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r w:rsidR="0016112A" w:rsidRPr="00BF3C22">
              <w:rPr>
                <w:sz w:val="22"/>
                <w:szCs w:val="22"/>
              </w:rPr>
              <w:t xml:space="preserve"> </w:t>
            </w:r>
            <w:r w:rsidR="00BC233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http://192.168.10.98/BBQIntra/login</w:t>
            </w:r>
          </w:p>
          <w:p w14:paraId="73FEC7BC" w14:textId="09C678E4" w:rsidR="00205414" w:rsidRPr="00BF3C22" w:rsidRDefault="006F6F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</w:pP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User Name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Password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A05AC3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กด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65BF" w14:textId="77777777" w:rsidR="00047602" w:rsidRPr="00BF3C22" w:rsidRDefault="003E0A78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พาไปหน้าแรกระบบ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Portal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8F9F9" w14:textId="77777777" w:rsidR="00047602" w:rsidRPr="00BF3C22" w:rsidRDefault="00431A0C" w:rsidP="00431A0C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A9806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A0F2A" w:rsidRPr="00260141" w14:paraId="062D7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C9C3A" w14:textId="77777777" w:rsidR="00656D28" w:rsidRPr="009F2BA5" w:rsidRDefault="003E0A7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2344A" w14:textId="40610E3A" w:rsidR="00656D28" w:rsidRPr="009F2BA5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="00EC41C2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="00EC41C2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กรณีบันทึกข้อมูล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ACBED8" w14:textId="77777777"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2234A5" w14:textId="77777777"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4A5F0D" w14:textId="77777777"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A0F2A" w:rsidRPr="00260141" w14:paraId="3F631B9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C0FD" w14:textId="77777777"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E6F98" w14:textId="77777777" w:rsidR="00656D2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FBF136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56617A09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749387CE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 w:rsid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 w:rsidR="00EC41C2"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58240" behindDoc="0" locked="0" layoutInCell="1" allowOverlap="1" wp14:anchorId="3BE21577" wp14:editId="6B5E44FA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5ACDD030" w14:textId="77777777" w:rsidR="003E0A78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0288" behindDoc="0" locked="0" layoutInCell="1" allowOverlap="1" wp14:anchorId="1A89275B" wp14:editId="1AB77D57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E0A7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4B8A013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59E1BC30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43FD5B9F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69B0C8F6" w14:textId="77777777" w:rsidR="00EC41C2" w:rsidRPr="00293EB6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1312" behindDoc="0" locked="0" layoutInCell="1" allowOverlap="1" wp14:anchorId="0C503DB0" wp14:editId="7D5B3C8F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37465</wp:posOffset>
                  </wp:positionV>
                  <wp:extent cx="132715" cy="132715"/>
                  <wp:effectExtent l="0" t="0" r="635" b="635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   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A7C47" w14:textId="77777777" w:rsidR="00656D2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191E93C0" w14:textId="77777777" w:rsidR="003E0A78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4516EC10" w14:textId="77777777" w:rsidR="003E0A78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1B6B0E50" w14:textId="77777777" w:rsidR="00EC41C2" w:rsidRDefault="00EC41C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="00FA0F2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 w:rsidR="00FA0F2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ให้สามารถแก้ไขข้อมูลได้</w:t>
            </w:r>
          </w:p>
          <w:p w14:paraId="7510C722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B46CC6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7BDA080" w14:textId="77777777" w:rsidR="00431A0C" w:rsidRDefault="00431A0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64D535" w14:textId="77777777" w:rsidR="00431A0C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9.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บันทึกการแก้ไขข้อมูลและปิดช่อง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DA4F573" w14:textId="77777777" w:rsidR="00AD6647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61CC281" w14:textId="77777777" w:rsidR="00AD6647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0C32DA8" w14:textId="1C691379" w:rsidR="00AD6647" w:rsidRPr="00293EB6" w:rsidRDefault="00AD664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B7A19" w14:textId="77777777" w:rsidR="00656D28" w:rsidRPr="00293EB6" w:rsidRDefault="00431A0C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7D27E" w14:textId="77777777" w:rsidR="00656D28" w:rsidRPr="00293EB6" w:rsidRDefault="00431A0C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</w:t>
            </w:r>
            <w:r w:rsidR="00F010F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และไม่มีการจำกัดจำนวนการกรอก</w:t>
            </w:r>
            <w:r w:rsidR="00727CD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ข้อมูล </w:t>
            </w:r>
            <w:commentRangeStart w:id="5"/>
            <w:r w:rsidR="00727CD1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5"/>
            <w:r w:rsidR="00727CD1" w:rsidRPr="00727CD1">
              <w:rPr>
                <w:rStyle w:val="af1"/>
                <w:b/>
                <w:bCs/>
                <w:color w:val="0070C0"/>
                <w:u w:val="single"/>
              </w:rPr>
              <w:commentReference w:id="5"/>
            </w:r>
          </w:p>
        </w:tc>
      </w:tr>
      <w:tr w:rsidR="00FA0F2A" w:rsidRPr="00260141" w14:paraId="5078715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3AACBF" w14:textId="77777777" w:rsidR="00FA0F2A" w:rsidRPr="009F2BA5" w:rsidRDefault="00FA0F2A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1C126" w14:textId="17D95430" w:rsidR="00FA0F2A" w:rsidRPr="009F2BA5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กรณีไม่บันทึกข้อมูล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B5BBD9F" w14:textId="77777777" w:rsidR="00FA0F2A" w:rsidRDefault="00FA0F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9866F7A" w14:textId="77777777" w:rsidR="00FA0F2A" w:rsidRDefault="00FA0F2A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56F78C1" w14:textId="77777777" w:rsidR="00FA0F2A" w:rsidRDefault="00FA0F2A" w:rsidP="00431A0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FA0F2A" w:rsidRPr="00260141" w14:paraId="651E8F3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1A9F8" w14:textId="77777777" w:rsidR="00FA0F2A" w:rsidRDefault="00FA0F2A" w:rsidP="00FA0F2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256E0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CBA9A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1438B3E1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5E597F66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7456" behindDoc="0" locked="0" layoutInCell="1" allowOverlap="1" wp14:anchorId="508D3AF4" wp14:editId="551B7F8D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2A7962E5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8480" behindDoc="0" locked="0" layoutInCell="1" allowOverlap="1" wp14:anchorId="1AF9270E" wp14:editId="635C0DF7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DD3A1D1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0AF3925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3D42BF8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44BB1575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70528" behindDoc="0" locked="0" layoutInCell="1" allowOverlap="1" wp14:anchorId="2D6FC6AD" wp14:editId="3425A85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9525</wp:posOffset>
                  </wp:positionV>
                  <wp:extent cx="218440" cy="208915"/>
                  <wp:effectExtent l="0" t="0" r="0" b="635"/>
                  <wp:wrapNone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กดปุ่ม        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FAC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36CC6762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5AA6FD6E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53555534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 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ให้สามารถแก้ไขข้อมูลได้</w:t>
            </w:r>
          </w:p>
          <w:p w14:paraId="0BB2897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B50E223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004A3B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 w:rsidR="007D0E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B2C9A64" w14:textId="77777777" w:rsidR="00FA0F2A" w:rsidRPr="00293EB6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9.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ยกเลิกการแก้ไขข้อมูลและปิดช่อง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 “4” 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BC9D0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2872" w14:textId="19AA8EF4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สามารถกรอกตัวอักษรได้และไม่มีการจำกัดจำนวนการกรอกข้อมูล</w:t>
            </w:r>
            <w:r w:rsidR="00CF316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commentRangeStart w:id="6"/>
            <w:r w:rsidR="00CF316F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6"/>
            <w:r w:rsidR="00CF316F" w:rsidRPr="00727CD1">
              <w:rPr>
                <w:rStyle w:val="af1"/>
                <w:b/>
                <w:bCs/>
                <w:color w:val="0070C0"/>
                <w:u w:val="single"/>
              </w:rPr>
              <w:commentReference w:id="6"/>
            </w:r>
          </w:p>
        </w:tc>
      </w:tr>
      <w:tr w:rsidR="00FA0F2A" w:rsidRPr="00260141" w14:paraId="6766AF04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69A0E6" w14:textId="77777777" w:rsidR="00FA0F2A" w:rsidRPr="009F2BA5" w:rsidRDefault="00FA0F2A" w:rsidP="00FA0F2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4E88EC" w14:textId="51F26524" w:rsidR="00FA0F2A" w:rsidRPr="009F2BA5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สัดส่วนการประเมิน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PMS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กรณีการกด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Merge</w:t>
            </w:r>
            <w:r w:rsidR="006F2776"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E798C2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DC07D7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925BA3D" w14:textId="77777777" w:rsidR="00FA0F2A" w:rsidRDefault="00FA0F2A" w:rsidP="00FA0F2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7D0EA4" w:rsidRPr="00260141" w14:paraId="28407EF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52C21" w14:textId="77777777" w:rsidR="007D0EA4" w:rsidRDefault="007D0EA4" w:rsidP="007D0EA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DB9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117BF8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071C297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“โควตาการประเมินผล”</w:t>
            </w:r>
          </w:p>
          <w:p w14:paraId="5E6F7845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กดไอคอน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0768" behindDoc="0" locked="0" layoutInCell="1" allowOverlap="1" wp14:anchorId="46333E0A" wp14:editId="36DFE697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635</wp:posOffset>
                  </wp:positionV>
                  <wp:extent cx="218440" cy="208915"/>
                  <wp:effectExtent l="0" t="0" r="0" b="635"/>
                  <wp:wrapNone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หน้ารายงานสัดส่วนการประเมิน</w:t>
            </w:r>
          </w:p>
          <w:p w14:paraId="7565E3B0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1792" behindDoc="0" locked="0" layoutInCell="1" allowOverlap="1" wp14:anchorId="469E0A58" wp14:editId="37FFA37E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กดไอคอน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หน้ารายการสัดส่วนประเมินของหน่วยงาน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ฝ่ายเทคโนโลยีและสารสนเทศ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ในระดับตำแหน่ง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0DCDFC1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“จำนวน (คน)” เป็น “5”</w:t>
            </w:r>
          </w:p>
          <w:p w14:paraId="1480E308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“5” เป็น “2”</w:t>
            </w:r>
          </w:p>
          <w:p w14:paraId="2F925D4F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แก้ไขข้อมูลในช่อง “4” เป็น “1”</w:t>
            </w:r>
          </w:p>
          <w:p w14:paraId="1D126A68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กดเลือก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checkbox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688CEED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2816" behindDoc="0" locked="0" layoutInCell="1" allowOverlap="1" wp14:anchorId="652FE439" wp14:editId="79535B89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37465</wp:posOffset>
                  </wp:positionV>
                  <wp:extent cx="132715" cy="132715"/>
                  <wp:effectExtent l="0" t="0" r="635" b="635"/>
                  <wp:wrapNone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10. กดปุ่ม      </w:t>
            </w:r>
          </w:p>
          <w:p w14:paraId="29774E50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11. กดเมนู “ยืนยันเกรด”</w:t>
            </w:r>
          </w:p>
          <w:p w14:paraId="61042256" w14:textId="77777777" w:rsidR="007D0EA4" w:rsidRPr="00293EB6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61DD2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2. พาไปหน้าตั้งค่าระบบ</w:t>
            </w:r>
          </w:p>
          <w:p w14:paraId="5DD306A9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พาไปหน้าตั้งค่าสัดส่วนการประเมิน</w:t>
            </w:r>
          </w:p>
          <w:p w14:paraId="03B3678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พาไปหน้าตั้งค่าสัดส่วนการประเมินประจำปี</w:t>
            </w:r>
          </w:p>
          <w:p w14:paraId="14974943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เปิดช่อง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ให้สามารถแก้ไขข้อมูลได้</w:t>
            </w:r>
          </w:p>
          <w:p w14:paraId="0AE2510E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74C450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400E733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กรณีกรอกข้อมูลที่ไม่ใช่ตัวเลขจะแสดงข้อความ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B25836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10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บันทึกการแก้ไขข้อมูลและปิดช่อง “จำนวน (คน)”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“5”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“4”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Merge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1EECA6F" w14:textId="77777777" w:rsidR="007D0EA4" w:rsidRPr="00293EB6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เกรด “5” และ “4” ของตำแหน่ง “</w:t>
            </w:r>
            <w:r w:rsidRPr="00EC41C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SDM-ADM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จะมีได้ “2” คน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8F4B7" w14:textId="77777777" w:rsidR="007D0EA4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0FC01" w14:textId="77930EDF" w:rsidR="007D0EA4" w:rsidRPr="00CF316F" w:rsidRDefault="007D0EA4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,7,8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สามารถกรอกตัวอักษรได้และไม่มีการจำกัดจำนวนการกรอกข้อมูล</w:t>
            </w:r>
            <w:r w:rsidR="00CF316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commentRangeStart w:id="7"/>
            <w:r w:rsidR="00CF316F" w:rsidRPr="00727CD1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7"/>
            <w:r w:rsidR="00CF316F" w:rsidRPr="00727CD1">
              <w:rPr>
                <w:rStyle w:val="af1"/>
                <w:b/>
                <w:bCs/>
                <w:color w:val="0070C0"/>
                <w:u w:val="single"/>
              </w:rPr>
              <w:commentReference w:id="7"/>
            </w:r>
          </w:p>
        </w:tc>
      </w:tr>
      <w:tr w:rsidR="00570BA1" w:rsidRPr="00260141" w14:paraId="26F6A8F6" w14:textId="77777777" w:rsidTr="009F2BA5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0AB69" w14:textId="7F9AF42B" w:rsidR="00570BA1" w:rsidRPr="00AF5537" w:rsidRDefault="00AD6647" w:rsidP="007D0EA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CC3AC" w14:textId="37E1AA8D" w:rsidR="00570BA1" w:rsidRPr="00AF5537" w:rsidRDefault="00AF5537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AF553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ตรวจสอบการเพิ่ม “</w:t>
            </w:r>
            <w:r w:rsidRPr="00AF553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Pr="00AF553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6F277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(เพิ่ม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รายละเอียด</w:t>
            </w:r>
            <w:r w:rsidR="006F277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A3B5FF2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DCA52D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5B97628" w14:textId="77777777" w:rsidR="00570BA1" w:rsidRPr="00B5442C" w:rsidRDefault="00570BA1" w:rsidP="007D0EA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06CDF333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ABF3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BDE8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B4959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0CDAC22E" w14:textId="39E9F87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8352" behindDoc="0" locked="0" layoutInCell="1" allowOverlap="1" wp14:anchorId="6BDC73F8" wp14:editId="58DF907F">
                  <wp:simplePos x="0" y="0"/>
                  <wp:positionH relativeFrom="column">
                    <wp:posOffset>528955</wp:posOffset>
                  </wp:positionH>
                  <wp:positionV relativeFrom="paragraph">
                    <wp:posOffset>222250</wp:posOffset>
                  </wp:positionV>
                  <wp:extent cx="218440" cy="208915"/>
                  <wp:effectExtent l="0" t="0" r="0" b="635"/>
                  <wp:wrapNone/>
                  <wp:docPr id="69" name="รูปภาพ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32DAF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       หน้ารายการ</w:t>
            </w:r>
          </w:p>
          <w:p w14:paraId="6377D56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9376" behindDoc="0" locked="0" layoutInCell="1" allowOverlap="1" wp14:anchorId="49E29686" wp14:editId="5FBD9859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40022</wp:posOffset>
                  </wp:positionV>
                  <wp:extent cx="314325" cy="146685"/>
                  <wp:effectExtent l="0" t="0" r="9525" b="5715"/>
                  <wp:wrapNone/>
                  <wp:docPr id="70" name="รูปภาพ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5A50E23C" w14:textId="5DFD0B0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“ทดสอบการกรอก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9DB562" w14:textId="61CD2E4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02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752D57" w14:textId="4946017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8.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Customer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9016AD6" w14:textId="251F61E4" w:rsidR="001C10EF" w:rsidRDefault="006F300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</w:t>
            </w:r>
            <w:r w:rsidR="001C10E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“บันทึก”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FBA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7CB25023" w14:textId="0212485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กำหนด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CE7F3E3" w14:textId="3148C5C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แสดงส่วนเพิ่มข้อมูลรายละเอียด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FB94A32" w14:textId="18F14C5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C0A3663" w14:textId="1A14A665" w:rsidR="006F3003" w:rsidRDefault="006F300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8802DD" w14:textId="686BA7F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บันทึกข้อมูลรายละเอียด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และซ่อนส่วนเพิ่มข้อมูลรายละเอียด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และแสดงข้อมูลที่เพิ่มล่าสุดในตาราง</w:t>
            </w:r>
          </w:p>
          <w:p w14:paraId="666C5A3F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F202A" w14:textId="048F43C0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1E012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27FC87E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52AF74" w14:textId="73DEF348" w:rsidR="001C10EF" w:rsidRPr="00B5442C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21CF0D" w14:textId="2C535B59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ก้ไข “</w:t>
            </w:r>
            <w:r w:rsidRPr="00B544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41124BA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BAC8E9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8BA8E93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77528F9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7A90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BA626" w14:textId="59221624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D1F6B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72F2AE8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0944" behindDoc="0" locked="0" layoutInCell="1" allowOverlap="1" wp14:anchorId="51687F40" wp14:editId="30E68F98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220980</wp:posOffset>
                  </wp:positionV>
                  <wp:extent cx="218440" cy="208915"/>
                  <wp:effectExtent l="0" t="0" r="0" b="635"/>
                  <wp:wrapNone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31D9DD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E5C8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0DC85" w14:textId="50AF222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8B19C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F3608" w:rsidRPr="00260141" w14:paraId="4921EA87" w14:textId="77777777" w:rsidTr="00117FB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A1E221" w14:textId="687D343F" w:rsidR="001F3608" w:rsidRPr="00117FB6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CD319" w14:textId="2B4FD6A3" w:rsidR="001F3608" w:rsidRPr="00117FB6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</w:t>
            </w:r>
            <w:r w:rsidR="00EE3E20"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การเพิ่ม “</w:t>
            </w:r>
            <w:r w:rsidR="00EE3E20" w:rsidRPr="00117FB6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 w:rsidR="00EE3E20" w:rsidRPr="00117F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EB2805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6B1BA9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11060D" w14:textId="77777777" w:rsidR="001F3608" w:rsidRDefault="001F360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17FB6" w:rsidRPr="00260141" w14:paraId="7E393699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19733" w14:textId="77777777" w:rsidR="00117FB6" w:rsidRDefault="00117FB6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57258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707FB9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9E0A94F" w14:textId="1F268586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3472" behindDoc="0" locked="0" layoutInCell="1" allowOverlap="1" wp14:anchorId="52D50AF0" wp14:editId="6575932D">
                  <wp:simplePos x="0" y="0"/>
                  <wp:positionH relativeFrom="column">
                    <wp:posOffset>536558</wp:posOffset>
                  </wp:positionH>
                  <wp:positionV relativeFrom="paragraph">
                    <wp:posOffset>215265</wp:posOffset>
                  </wp:positionV>
                  <wp:extent cx="218440" cy="208915"/>
                  <wp:effectExtent l="0" t="0" r="0" b="635"/>
                  <wp:wrapNone/>
                  <wp:docPr id="80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1DCEA02" w14:textId="4A7FC8AB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       หน้ารายการ</w:t>
            </w:r>
          </w:p>
          <w:p w14:paraId="0904F27F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1424" behindDoc="0" locked="0" layoutInCell="1" allowOverlap="1" wp14:anchorId="269B6F30" wp14:editId="7AC37C84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41893</wp:posOffset>
                  </wp:positionV>
                  <wp:extent cx="386715" cy="139700"/>
                  <wp:effectExtent l="0" t="0" r="0" b="0"/>
                  <wp:wrapNone/>
                  <wp:docPr id="79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018-05-30_10-14-2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7726F09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101E714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63252B3" w14:textId="2BE9BCEF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CBF76" w14:textId="77777777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พาไปหน้าตั้งค่าระบบ</w:t>
            </w:r>
          </w:p>
          <w:p w14:paraId="2489F5F9" w14:textId="3106CDD0" w:rsidR="00117FB6" w:rsidRDefault="00117FB6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กำหนด </w:t>
            </w:r>
            <w:r w:rsidRPr="007C20D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D126825" w14:textId="28590B81" w:rsidR="009A25E0" w:rsidRDefault="009A25E0" w:rsidP="00117FB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พากลับไปหน้า “</w:t>
            </w:r>
            <w:r w:rsidRPr="009A25E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A25E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การตั้งค่าระบบ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9B6855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E4D69" w14:textId="3BDDB58F" w:rsidR="00117FB6" w:rsidRDefault="00FA030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C8864" w14:textId="77777777" w:rsidR="00117FB6" w:rsidRDefault="00117FB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260E7376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5BF04C" w14:textId="118CF54B" w:rsidR="001C10EF" w:rsidRPr="00B5442C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1E5613" w14:textId="75998F9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B544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B544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D8CECC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825547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0E7795" w14:textId="77777777" w:rsidR="001C10EF" w:rsidRPr="00B544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0B5DE3E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031AA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D08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FB2C1E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47C66B80" w14:textId="17545EE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89D00AD" w14:textId="292D213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2992" behindDoc="0" locked="0" layoutInCell="1" allowOverlap="1" wp14:anchorId="28342945" wp14:editId="0AE67EF5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เป้าหมายองค์กรปี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C7D23B" w14:textId="298ADDF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1968" behindDoc="0" locked="0" layoutInCell="1" allowOverlap="1" wp14:anchorId="61B9B0B8" wp14:editId="258BF886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10795</wp:posOffset>
                  </wp:positionV>
                  <wp:extent cx="218440" cy="208915"/>
                  <wp:effectExtent l="0" t="0" r="0" b="635"/>
                  <wp:wrapNone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       หน้ารายการ “</w:t>
            </w:r>
            <w:r w:rsidRPr="00C45F2C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ทำยอดขาย และบริหารต้นทุน/ค่าใช้จ่ายได้ตามเป้าหมาย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6579C7B" w14:textId="22CF743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“เป้าหมาย” เป็น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ทำยอดขาย และบริหารต้นทุน/ค่าใช้จ่ายได้ตามเป้าหมาย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แก้ไข”</w:t>
            </w:r>
          </w:p>
          <w:p w14:paraId="0BAA91B1" w14:textId="04E8109A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D1A2BC" w14:textId="7FB6CF0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EC6DE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Finance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 w:rsidRPr="00EC6DE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522DF849" w14:textId="08473B0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4016" behindDoc="0" locked="0" layoutInCell="1" allowOverlap="1" wp14:anchorId="690E33A1" wp14:editId="2C72E982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31115</wp:posOffset>
                  </wp:positionV>
                  <wp:extent cx="132715" cy="132715"/>
                  <wp:effectExtent l="0" t="0" r="635" b="635"/>
                  <wp:wrapNone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7. กดปุ่ม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BBE6A" w14:textId="3D24DF80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283F4751" w14:textId="74834FD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C9A3DFF" w14:textId="2B935134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เปิดช่อง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ให้แก้ไข</w:t>
            </w:r>
          </w:p>
          <w:p w14:paraId="4D9EF734" w14:textId="78895EF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0C6BEA" w14:textId="655709E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723F464" w14:textId="514B5A10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2CAFA91" w14:textId="7050A6D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บันทึกข้อมูลการแก้ไข</w:t>
            </w:r>
          </w:p>
          <w:p w14:paraId="5E9206B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  <w:p w14:paraId="6447D28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89AE4D5" w14:textId="583B392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990D3" w14:textId="677E54A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55EC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70C0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,7,8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ไม่กรอกข้อมูลหรือไม่เลือกรายการ สามารถบันทึกได้ </w:t>
            </w:r>
            <w:commentRangeStart w:id="8"/>
            <w:r w:rsidRPr="00EC6DE7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8"/>
            <w:r>
              <w:rPr>
                <w:rStyle w:val="af1"/>
              </w:rPr>
              <w:commentReference w:id="8"/>
            </w:r>
          </w:p>
          <w:p w14:paraId="2EEE462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0160" behindDoc="0" locked="0" layoutInCell="1" allowOverlap="1" wp14:anchorId="7DD1DB4F" wp14:editId="105DE4C3">
                  <wp:simplePos x="0" y="0"/>
                  <wp:positionH relativeFrom="column">
                    <wp:posOffset>757229</wp:posOffset>
                  </wp:positionH>
                  <wp:positionV relativeFrom="paragraph">
                    <wp:posOffset>4445</wp:posOffset>
                  </wp:positionV>
                  <wp:extent cx="218440" cy="208915"/>
                  <wp:effectExtent l="0" t="0" r="0" b="635"/>
                  <wp:wrapNone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กรณีกดปุ่ม</w:t>
            </w:r>
          </w:p>
          <w:p w14:paraId="1645D981" w14:textId="6E03A71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หน้ารายการอื่นระหว่างการแก้ไข ระบบแสดงผลไม่ถูกต้อง </w:t>
            </w:r>
            <w:commentRangeStart w:id="9"/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9"/>
            <w:r>
              <w:rPr>
                <w:rStyle w:val="af1"/>
              </w:rPr>
              <w:commentReference w:id="9"/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</w:tc>
      </w:tr>
      <w:tr w:rsidR="001C10EF" w:rsidRPr="00260141" w14:paraId="1B307533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73144E" w14:textId="29ECCEF8" w:rsidR="001C10EF" w:rsidRPr="00FA0301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9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DE9D9F" w14:textId="7C4B80CC" w:rsidR="001C10EF" w:rsidRPr="00FA0301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</w:rPr>
            </w:pP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 xml:space="preserve">ตรวจสอบการแก้ไข </w:t>
            </w:r>
            <w:r w:rsidRPr="00FA0301">
              <w:rPr>
                <w:rFonts w:ascii="BBQ Plz Rounded" w:eastAsia="Times New Roman" w:hAnsi="BBQ Plz Rounded" w:cs="BBQ Plz Rounded" w:hint="cs"/>
                <w:b/>
                <w:color w:val="000000"/>
                <w:sz w:val="22"/>
                <w:szCs w:val="22"/>
                <w:cs/>
              </w:rPr>
              <w:t>“</w:t>
            </w:r>
            <w:r w:rsidRPr="00FA0301">
              <w:rPr>
                <w:rFonts w:ascii="BBQ Plz Rounded" w:eastAsia="Times New Roman" w:hAnsi="BBQ Plz Rounded" w:cs="BBQ Plz Rounded"/>
                <w:b/>
                <w:color w:val="000000"/>
                <w:sz w:val="22"/>
                <w:szCs w:val="22"/>
              </w:rPr>
              <w:t>Corporate Goals</w:t>
            </w:r>
            <w:r w:rsidRPr="00FA0301">
              <w:rPr>
                <w:rFonts w:ascii="BBQ Plz Rounded" w:eastAsia="Times New Roman" w:hAnsi="BBQ Plz Rounded" w:cs="BBQ Plz Rounded" w:hint="cs"/>
                <w:b/>
                <w:color w:val="000000"/>
                <w:sz w:val="22"/>
                <w:szCs w:val="22"/>
                <w:cs/>
              </w:rPr>
              <w:t>”</w:t>
            </w: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(</w:t>
            </w:r>
            <w:r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กรณีการเพิ่มข้อ</w:t>
            </w:r>
            <w:r w:rsid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E51B9D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0529E0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C86672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4A43E6F7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01824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C41F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BB5BE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2C2599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E8C65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5040" behindDoc="0" locked="0" layoutInCell="1" allowOverlap="1" wp14:anchorId="7F028D84" wp14:editId="1FFC07FA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23963C6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6064" behindDoc="0" locked="0" layoutInCell="1" allowOverlap="1" wp14:anchorId="54D89594" wp14:editId="75933617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40005</wp:posOffset>
                  </wp:positionV>
                  <wp:extent cx="314325" cy="147292"/>
                  <wp:effectExtent l="0" t="0" r="0" b="5715"/>
                  <wp:wrapNone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 </w:t>
            </w:r>
          </w:p>
          <w:p w14:paraId="5B4DF2B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“เป้าหมาย”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Test Data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9C2654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580BB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990CF0" w14:textId="7CD77C1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EC6DE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Finance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51AB11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7088" behindDoc="0" locked="0" layoutInCell="1" allowOverlap="1" wp14:anchorId="0206791B" wp14:editId="050C5892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26670</wp:posOffset>
                  </wp:positionV>
                  <wp:extent cx="132715" cy="132715"/>
                  <wp:effectExtent l="0" t="0" r="635" b="635"/>
                  <wp:wrapNone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</w:t>
            </w:r>
          </w:p>
          <w:p w14:paraId="34BE243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A1E0CDF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F1FCA81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93D2CA6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356139D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FEAEEAD" w14:textId="3AE6CD13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B273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0D1C56C1" w14:textId="30611109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602764" w14:textId="0D5B8D13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แสดงส่วนให้กรอกข้อมูล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73945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40E032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89ACDB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C3FC42F" w14:textId="43FE0FEB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</w:t>
            </w:r>
          </w:p>
          <w:p w14:paraId="62D3354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F6A69" w14:textId="178CE5F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7E5C8" w14:textId="5DC8D12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70C0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,7,8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ไม่กรอกข้อมูลหรือไม่เลือกรายการ สามารถบันทึกได้ </w:t>
            </w:r>
            <w:commentRangeStart w:id="10"/>
            <w:r w:rsidRPr="00EC6DE7">
              <w:rPr>
                <w:rFonts w:ascii="BBQ Plz Rounded" w:eastAsia="Times New Roman" w:hAnsi="BBQ Plz Rounded" w:cs="BBQ Plz Rounded" w:hint="cs"/>
                <w:b/>
                <w:bCs/>
                <w:color w:val="0070C0"/>
                <w:sz w:val="22"/>
                <w:szCs w:val="22"/>
                <w:u w:val="single"/>
                <w:cs/>
              </w:rPr>
              <w:t>รูปภาพ</w:t>
            </w:r>
            <w:commentRangeEnd w:id="10"/>
            <w:r>
              <w:rPr>
                <w:rStyle w:val="af1"/>
              </w:rPr>
              <w:commentReference w:id="10"/>
            </w:r>
          </w:p>
          <w:p w14:paraId="7C0D79B8" w14:textId="54AF9691" w:rsidR="001C10EF" w:rsidRPr="00035BC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sz w:val="22"/>
                <w:szCs w:val="22"/>
              </w:rPr>
            </w:pPr>
            <w:r w:rsidRPr="00035BC8">
              <w:rPr>
                <w:rFonts w:ascii="BBQ Plz Rounded" w:eastAsia="Times New Roman" w:hAnsi="BBQ Plz Rounded" w:cs="BBQ Plz Rounded"/>
                <w:sz w:val="22"/>
                <w:szCs w:val="22"/>
              </w:rPr>
              <w:t>5.</w:t>
            </w:r>
            <w:r>
              <w:rPr>
                <w:rFonts w:ascii="BBQ Plz Rounded" w:eastAsia="Times New Roman" w:hAnsi="BBQ Plz Rounded" w:cs="BBQ Plz Rounded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sz w:val="22"/>
                <w:szCs w:val="22"/>
                <w:cs/>
              </w:rPr>
              <w:t>กรณีดับเบิ้ลคลิกปุ่ม “</w:t>
            </w:r>
            <w:r>
              <w:rPr>
                <w:rFonts w:ascii="BBQ Plz Rounded" w:eastAsia="Times New Roman" w:hAnsi="BBQ Plz Rounded" w:cs="BBQ Plz Rounded"/>
                <w:sz w:val="22"/>
                <w:szCs w:val="22"/>
              </w:rPr>
              <w:t>Add</w:t>
            </w:r>
            <w:r>
              <w:rPr>
                <w:rFonts w:ascii="BBQ Plz Rounded" w:eastAsia="Times New Roman" w:hAnsi="BBQ Plz Rounded" w:cs="BBQ Plz Rounded" w:hint="cs"/>
                <w:sz w:val="22"/>
                <w:szCs w:val="22"/>
                <w:cs/>
              </w:rPr>
              <w:t xml:space="preserve">” ระบบแสดงผลไม่ถูกต้อง </w:t>
            </w:r>
            <w:commentRangeStart w:id="11"/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1"/>
            <w:r>
              <w:rPr>
                <w:rStyle w:val="af1"/>
              </w:rPr>
              <w:commentReference w:id="11"/>
            </w:r>
          </w:p>
          <w:p w14:paraId="73922FE2" w14:textId="4B7ABA5E" w:rsidR="001C10EF" w:rsidRPr="007F588A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ขั้นตอนการบันทึก ไม่มีการแสดงให้ผู้ใช้ทราบว่าบันทึกข้อมูลเรียบร้อยแล้ว</w:t>
            </w:r>
          </w:p>
        </w:tc>
      </w:tr>
      <w:tr w:rsidR="001C10EF" w:rsidRPr="00260141" w14:paraId="015816A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FD83EF" w14:textId="56D4D9E5" w:rsidR="001C10EF" w:rsidRPr="00C45F2C" w:rsidRDefault="00FA0301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0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B2FD5" w14:textId="44B40C2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C45F2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  <w:r w:rsidR="00FA030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</w:t>
            </w:r>
            <w:r w:rsidRPr="00C45F2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กรณีการลบข้อที่เพิ่มใหม่</w:t>
            </w:r>
            <w:r w:rsidR="00FA030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26C736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B52B60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4DC3A9" w14:textId="77777777" w:rsidR="001C10EF" w:rsidRPr="00C45F2C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3566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8E7B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589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806FF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6A53B34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811FAF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8112" behindDoc="0" locked="0" layoutInCell="1" allowOverlap="1" wp14:anchorId="05AE6B6E" wp14:editId="0F5C12F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54D4E051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39136" behindDoc="0" locked="0" layoutInCell="1" allowOverlap="1" wp14:anchorId="5A4F2899" wp14:editId="29D5644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40005</wp:posOffset>
                  </wp:positionV>
                  <wp:extent cx="314325" cy="147292"/>
                  <wp:effectExtent l="0" t="0" r="0" b="5715"/>
                  <wp:wrapNone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 </w:t>
            </w:r>
          </w:p>
          <w:p w14:paraId="6A4FB71C" w14:textId="583B5356" w:rsidR="00FA0301" w:rsidRDefault="00FA030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4496" behindDoc="0" locked="0" layoutInCell="1" allowOverlap="1" wp14:anchorId="2DD048BA" wp14:editId="1A2FEB0F">
                  <wp:simplePos x="0" y="0"/>
                  <wp:positionH relativeFrom="column">
                    <wp:posOffset>524510</wp:posOffset>
                  </wp:positionH>
                  <wp:positionV relativeFrom="paragraph">
                    <wp:posOffset>45068</wp:posOffset>
                  </wp:positionV>
                  <wp:extent cx="123190" cy="142240"/>
                  <wp:effectExtent l="0" t="0" r="0" b="0"/>
                  <wp:wrapNone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018-05-28_17-22-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10E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กดปุ่ม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51A9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6F2AD5C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958C80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แสดงส่วนให้กรอกข้อมูล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F309061" w14:textId="4ED703F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ลบส่วนการกรอกข้อมูลที่เพิ่มขึ้นมาใหม่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9F98" w14:textId="0CF1CAF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799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6E282340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FD672A" w14:textId="3721DF55" w:rsidR="001C10EF" w:rsidRPr="00035BC8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B9C4F" w14:textId="3F1255D5" w:rsidR="001C10EF" w:rsidRPr="00035BC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ตรวจสอบการยกเลิกการแก้ไข “</w:t>
            </w:r>
            <w:r w:rsidRPr="00035BC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Corporate Goals</w:t>
            </w:r>
            <w:r w:rsidRPr="00035BC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E586BA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2791A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60CA52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440C813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86FD7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D3F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19D696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374A130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9B8FDB0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1184" behindDoc="0" locked="0" layoutInCell="1" allowOverlap="1" wp14:anchorId="614CF075" wp14:editId="5FB19FC1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</w:p>
          <w:p w14:paraId="10A77D4D" w14:textId="4355893D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2208" behindDoc="0" locked="0" layoutInCell="1" allowOverlap="1" wp14:anchorId="73C81323" wp14:editId="6AEBDBDE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35577</wp:posOffset>
                  </wp:positionV>
                  <wp:extent cx="386715" cy="139700"/>
                  <wp:effectExtent l="0" t="0" r="0" b="0"/>
                  <wp:wrapNone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018-05-30_10-14-2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       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E76F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2EC7F8D1" w14:textId="51752F5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A724C9" w14:textId="2172AC7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พากลับไปหน้า “</w:t>
            </w:r>
            <w:r w:rsidRPr="00035BC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035BC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การตั้งค่าระบบ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8A13E25" w14:textId="00156FF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47E9F8F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BE75A" w14:textId="4053856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7163A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67511CE6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5A4DFB" w14:textId="6C3DB627" w:rsidR="001C10EF" w:rsidRPr="00D60188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E678F" w14:textId="5B951FBE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ตรวจสอบการแก้ไข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”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879677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A431F0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1CB4CF" w14:textId="77777777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18AD1AF5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412E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56D3E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17CCBE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7BA7115D" w14:textId="5C75294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1340480" w14:textId="6A9E511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3232" behindDoc="0" locked="0" layoutInCell="1" allowOverlap="1" wp14:anchorId="11095DD5" wp14:editId="2F616815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69AE462" w14:textId="0DE31AD8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4256" behindDoc="0" locked="0" layoutInCell="1" allowOverlap="1" wp14:anchorId="107EE981" wp14:editId="69028034">
                  <wp:simplePos x="0" y="0"/>
                  <wp:positionH relativeFrom="column">
                    <wp:posOffset>483853</wp:posOffset>
                  </wp:positionH>
                  <wp:positionV relativeFrom="paragraph">
                    <wp:posOffset>6985</wp:posOffset>
                  </wp:positionV>
                  <wp:extent cx="218440" cy="208915"/>
                  <wp:effectExtent l="0" t="0" r="0" b="635"/>
                  <wp:wrapNone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      หน้ารายการ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ดูแลการใช้ทรัพยากรขององค์กรให้คุ้มค่าสูงสุดและอยู่ภายใน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C898DD5" w14:textId="61E2476F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แก้ไขข้อมูลในช่อง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ดูแลการใช้ทรัพยากรขององค์กรให้คุ้มค่าสูงสุดและอยู่ภายใน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แก้ไข”</w:t>
            </w:r>
          </w:p>
          <w:p w14:paraId="40DB66EF" w14:textId="72C04D66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แก้ไขข้อมูลในช่อง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2”</w:t>
            </w:r>
          </w:p>
          <w:p w14:paraId="566630F3" w14:textId="20D4199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แก้ไขรายการในช่อง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C5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8A5A50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5280" behindDoc="0" locked="0" layoutInCell="1" allowOverlap="1" wp14:anchorId="3927E5AD" wp14:editId="44CC1A0B">
                  <wp:simplePos x="0" y="0"/>
                  <wp:positionH relativeFrom="column">
                    <wp:posOffset>535288</wp:posOffset>
                  </wp:positionH>
                  <wp:positionV relativeFrom="paragraph">
                    <wp:posOffset>55880</wp:posOffset>
                  </wp:positionV>
                  <wp:extent cx="132715" cy="132715"/>
                  <wp:effectExtent l="0" t="0" r="635" b="635"/>
                  <wp:wrapNone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5-28_15-41-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กดปุ่ม </w:t>
            </w:r>
          </w:p>
          <w:p w14:paraId="64CB93C5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8E07639" w14:textId="15B8922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DD2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6C146E37" w14:textId="0F3108DC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0995C0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เปิดช่อง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ให้แก้ไขได้</w:t>
            </w:r>
          </w:p>
          <w:p w14:paraId="14A3E394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บันทึกข้อมูลการแก้ไขและปิดการแก้ใขช่อง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62453DA" w14:textId="33746DC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1C8CE" w14:textId="4A891372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609E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6304" behindDoc="0" locked="0" layoutInCell="1" allowOverlap="1" wp14:anchorId="1645EA6F" wp14:editId="4CF1E474">
                  <wp:simplePos x="0" y="0"/>
                  <wp:positionH relativeFrom="column">
                    <wp:posOffset>773705</wp:posOffset>
                  </wp:positionH>
                  <wp:positionV relativeFrom="paragraph">
                    <wp:posOffset>6985</wp:posOffset>
                  </wp:positionV>
                  <wp:extent cx="218440" cy="208915"/>
                  <wp:effectExtent l="0" t="0" r="0" b="635"/>
                  <wp:wrapNone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กรณีกดปุ่ม</w:t>
            </w:r>
          </w:p>
          <w:p w14:paraId="1D98CCE5" w14:textId="780ECD55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หน้ารายการอื่นระหว่างการแก้ไขระบบแสดงผลไม่ถูกต้อง </w:t>
            </w:r>
            <w:commentRangeStart w:id="12"/>
            <w:r w:rsidRPr="0051470F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2"/>
            <w:r>
              <w:rPr>
                <w:rStyle w:val="af1"/>
              </w:rPr>
              <w:commentReference w:id="12"/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21717548" w14:textId="1D0ABE1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ไม่สามารถบันทึกข้อมูลการแก้ไขได้ </w:t>
            </w:r>
            <w:commentRangeStart w:id="13"/>
            <w:r w:rsidRPr="0051470F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13"/>
            <w:r>
              <w:rPr>
                <w:rStyle w:val="af1"/>
              </w:rPr>
              <w:commentReference w:id="13"/>
            </w:r>
          </w:p>
        </w:tc>
      </w:tr>
      <w:tr w:rsidR="001C10EF" w:rsidRPr="00260141" w14:paraId="2E7E886D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333B8A" w14:textId="0E35218B" w:rsidR="001C10EF" w:rsidRPr="00D60188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7FF300" w14:textId="6C23995B" w:rsidR="001C10EF" w:rsidRPr="00D60188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ตรวจสอบการเพิ่ม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D6018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121CB9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(</w:t>
            </w:r>
            <w:r w:rsidR="00121CB9" w:rsidRPr="00FA0301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กรณีการเพิ่มข้อ</w:t>
            </w:r>
            <w:r w:rsidR="00121CB9">
              <w:rPr>
                <w:rFonts w:ascii="BBQ Plz Rounded" w:eastAsia="Times New Roman" w:hAnsi="BBQ Plz Rounded" w:cs="BBQ Plz Rounded" w:hint="cs"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89A26FB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CD65F2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0DFBB8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C10EF" w:rsidRPr="00260141" w14:paraId="72D97E1A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84A3" w14:textId="77777777" w:rsidR="001C10EF" w:rsidRDefault="001C10E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84D27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1C4C1B5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448365D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11A470E" w14:textId="77777777" w:rsidR="009F2BA5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47328" behindDoc="0" locked="0" layoutInCell="1" allowOverlap="1" wp14:anchorId="0326C3BC" wp14:editId="012FAC7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D7B70A1" w14:textId="070E6EED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8592" behindDoc="0" locked="0" layoutInCell="1" allowOverlap="1" wp14:anchorId="69E1EC29" wp14:editId="01D943E6">
                  <wp:simplePos x="0" y="0"/>
                  <wp:positionH relativeFrom="column">
                    <wp:posOffset>528955</wp:posOffset>
                  </wp:positionH>
                  <wp:positionV relativeFrom="paragraph">
                    <wp:posOffset>38117</wp:posOffset>
                  </wp:positionV>
                  <wp:extent cx="314325" cy="147292"/>
                  <wp:effectExtent l="0" t="0" r="0" b="5715"/>
                  <wp:wrapNone/>
                  <wp:docPr id="82" name="รูปภาพ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-05-28_17-14-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4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กดปุ่ม </w:t>
            </w:r>
          </w:p>
          <w:p w14:paraId="4FC23F8F" w14:textId="793AEBCF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“ทดสอบการเพิ่ม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_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47549E0" w14:textId="7CD14504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1470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2”</w:t>
            </w:r>
          </w:p>
          <w:p w14:paraId="0351B60C" w14:textId="6FF29FD0" w:rsidR="002B4F7F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C5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0215A86" w14:textId="4070DAF2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กดปุ่ม “บันทึก”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ED213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พาไปหน้าตั้งค่าระบบ</w:t>
            </w:r>
          </w:p>
          <w:p w14:paraId="0A9DF0C2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พาไปหน้าแก้ไข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2880A6" w14:textId="77777777" w:rsidR="001C10EF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แสดงส่วนเพิ่มข้อมูล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89A3C8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050DD10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864CB0" w14:textId="7777777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A9AA371" w14:textId="1E02F817" w:rsidR="005A06B3" w:rsidRDefault="005A06B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บันทึกข้อมูล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และซ่อนส่วนเพิ่มข้อมูล และแสดงข้อมูล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Department </w:t>
            </w:r>
            <w:r w:rsidRPr="00E95B8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ที่เพิ่มใหม่ในตารางด้านล่าง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CFAF1" w14:textId="5540FCFE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ยังไม่พร้อม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3E809" w14:textId="77777777" w:rsidR="001C10EF" w:rsidRDefault="001C10E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21CB9" w:rsidRPr="00260141" w14:paraId="65289353" w14:textId="77777777" w:rsidTr="00121CB9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ED0DC1" w14:textId="72F399CE" w:rsidR="00121CB9" w:rsidRPr="00121CB9" w:rsidRDefault="00AD6647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35973B" w14:textId="714556BF" w:rsidR="00121CB9" w:rsidRP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ตรวจสอบการลบ “</w:t>
            </w: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DF77E69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B96307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518D823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121CB9" w:rsidRPr="00260141" w14:paraId="5B5FED0F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C3EA" w14:textId="77777777" w:rsidR="00121CB9" w:rsidRDefault="00121CB9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AB185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88F0F8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37910FAB" w14:textId="77777777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12E817" w14:textId="4F4EF3B2" w:rsidR="00121CB9" w:rsidRDefault="00121CB9" w:rsidP="00121C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0640" behindDoc="0" locked="0" layoutInCell="1" allowOverlap="1" wp14:anchorId="175E9373" wp14:editId="3393DAB0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19050</wp:posOffset>
                  </wp:positionV>
                  <wp:extent cx="218440" cy="208915"/>
                  <wp:effectExtent l="0" t="0" r="0" b="635"/>
                  <wp:wrapNone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6D6D52E" w14:textId="1B3CE97D" w:rsidR="003E1368" w:rsidRDefault="003E13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1664" behindDoc="0" locked="0" layoutInCell="1" allowOverlap="1" wp14:anchorId="6F776747" wp14:editId="55601906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43163</wp:posOffset>
                  </wp:positionV>
                  <wp:extent cx="123190" cy="142240"/>
                  <wp:effectExtent l="0" t="0" r="0" b="0"/>
                  <wp:wrapNone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18-05-28_17-22-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หน้ารายการที่ต้องการลบ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CA37B" w14:textId="77777777" w:rsidR="00121CB9" w:rsidRDefault="00FC5D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พาไปหน้า “</w:t>
            </w:r>
            <w:r w:rsidRPr="00FC5D6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FC5D6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กำหนดเป้าหมายฝ่าย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BD1223" w14:textId="57793197" w:rsidR="00FC5D68" w:rsidRDefault="00FC5D68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แสดงกล่องข้อความหรือข้อความแจ้งเตือนเป็น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และลบรายการที่เลือก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DAD0B" w14:textId="7D7FA681" w:rsidR="00121CB9" w:rsidRPr="00FC5D68" w:rsidRDefault="00AD6647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ไม่พร้อม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46127" w14:textId="77777777" w:rsidR="00121CB9" w:rsidRDefault="00121CB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9F2BA5" w:rsidRPr="00260141" w14:paraId="6C6144F8" w14:textId="77777777" w:rsidTr="002B4F7F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B6E7E" w14:textId="3A39F8DF" w:rsidR="009F2BA5" w:rsidRPr="002B4F7F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B4F7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AC46C" w14:textId="4857AB7D" w:rsidR="009F2BA5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2B4F7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ตรวจสอบการยกเลิกการเพิ่ม “</w:t>
            </w:r>
            <w:r w:rsidRPr="00D60188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Department Goals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2CE2565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7D7C70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E1BD257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9F2BA5" w:rsidRPr="00260141" w14:paraId="636D103C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7D82A" w14:textId="77777777" w:rsidR="009F2BA5" w:rsidRDefault="009F2BA5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7BEC5" w14:textId="77777777" w:rsidR="002B4F7F" w:rsidRDefault="002B4F7F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0CE55D3" w14:textId="77777777" w:rsidR="002B4F7F" w:rsidRDefault="002B4F7F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“ตั้งค่าระบบ”</w:t>
            </w:r>
          </w:p>
          <w:p w14:paraId="26BF335B" w14:textId="373A14AC" w:rsidR="002B4F7F" w:rsidRDefault="00011C94" w:rsidP="002B4F7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56544" behindDoc="0" locked="0" layoutInCell="1" allowOverlap="1" wp14:anchorId="00254C76" wp14:editId="5BF76491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217170</wp:posOffset>
                  </wp:positionV>
                  <wp:extent cx="218440" cy="208915"/>
                  <wp:effectExtent l="0" t="0" r="0" b="635"/>
                  <wp:wrapNone/>
                  <wp:docPr id="81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1-15_11-27-2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4F7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="002B4F7F" w:rsidRPr="004108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Goals</w:t>
            </w:r>
            <w:r w:rsidR="002B4F7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5C8C16" w14:textId="744C893E" w:rsidR="009F2BA5" w:rsidRDefault="002B4F7F" w:rsidP="00011C9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       หน้ารายการ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543E4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เป้าหมายฝ่ายปี 2561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7171C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bookmarkStart w:id="14" w:name="_GoBack"/>
            <w:bookmarkEnd w:id="14"/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E7567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A96EF" w14:textId="77777777" w:rsidR="009F2BA5" w:rsidRDefault="009F2BA5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2B4F7F" w:rsidRPr="00260141" w14:paraId="356493DC" w14:textId="77777777" w:rsidTr="00121CB9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C825D2" w14:textId="61FB2808" w:rsidR="002B4F7F" w:rsidRPr="00121CB9" w:rsidRDefault="00215C68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121CB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5FDF9A" w14:textId="5B58FA9A" w:rsidR="002B4F7F" w:rsidRPr="00121CB9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ตรวจสอบการตั้งเป้าหมายส่วนบุคคล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</w:t>
            </w:r>
            <w:r w:rsidR="00AD6647" w:rsidRPr="00AD6647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Individual</w:t>
            </w:r>
            <w:r w:rsidR="00AD6647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511E985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B384D3D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F7E04B" w14:textId="77777777" w:rsidR="002B4F7F" w:rsidRPr="00121CB9" w:rsidRDefault="002B4F7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2B4F7F" w:rsidRPr="00260141" w14:paraId="122132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2B91" w14:textId="77777777" w:rsidR="002B4F7F" w:rsidRDefault="002B4F7F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0D0D6" w14:textId="77777777" w:rsidR="00546976" w:rsidRDefault="00546976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8F1E534" w14:textId="77777777" w:rsidR="002B4F7F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265761D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775A33F2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“เพิ่มเป้าหมาย”</w:t>
            </w:r>
          </w:p>
          <w:p w14:paraId="0DA8DF92" w14:textId="77777777" w:rsidR="00546976" w:rsidRDefault="00546976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 xml:space="preserve">5. 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</w:t>
            </w:r>
            <w:r w:rsid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1 ) ดูแลการใช้ทรัพยากรขององค์กรให้คุ้มค่าสูงสุดและอยู่ภายใน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="00AB58A4"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 w:rsidR="00AB58A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D76B243" w14:textId="77777777" w:rsidR="00AB58A4" w:rsidRDefault="00AB58A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DE4676" w14:textId="77777777" w:rsidR="00AB58A4" w:rsidRDefault="00AB58A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7. </w:t>
            </w:r>
            <w:r w:rsidR="00E26AD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กรอกข้อมูลในยช่อง “</w:t>
            </w:r>
            <w:r w:rsidR="00E26AD9"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 w:rsidR="00E26AD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“ทดสอบการตั้งเป้าหมาย”</w:t>
            </w:r>
          </w:p>
          <w:p w14:paraId="32014345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F3C0198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,2,3,4,5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673D4036" w14:textId="77777777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“10”</w:t>
            </w:r>
          </w:p>
          <w:p w14:paraId="47402055" w14:textId="6DF6D1F3" w:rsidR="00E26AD9" w:rsidRDefault="00E26AD9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DA39D" w14:textId="26CD3863" w:rsidR="009D6E63" w:rsidRDefault="0098521F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lastRenderedPageBreak/>
              <w:t xml:space="preserve">2. </w:t>
            </w:r>
            <w:r w:rsidR="009D6E63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="009D6E63"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 w:rsidR="009D6E63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CBA9C5E" w14:textId="0603A444" w:rsidR="002B4F7F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C5EBFA9" w14:textId="53C45B41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แสดงส่วนการตั้งเป้าหมายส่วนบุคคล</w:t>
            </w:r>
          </w:p>
          <w:p w14:paraId="2EEDBE95" w14:textId="71B52F2B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EDF8B0B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1CF0328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 xml:space="preserve">5. </w:t>
            </w:r>
          </w:p>
          <w:p w14:paraId="39CB0D96" w14:textId="70E5F9BD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41AAB235" w14:textId="4655073F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703E16A" w14:textId="0FAE1E8F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5D70DB9" w14:textId="582297BE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กรณีไม่กรอกข้อมูลจะแสดงข้อความเป้น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24343B" w14:textId="7D6EC8A5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E144F57" w14:textId="1CE61682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31E624F" w14:textId="33092E2E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10. </w:t>
            </w:r>
          </w:p>
          <w:p w14:paraId="023D5B87" w14:textId="7FCDC028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1351AC3B" w14:textId="1E62AF99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กรณีกรอกข้อมูลเป็นตัวอักษรจะแสดงข้อความเป็น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768C15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กรณีกรอกข้อมูลเป็นตัวเลข จะสามารถกรอกได้ไม่เกิน 3 หลัก</w:t>
            </w:r>
          </w:p>
          <w:p w14:paraId="022541BD" w14:textId="0C7B9F19" w:rsidR="005E383E" w:rsidRDefault="005E383E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บันทึกข้อมูลการตั้งเป้า และพากลับไปหน้า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78F81" w14:textId="48AD247E" w:rsidR="002B4F7F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92946" w14:textId="63B87ACC" w:rsidR="002B4F7F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สามารถบันทึกค่าว่างได้</w:t>
            </w:r>
          </w:p>
        </w:tc>
      </w:tr>
      <w:tr w:rsidR="009D6E63" w:rsidRPr="00260141" w14:paraId="75B781F9" w14:textId="77777777" w:rsidTr="005E383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3CE0C5" w14:textId="174E8438" w:rsidR="009D6E63" w:rsidRPr="005E383E" w:rsidRDefault="009D6E63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5E383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87A28F" w14:textId="770F7572" w:rsidR="009D6E63" w:rsidRDefault="005E383E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121CB9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ตรวจสอบการตั้งเป้าหมายส่วนบุคคล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741C3F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06C74A2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BC312DD" w14:textId="77777777" w:rsidR="009D6E63" w:rsidRDefault="009D6E63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5E383E" w:rsidRPr="00260141" w14:paraId="1DAE4EA9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3749" w14:textId="77777777" w:rsidR="005E383E" w:rsidRDefault="005E383E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C77D6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9E2E73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C68C639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6A894761" w14:textId="3D43FD9E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“เพิ่มเป้าหมาย”</w:t>
            </w:r>
          </w:p>
          <w:p w14:paraId="746577A7" w14:textId="20C423E8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คลิกเลือก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Type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46434F" w14:textId="0988B063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เลือกรายการ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Department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(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ICT-D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1 ) ดูแลการใช้ทรัพยากรขององค์กรให้คุ้มค่าสูงสุดและอยู่ภายใน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Budget </w:t>
            </w:r>
            <w:r w:rsidRPr="00AB58A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ที่ตั้งไว้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911089" w14:textId="5BAF7E52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33FB48" w14:textId="3D70D55A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กรอกข้อมูลในยช่อง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“ทดสอบการตั้งเป้าหมาย”</w:t>
            </w:r>
          </w:p>
          <w:p w14:paraId="383BFD1B" w14:textId="4F57F695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NEXT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069C9B3" w14:textId="75492B21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10.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,2,3,4,5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ตามลำดับ</w:t>
            </w:r>
          </w:p>
          <w:p w14:paraId="256BD084" w14:textId="477AFBCB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กรอกข้อมูลในช่อง “</w:t>
            </w:r>
            <w:r w:rsidRPr="00E26AD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“10”</w:t>
            </w:r>
          </w:p>
          <w:p w14:paraId="53EA0ECA" w14:textId="1695890E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C16CD74" w14:textId="77777777" w:rsidR="005E383E" w:rsidRPr="00121CB9" w:rsidRDefault="005E383E" w:rsidP="0054697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33D95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lastRenderedPageBreak/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08E86C5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1C4F9B3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แสดงส่วนการตั้งเป้าหมายส่วนบุคคล</w:t>
            </w:r>
          </w:p>
          <w:p w14:paraId="71859B0E" w14:textId="63999261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แสดงช่องตัวเลือก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PMA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5916CEE" w14:textId="0BEA21CD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</w:t>
            </w:r>
          </w:p>
          <w:p w14:paraId="1C5AAF0F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เมื่อเลือกรายการ ช่อง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Corporate Code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BSC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จะถูกเลือกให้อัตโนมัติ</w:t>
            </w:r>
          </w:p>
          <w:p w14:paraId="5DFAA58B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กรณีไม่เลือกรายการจะแสดงข้อความเป็น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ADB031" w14:textId="3E2FB94A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Goal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4D3AD0" w14:textId="14E16EE5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กรณีไม่กรอกข้อมูลจะแสดงข้อความเป้น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2D636DF" w14:textId="59C37268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9. แสดงส่วนการกรอก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เกณฑ์การวัดผล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น้ำหนักคะแนน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F03E5C5" w14:textId="67F3B09B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10. 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392B1D3" w14:textId="2B53ACF5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</w:p>
          <w:p w14:paraId="3DBCBDD9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0CCC11A4" w14:textId="7777777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กรณีกรอกข้อมูลเป็นตัวอักษรจะแสดงข้อความเป็น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7B95765" w14:textId="0BCD71F6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กรณีกรอกข้อมูลเป็นตัวเลข จะสามารถกรอกได้ไม่เกิน 3 หลัก</w:t>
            </w:r>
          </w:p>
          <w:p w14:paraId="51D49E20" w14:textId="35BDAB57" w:rsidR="005E383E" w:rsidRDefault="005E383E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บันทึกข้อมูลการตั้งเป้า และพากลับไปหน้า “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5E383E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31A4C" w14:textId="77777777" w:rsidR="005E383E" w:rsidRDefault="005E383E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4CC4C" w14:textId="77777777" w:rsidR="005E383E" w:rsidRDefault="005E383E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  <w:tr w:rsidR="000619D4" w:rsidRPr="00260141" w14:paraId="342DE515" w14:textId="77777777" w:rsidTr="006547A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4D2A75" w14:textId="034FCF60" w:rsidR="000619D4" w:rsidRPr="006547A1" w:rsidRDefault="000619D4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6547A1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29CED" w14:textId="18B8A3F5" w:rsidR="000619D4" w:rsidRPr="006547A1" w:rsidRDefault="000619D4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6547A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ตรวจสอบการลบ</w:t>
            </w:r>
            <w:r w:rsidR="006547A1" w:rsidRPr="006547A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เป้าหมายส่วนบุคคล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2B0DF3" w14:textId="77777777" w:rsidR="000619D4" w:rsidRPr="006547A1" w:rsidRDefault="000619D4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C2D6FB" w14:textId="77777777" w:rsidR="000619D4" w:rsidRPr="006547A1" w:rsidRDefault="000619D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BE1B66" w14:textId="77777777" w:rsidR="000619D4" w:rsidRPr="006547A1" w:rsidRDefault="000619D4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</w:tr>
      <w:tr w:rsidR="006547A1" w:rsidRPr="00260141" w14:paraId="289C5BB8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BF390" w14:textId="77777777" w:rsidR="006547A1" w:rsidRDefault="006547A1" w:rsidP="001C10E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B26DE" w14:textId="77777777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– </w:t>
            </w:r>
            <w:r w:rsidRPr="003E0A7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บริหารผลงาน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01EDD34" w14:textId="77777777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“เป้าหมายพนักงาน”</w:t>
            </w:r>
          </w:p>
          <w:p w14:paraId="45C098AD" w14:textId="77777777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กดที่รูปของตัวเอง</w:t>
            </w:r>
          </w:p>
          <w:p w14:paraId="1496DAAC" w14:textId="77777777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762688" behindDoc="0" locked="0" layoutInCell="1" allowOverlap="1" wp14:anchorId="6508977B" wp14:editId="73E10B7F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34908</wp:posOffset>
                  </wp:positionV>
                  <wp:extent cx="140335" cy="140335"/>
                  <wp:effectExtent l="0" t="0" r="0" b="0"/>
                  <wp:wrapNone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8-05-31_9-56-2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กดเลือก      หน้ารายการเป้าส่วนบุคคลที่ต้องการลบ</w:t>
            </w:r>
          </w:p>
          <w:p w14:paraId="41CB8100" w14:textId="7F412620" w:rsidR="006547A1" w:rsidRDefault="006547A1" w:rsidP="006547A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</w:t>
            </w:r>
            <w:r w:rsidRPr="006547A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ลบเป้าหมาย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4BE39" w14:textId="77777777" w:rsidR="006F0842" w:rsidRDefault="006F0842" w:rsidP="006F084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รายการเป้าหมายพนักงาน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727437" w14:textId="77777777" w:rsidR="006F0842" w:rsidRDefault="006F0842" w:rsidP="006F084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PMS : </w:t>
            </w:r>
            <w:r w:rsidRPr="009D6E6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กำหนดเป้าหมายส่วนบุคคล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D918569" w14:textId="29FE7057" w:rsidR="006547A1" w:rsidRDefault="00BA46AD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xxxxxxx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เพื่อยืนยันการลบ และลบข้อมูลที่เลือกออกจากรายการเป้าพนักงาน</w:t>
            </w:r>
          </w:p>
          <w:p w14:paraId="3720C4DA" w14:textId="3AFE01A2" w:rsidR="00BA46AD" w:rsidRDefault="00BA46AD" w:rsidP="005E383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CAF97" w14:textId="77777777" w:rsidR="006547A1" w:rsidRDefault="006547A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9303C" w14:textId="77777777" w:rsidR="006547A1" w:rsidRDefault="006547A1" w:rsidP="001C10E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</w:tr>
    </w:tbl>
    <w:p w14:paraId="2C1BA2BA" w14:textId="2F53CD90" w:rsidR="00575E0F" w:rsidRDefault="00575E0F">
      <w:pPr>
        <w:spacing w:before="0" w:after="200" w:line="276" w:lineRule="auto"/>
        <w:ind w:firstLine="0"/>
        <w:jc w:val="left"/>
      </w:pPr>
    </w:p>
    <w:p w14:paraId="3D01DD90" w14:textId="77777777" w:rsidR="005E383E" w:rsidRDefault="005E383E">
      <w:pPr>
        <w:spacing w:before="0" w:after="200" w:line="276" w:lineRule="auto"/>
        <w:ind w:firstLine="0"/>
        <w:jc w:val="left"/>
      </w:pPr>
    </w:p>
    <w:p w14:paraId="72B40310" w14:textId="77777777" w:rsidR="009D6E63" w:rsidRDefault="009D6E63">
      <w:pPr>
        <w:spacing w:before="0" w:after="200" w:line="276" w:lineRule="auto"/>
        <w:ind w:firstLine="0"/>
        <w:jc w:val="left"/>
      </w:pPr>
    </w:p>
    <w:p w14:paraId="263B036E" w14:textId="77777777" w:rsidR="009F2BA5" w:rsidRDefault="009F2BA5">
      <w:pPr>
        <w:spacing w:before="0" w:after="200" w:line="276" w:lineRule="auto"/>
        <w:ind w:firstLine="0"/>
        <w:jc w:val="left"/>
      </w:pPr>
    </w:p>
    <w:p w14:paraId="099BC3F1" w14:textId="77777777" w:rsidR="00035BC8" w:rsidRDefault="00035BC8">
      <w:pPr>
        <w:spacing w:before="0" w:after="200" w:line="276" w:lineRule="auto"/>
        <w:ind w:firstLine="0"/>
        <w:jc w:val="left"/>
      </w:pPr>
    </w:p>
    <w:p w14:paraId="45E66F0C" w14:textId="77777777" w:rsidR="00AC6907" w:rsidRDefault="00AC6907">
      <w:pPr>
        <w:spacing w:before="0" w:after="200" w:line="276" w:lineRule="auto"/>
        <w:ind w:firstLine="0"/>
        <w:jc w:val="left"/>
      </w:pPr>
    </w:p>
    <w:p w14:paraId="3B3E87DF" w14:textId="77777777" w:rsidR="007D0EA4" w:rsidRDefault="007D0EA4">
      <w:pPr>
        <w:spacing w:before="0" w:after="200" w:line="276" w:lineRule="auto"/>
        <w:ind w:firstLine="0"/>
        <w:jc w:val="left"/>
      </w:pPr>
    </w:p>
    <w:p w14:paraId="68EF48BB" w14:textId="77777777" w:rsidR="00996D27" w:rsidRDefault="00996D27">
      <w:pPr>
        <w:spacing w:before="0" w:after="200" w:line="276" w:lineRule="auto"/>
        <w:ind w:firstLine="0"/>
        <w:jc w:val="left"/>
      </w:pPr>
    </w:p>
    <w:p w14:paraId="3EC61C27" w14:textId="77777777" w:rsidR="00FE6842" w:rsidRDefault="00BB2312">
      <w:pPr>
        <w:spacing w:before="0" w:after="200" w:line="276" w:lineRule="auto"/>
        <w:ind w:firstLine="0"/>
        <w:jc w:val="left"/>
      </w:pPr>
      <w:r>
        <w:br w:type="textWrapping" w:clear="all"/>
      </w:r>
    </w:p>
    <w:p w14:paraId="5132E56D" w14:textId="77777777" w:rsidR="00FE6842" w:rsidRDefault="00FE6842">
      <w:pPr>
        <w:spacing w:before="0" w:after="200" w:line="276" w:lineRule="auto"/>
        <w:ind w:firstLine="0"/>
        <w:jc w:val="left"/>
      </w:pPr>
    </w:p>
    <w:p w14:paraId="28985799" w14:textId="77777777" w:rsidR="00FE6842" w:rsidRDefault="00FE6842">
      <w:pPr>
        <w:spacing w:before="0" w:after="200" w:line="276" w:lineRule="auto"/>
        <w:ind w:firstLine="0"/>
        <w:jc w:val="left"/>
      </w:pPr>
    </w:p>
    <w:p w14:paraId="7765499E" w14:textId="77777777" w:rsidR="00AD611C" w:rsidRDefault="00AD611C" w:rsidP="005309EE">
      <w:pPr>
        <w:ind w:firstLine="0"/>
      </w:pPr>
    </w:p>
    <w:p w14:paraId="03C625B8" w14:textId="77777777" w:rsidR="00A47CBE" w:rsidRDefault="00A47CBE" w:rsidP="005309EE">
      <w:pPr>
        <w:ind w:firstLine="0"/>
      </w:pPr>
    </w:p>
    <w:p w14:paraId="63A1A5EF" w14:textId="77777777" w:rsidR="00A47CBE" w:rsidRDefault="00A47CBE" w:rsidP="005309EE">
      <w:pPr>
        <w:ind w:firstLine="0"/>
      </w:pPr>
    </w:p>
    <w:p w14:paraId="4B67B477" w14:textId="77777777" w:rsidR="00A47CBE" w:rsidRDefault="00A47CBE" w:rsidP="005309EE">
      <w:pPr>
        <w:ind w:firstLine="0"/>
      </w:pPr>
    </w:p>
    <w:p w14:paraId="64830F9F" w14:textId="77777777" w:rsidR="00A47CBE" w:rsidRPr="00AD611C" w:rsidRDefault="00A47CBE" w:rsidP="005309EE">
      <w:pPr>
        <w:ind w:firstLine="0"/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C307BD" w:rsidRPr="00EC4D71" w14:paraId="7848E177" w14:textId="77777777" w:rsidTr="00412B5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2FB312A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4999C909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2BC241A0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65C6B6B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291CEF9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1EBDFDE7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9C2396B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2B21A80C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453896AC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26F914CF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CA01840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64CF1AED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1EFE9D99" w14:textId="77777777" w:rsidR="005309EE" w:rsidRDefault="005309EE" w:rsidP="005309EE">
      <w:pPr>
        <w:pStyle w:val="3"/>
        <w:ind w:left="1440"/>
        <w:jc w:val="both"/>
        <w:rPr>
          <w:rFonts w:ascii="BBQ Plz Rounded" w:hAnsi="BBQ Plz Rounded" w:cs="BBQ Plz Rounded"/>
          <w:b/>
          <w:bCs/>
          <w:i w:val="0"/>
          <w:iCs w:val="0"/>
        </w:rPr>
      </w:pPr>
    </w:p>
    <w:p w14:paraId="28F0CABA" w14:textId="77777777" w:rsidR="00832643" w:rsidRDefault="00832643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</w:rPr>
      </w:pPr>
    </w:p>
    <w:p w14:paraId="389E1ABC" w14:textId="77777777"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ins w:id="15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6" w:author="Sopittha Kaveevorasart" w:date="2014-10-02T19:52:00Z">
              <w:rPr>
                <w:cs/>
              </w:rPr>
            </w:rPrChange>
          </w:rPr>
          <w:t>แบบ</w:t>
        </w:r>
      </w:ins>
      <w:ins w:id="17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8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19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20" w:author="Sopittha Kaveevorasart" w:date="2014-10-02T19:52:00Z">
              <w:rPr>
                <w:cs/>
              </w:rPr>
            </w:rPrChange>
          </w:rPr>
          <w:t>แก้ไข</w:t>
        </w:r>
      </w:ins>
      <w:ins w:id="21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14:paraId="24747DFB" w14:textId="77777777"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22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14:paraId="3F5B441C" w14:textId="77777777" w:rsidTr="00832643">
        <w:trPr>
          <w:trHeight w:val="668"/>
          <w:ins w:id="23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EC4D71" w:rsidRDefault="00056B5A">
            <w:pPr>
              <w:spacing w:before="0"/>
              <w:ind w:left="-108" w:firstLine="0"/>
              <w:jc w:val="right"/>
              <w:rPr>
                <w:ins w:id="2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25" w:author="Sopittha Kaveevorasart" w:date="2014-10-02T20:01:00Z">
                  <w:rPr>
                    <w:ins w:id="2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27" w:author="Sopittha Kaveevorasart" w:date="2014-10-02T20:01:00Z">
                <w:pPr>
                  <w:jc w:val="left"/>
                </w:pPr>
              </w:pPrChange>
            </w:pPr>
            <w:ins w:id="2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30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3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32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3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EC4D71" w:rsidRDefault="009A59F1">
            <w:pPr>
              <w:spacing w:before="0"/>
              <w:ind w:firstLine="0"/>
              <w:jc w:val="left"/>
              <w:rPr>
                <w:ins w:id="34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35" w:author="Sopittha Kaveevorasart" w:date="2014-10-02T20:01:00Z">
                  <w:rPr>
                    <w:ins w:id="3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37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EC4D71" w:rsidRDefault="00056B5A">
            <w:pPr>
              <w:spacing w:before="0"/>
              <w:ind w:firstLine="0"/>
              <w:jc w:val="right"/>
              <w:rPr>
                <w:ins w:id="3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39" w:author="Sopittha Kaveevorasart" w:date="2014-10-02T20:01:00Z">
                  <w:rPr>
                    <w:ins w:id="40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41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4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919AB" w:rsidRDefault="00056B5A" w:rsidP="00757A18">
            <w:pPr>
              <w:spacing w:before="0"/>
              <w:ind w:firstLine="0"/>
              <w:rPr>
                <w:ins w:id="4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45" w:author="Sopittha Kaveevorasart" w:date="2014-10-02T20:01:00Z">
                  <w:rPr>
                    <w:ins w:id="4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47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48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Budget Apporval Form</w:t>
            </w:r>
          </w:p>
        </w:tc>
      </w:tr>
      <w:tr w:rsidR="00047602" w:rsidRPr="00EC4D71" w14:paraId="29DEE8AC" w14:textId="77777777" w:rsidTr="00C2689E">
        <w:tblPrEx>
          <w:tblW w:w="10348" w:type="dxa"/>
          <w:tblInd w:w="274" w:type="dxa"/>
          <w:tblLayout w:type="fixed"/>
          <w:tblPrExChange w:id="49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50" w:author="Sopittha Kaveevorasart" w:date="2014-10-02T19:45:00Z"/>
          <w:trPrChange w:id="51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2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EC4D71" w:rsidRDefault="00047602">
            <w:pPr>
              <w:spacing w:before="0"/>
              <w:jc w:val="center"/>
              <w:rPr>
                <w:ins w:id="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4" w:author="Sopittha Kaveevorasart" w:date="2014-10-02T20:01:00Z">
                  <w:rPr>
                    <w:ins w:id="5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6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7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EC4D71" w:rsidRDefault="00047602">
            <w:pPr>
              <w:spacing w:before="0"/>
              <w:jc w:val="center"/>
              <w:rPr>
                <w:ins w:id="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9" w:author="Sopittha Kaveevorasart" w:date="2014-10-02T20:01:00Z">
                  <w:rPr>
                    <w:ins w:id="60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61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62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EC4D71" w:rsidRDefault="00047602">
            <w:pPr>
              <w:spacing w:before="0"/>
              <w:ind w:left="493" w:firstLine="0"/>
              <w:jc w:val="center"/>
              <w:rPr>
                <w:ins w:id="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64" w:author="Sopittha Kaveevorasart" w:date="2014-10-02T20:01:00Z">
                  <w:rPr>
                    <w:ins w:id="6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66" w:author="Sopittha Kaveevorasart" w:date="2014-10-02T20:01:00Z">
                <w:pPr>
                  <w:jc w:val="center"/>
                </w:pPr>
              </w:pPrChange>
            </w:pPr>
            <w:ins w:id="6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6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69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EC4D71" w:rsidRDefault="00047602">
            <w:pPr>
              <w:spacing w:before="0"/>
              <w:ind w:firstLine="164"/>
              <w:jc w:val="left"/>
              <w:rPr>
                <w:ins w:id="7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71" w:author="Sopittha Kaveevorasart" w:date="2014-10-02T20:01:00Z">
                  <w:rPr>
                    <w:ins w:id="7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73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14:paraId="75065783" w14:textId="77777777" w:rsidTr="00C2689E">
        <w:trPr>
          <w:trHeight w:val="517"/>
          <w:ins w:id="74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EC4D71" w:rsidRDefault="00047602">
            <w:pPr>
              <w:spacing w:before="0"/>
              <w:ind w:left="-108" w:firstLine="0"/>
              <w:jc w:val="right"/>
              <w:rPr>
                <w:ins w:id="7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76" w:author="Sopittha Kaveevorasart" w:date="2014-10-02T20:01:00Z">
                  <w:rPr>
                    <w:ins w:id="7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78" w:author="Sopittha Kaveevorasart" w:date="2014-10-02T20:03:00Z">
                <w:pPr>
                  <w:jc w:val="center"/>
                </w:pPr>
              </w:pPrChange>
            </w:pPr>
            <w:ins w:id="79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EC4D71" w:rsidRDefault="00047602">
            <w:pPr>
              <w:spacing w:before="0"/>
              <w:ind w:left="-108" w:firstLine="0"/>
              <w:jc w:val="center"/>
              <w:rPr>
                <w:ins w:id="8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4" w:author="Sopittha Kaveevorasart" w:date="2014-10-02T20:01:00Z">
                  <w:rPr>
                    <w:ins w:id="85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6" w:author="Sopittha Kaveevorasart" w:date="2014-10-02T20:03:00Z">
                <w:pPr>
                  <w:jc w:val="center"/>
                </w:pPr>
              </w:pPrChange>
            </w:pPr>
            <w:ins w:id="87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EC4D71" w:rsidRDefault="00047602">
            <w:pPr>
              <w:spacing w:before="0"/>
              <w:ind w:firstLine="0"/>
              <w:jc w:val="center"/>
              <w:rPr>
                <w:ins w:id="9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92" w:author="Sopittha Kaveevorasart" w:date="2014-10-02T20:01:00Z">
                  <w:rPr>
                    <w:ins w:id="9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94" w:author="Sopittha Kaveevorasart" w:date="2014-10-02T20:01:00Z">
                <w:pPr>
                  <w:jc w:val="center"/>
                </w:pPr>
              </w:pPrChange>
            </w:pPr>
            <w:ins w:id="9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97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EC4D71" w:rsidRDefault="00047602">
            <w:pPr>
              <w:spacing w:before="0"/>
              <w:ind w:firstLine="0"/>
              <w:jc w:val="center"/>
              <w:rPr>
                <w:ins w:id="9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00" w:author="Sopittha Kaveevorasart" w:date="2014-10-02T20:01:00Z">
                  <w:rPr>
                    <w:ins w:id="10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02" w:author="Sopittha Kaveevorasart" w:date="2014-10-02T20:01:00Z">
                <w:pPr>
                  <w:jc w:val="center"/>
                </w:pPr>
              </w:pPrChange>
            </w:pPr>
            <w:ins w:id="10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EC4D71" w:rsidRDefault="00047602">
            <w:pPr>
              <w:spacing w:before="0"/>
              <w:ind w:firstLine="0"/>
              <w:jc w:val="center"/>
              <w:rPr>
                <w:ins w:id="10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06" w:author="Sopittha Kaveevorasart" w:date="2014-10-02T20:01:00Z">
                  <w:rPr>
                    <w:ins w:id="10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08" w:author="Sopittha Kaveevorasart" w:date="2014-10-02T20:01:00Z">
                <w:pPr>
                  <w:jc w:val="center"/>
                </w:pPr>
              </w:pPrChange>
            </w:pPr>
            <w:ins w:id="10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EC4D71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12" w:author="Sopittha Kaveevorasart" w:date="2014-10-02T20:01:00Z">
                  <w:rPr>
                    <w:ins w:id="11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14" w:author="Sopittha Kaveevorasart" w:date="2014-10-02T20:01:00Z">
                <w:pPr>
                  <w:jc w:val="center"/>
                </w:pPr>
              </w:pPrChange>
            </w:pPr>
            <w:ins w:id="11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14:paraId="362A7014" w14:textId="77777777" w:rsidTr="00896206">
        <w:trPr>
          <w:trHeight w:val="495"/>
          <w:ins w:id="117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EC4D71" w:rsidRDefault="00047602">
            <w:pPr>
              <w:spacing w:before="0"/>
              <w:jc w:val="center"/>
              <w:rPr>
                <w:ins w:id="11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9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EC4D71" w:rsidRDefault="00047602">
            <w:pPr>
              <w:spacing w:before="0"/>
              <w:jc w:val="center"/>
              <w:rPr>
                <w:ins w:id="12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1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EC4D71" w:rsidRDefault="00047602">
            <w:pPr>
              <w:spacing w:before="0"/>
              <w:jc w:val="center"/>
              <w:rPr>
                <w:ins w:id="12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3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EC4D71" w:rsidRDefault="00047602">
            <w:pPr>
              <w:spacing w:before="0"/>
              <w:jc w:val="center"/>
              <w:rPr>
                <w:ins w:id="12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5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EC4D71" w:rsidRDefault="00047602">
            <w:pPr>
              <w:spacing w:before="0"/>
              <w:jc w:val="center"/>
              <w:rPr>
                <w:ins w:id="12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7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29" w:author="Sopittha Kaveevorasart" w:date="2014-10-02T20:01:00Z">
                <w:pPr>
                  <w:jc w:val="center"/>
                </w:pPr>
              </w:pPrChange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EC4D71" w:rsidRDefault="00047602">
            <w:pPr>
              <w:spacing w:before="0"/>
              <w:ind w:firstLine="0"/>
              <w:jc w:val="center"/>
              <w:rPr>
                <w:ins w:id="13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32" w:author="Sopittha Kaveevorasart" w:date="2014-10-02T20:01:00Z">
                <w:pPr>
                  <w:jc w:val="center"/>
                </w:pPr>
              </w:pPrChange>
            </w:pPr>
            <w:ins w:id="13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3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35" w:author="Sopittha Kaveevorasart" w:date="2014-10-02T20:01:00Z">
                <w:pPr>
                  <w:jc w:val="center"/>
                </w:pPr>
              </w:pPrChange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14:paraId="1EC885F6" w14:textId="77777777" w:rsidTr="00896206">
        <w:trPr>
          <w:trHeight w:val="495"/>
          <w:ins w:id="13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EC4D71" w:rsidRDefault="00047602" w:rsidP="00832643">
            <w:pPr>
              <w:jc w:val="center"/>
              <w:rPr>
                <w:ins w:id="1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EC4D71" w:rsidRDefault="00047602" w:rsidP="00832643">
            <w:pPr>
              <w:jc w:val="center"/>
              <w:rPr>
                <w:ins w:id="14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EC4D71" w:rsidRDefault="00047602" w:rsidP="00832643">
            <w:pPr>
              <w:jc w:val="both"/>
              <w:rPr>
                <w:ins w:id="1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EC4D71" w:rsidRDefault="00047602" w:rsidP="00832643">
            <w:pPr>
              <w:rPr>
                <w:ins w:id="1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EC4D71" w:rsidRDefault="00047602" w:rsidP="00832643">
            <w:pPr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EC4D71" w:rsidRDefault="00047602" w:rsidP="00832643">
            <w:pPr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EC4D71" w:rsidRDefault="00047602" w:rsidP="00832643">
            <w:pPr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EC4D71" w:rsidRDefault="00047602" w:rsidP="00832643">
            <w:pPr>
              <w:jc w:val="center"/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AC8EC54" w14:textId="77777777" w:rsidTr="00896206">
        <w:trPr>
          <w:trHeight w:val="495"/>
          <w:ins w:id="154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EC4D71" w:rsidRDefault="00047602" w:rsidP="00832643">
            <w:pPr>
              <w:jc w:val="center"/>
              <w:rPr>
                <w:ins w:id="1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EC4D71" w:rsidRDefault="00047602" w:rsidP="00832643">
            <w:pPr>
              <w:jc w:val="center"/>
              <w:rPr>
                <w:ins w:id="15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EC4D71" w:rsidRDefault="00047602" w:rsidP="00832643">
            <w:pPr>
              <w:jc w:val="both"/>
              <w:rPr>
                <w:ins w:id="1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EC4D71" w:rsidRDefault="00047602" w:rsidP="00832643">
            <w:pPr>
              <w:rPr>
                <w:ins w:id="1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EC4D71" w:rsidRDefault="00047602" w:rsidP="00832643">
            <w:pPr>
              <w:jc w:val="center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EC4D71" w:rsidRDefault="00047602" w:rsidP="00832643">
            <w:pPr>
              <w:jc w:val="center"/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EC4D71" w:rsidRDefault="00047602" w:rsidP="00832643">
            <w:pPr>
              <w:jc w:val="center"/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5FC6438" w14:textId="77777777" w:rsidTr="00896206">
        <w:trPr>
          <w:trHeight w:val="495"/>
          <w:ins w:id="17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EC4D71" w:rsidRDefault="00047602" w:rsidP="00832643">
            <w:pPr>
              <w:jc w:val="center"/>
              <w:rPr>
                <w:ins w:id="17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EC4D71" w:rsidRDefault="00047602" w:rsidP="00832643">
            <w:pPr>
              <w:jc w:val="center"/>
              <w:rPr>
                <w:ins w:id="17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EC4D71" w:rsidRDefault="00047602" w:rsidP="00832643">
            <w:pPr>
              <w:jc w:val="both"/>
              <w:rPr>
                <w:ins w:id="17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EC4D71" w:rsidRDefault="00047602" w:rsidP="00832643">
            <w:pPr>
              <w:rPr>
                <w:ins w:id="17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EC4D71" w:rsidRDefault="00047602" w:rsidP="00832643">
            <w:pPr>
              <w:ind w:firstLine="16"/>
              <w:jc w:val="center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EC4D71" w:rsidRDefault="00047602" w:rsidP="00832643">
            <w:pPr>
              <w:jc w:val="center"/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EC4D71" w:rsidRDefault="00047602" w:rsidP="00832643">
            <w:pPr>
              <w:jc w:val="center"/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1D647465" w14:textId="77777777" w:rsidTr="00896206">
        <w:trPr>
          <w:trHeight w:val="495"/>
          <w:ins w:id="18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EC4D71" w:rsidRDefault="00047602" w:rsidP="00832643">
            <w:pPr>
              <w:jc w:val="center"/>
              <w:rPr>
                <w:ins w:id="18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EC4D71" w:rsidRDefault="00047602" w:rsidP="00832643">
            <w:pPr>
              <w:jc w:val="center"/>
              <w:rPr>
                <w:ins w:id="19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EC4D71" w:rsidRDefault="00047602" w:rsidP="00832643">
            <w:pPr>
              <w:jc w:val="both"/>
              <w:rPr>
                <w:ins w:id="19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EC4D71" w:rsidRDefault="00047602" w:rsidP="00832643">
            <w:pPr>
              <w:rPr>
                <w:ins w:id="19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EC4D71" w:rsidRDefault="00047602" w:rsidP="00832643">
            <w:pPr>
              <w:jc w:val="center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EC4D71" w:rsidRDefault="00047602" w:rsidP="00832643">
            <w:pPr>
              <w:jc w:val="center"/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EC4D71" w:rsidRDefault="00047602" w:rsidP="00832643">
            <w:pPr>
              <w:jc w:val="center"/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E83A947" w14:textId="77777777" w:rsidTr="00896206">
        <w:trPr>
          <w:trHeight w:val="495"/>
          <w:ins w:id="205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EC4D71" w:rsidRDefault="00047602" w:rsidP="00832643">
            <w:pPr>
              <w:jc w:val="center"/>
              <w:rPr>
                <w:ins w:id="20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EC4D71" w:rsidRDefault="00047602" w:rsidP="00832643">
            <w:pPr>
              <w:jc w:val="center"/>
              <w:rPr>
                <w:ins w:id="20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EC4D71" w:rsidRDefault="00047602" w:rsidP="00832643">
            <w:pPr>
              <w:jc w:val="both"/>
              <w:rPr>
                <w:ins w:id="21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EC4D71" w:rsidRDefault="00047602" w:rsidP="00832643">
            <w:pPr>
              <w:rPr>
                <w:ins w:id="21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EC4D71" w:rsidRDefault="00047602" w:rsidP="00832643">
            <w:pPr>
              <w:jc w:val="center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EC4D71" w:rsidRDefault="00047602" w:rsidP="00832643">
            <w:pPr>
              <w:jc w:val="center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EC4D71" w:rsidRDefault="00047602" w:rsidP="00832643">
            <w:pPr>
              <w:jc w:val="center"/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A85D9A4" w14:textId="77777777" w:rsidTr="00896206">
        <w:trPr>
          <w:trHeight w:val="495"/>
          <w:ins w:id="22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EC4D71" w:rsidRDefault="00047602" w:rsidP="00832643">
            <w:pPr>
              <w:jc w:val="center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EC4D71" w:rsidRDefault="00047602" w:rsidP="00832643">
            <w:pPr>
              <w:jc w:val="center"/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EC4D71" w:rsidRDefault="00047602" w:rsidP="00832643">
            <w:pPr>
              <w:jc w:val="both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EC4D71" w:rsidRDefault="00047602" w:rsidP="00832643">
            <w:pPr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EC4D71" w:rsidRDefault="00047602" w:rsidP="00832643">
            <w:pPr>
              <w:jc w:val="center"/>
              <w:rPr>
                <w:ins w:id="2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030049A9" w14:textId="77777777" w:rsidTr="00896206">
        <w:trPr>
          <w:trHeight w:val="495"/>
          <w:ins w:id="23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EC4D71" w:rsidRDefault="00047602" w:rsidP="00832643">
            <w:pPr>
              <w:jc w:val="center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EC4D71" w:rsidRDefault="00047602" w:rsidP="00832643">
            <w:pPr>
              <w:jc w:val="center"/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EC4D71" w:rsidRDefault="00047602" w:rsidP="00832643">
            <w:pPr>
              <w:jc w:val="both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EC4D71" w:rsidRDefault="00047602" w:rsidP="00832643">
            <w:pPr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EC4D71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EC4D71" w:rsidRDefault="00047602" w:rsidP="00832643">
            <w:pPr>
              <w:jc w:val="center"/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7971DE8F" w14:textId="77777777" w:rsidTr="00896206">
        <w:trPr>
          <w:trHeight w:val="495"/>
          <w:ins w:id="24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EC4D71" w:rsidRDefault="00047602" w:rsidP="00832643">
            <w:pPr>
              <w:jc w:val="center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EC4D71" w:rsidRDefault="00047602" w:rsidP="00832643">
            <w:pPr>
              <w:jc w:val="both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EC4D71" w:rsidRDefault="00047602" w:rsidP="00832643">
            <w:pPr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EC4D71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EC4D71" w:rsidRDefault="00047602" w:rsidP="00832643">
            <w:pPr>
              <w:jc w:val="center"/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31C39A99" w14:textId="77777777" w:rsidTr="00896206">
        <w:trPr>
          <w:trHeight w:val="495"/>
          <w:ins w:id="24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EC4D71" w:rsidRDefault="00047602" w:rsidP="00832643">
            <w:pPr>
              <w:jc w:val="center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EC4D71" w:rsidRDefault="00047602" w:rsidP="00832643">
            <w:pPr>
              <w:jc w:val="both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EC4D71" w:rsidRDefault="00047602" w:rsidP="00832643">
            <w:pPr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EC4D71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EC4D71" w:rsidRDefault="00047602" w:rsidP="00832643">
            <w:pPr>
              <w:jc w:val="center"/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4E72C560" w14:textId="77777777" w:rsidTr="00896206">
        <w:trPr>
          <w:trHeight w:val="495"/>
          <w:ins w:id="25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EC4D71" w:rsidRDefault="00047602" w:rsidP="00832643">
            <w:pPr>
              <w:jc w:val="center"/>
              <w:rPr>
                <w:ins w:id="2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EC4D71" w:rsidRDefault="00047602" w:rsidP="00832643">
            <w:pPr>
              <w:jc w:val="center"/>
              <w:rPr>
                <w:ins w:id="26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EC4D71" w:rsidRDefault="00047602" w:rsidP="00832643">
            <w:pPr>
              <w:jc w:val="both"/>
              <w:rPr>
                <w:ins w:id="2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EC4D71" w:rsidRDefault="00047602" w:rsidP="00832643">
            <w:pPr>
              <w:rPr>
                <w:ins w:id="26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EC4D71" w:rsidRDefault="00047602" w:rsidP="00832643">
            <w:pPr>
              <w:jc w:val="center"/>
              <w:rPr>
                <w:ins w:id="2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EC4D71" w:rsidRDefault="00047602" w:rsidP="00832643">
            <w:pPr>
              <w:jc w:val="center"/>
              <w:rPr>
                <w:ins w:id="26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EC4D71" w:rsidRDefault="00047602" w:rsidP="00832643">
            <w:pPr>
              <w:jc w:val="center"/>
              <w:rPr>
                <w:ins w:id="2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EC4D71" w:rsidRDefault="00047602" w:rsidP="00832643">
            <w:pPr>
              <w:jc w:val="center"/>
              <w:rPr>
                <w:ins w:id="26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14:paraId="240AD85B" w14:textId="77777777"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14:paraId="10C9A572" w14:textId="77777777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F1AE4CA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55C7E908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143B4F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4D82587F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1C89E83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719E44EB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C6DB63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6ADB5415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B3591C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1266BB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49FF1F06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5B561753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963359">
      <w:pgSz w:w="16838" w:h="11906" w:orient="landscape"/>
      <w:pgMar w:top="706" w:right="994" w:bottom="562" w:left="994" w:header="432" w:footer="706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BBQ Pool 26" w:date="2018-05-28T16:18:00Z" w:initials="BP2">
    <w:p w14:paraId="2947B64E" w14:textId="77777777" w:rsidR="00530627" w:rsidRDefault="00530627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0099261F" wp14:editId="0E5811C3">
            <wp:extent cx="9429750" cy="1337310"/>
            <wp:effectExtent l="0" t="0" r="0" b="0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BBQ Pool 26" w:date="2018-05-28T16:18:00Z" w:initials="BP2">
    <w:p w14:paraId="3F3AEF8C" w14:textId="77777777" w:rsidR="00530627" w:rsidRDefault="00530627" w:rsidP="00CF316F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53049D95" wp14:editId="731E4128">
            <wp:extent cx="9429750" cy="1337310"/>
            <wp:effectExtent l="0" t="0" r="0" b="0"/>
            <wp:docPr id="61" name="รูปภาพ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BBQ Pool 26" w:date="2018-05-28T16:18:00Z" w:initials="BP2">
    <w:p w14:paraId="5FAE69C3" w14:textId="77777777" w:rsidR="00530627" w:rsidRDefault="00530627" w:rsidP="00CF316F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11C3548" wp14:editId="7234E405">
            <wp:extent cx="9429750" cy="1337310"/>
            <wp:effectExtent l="0" t="0" r="0" b="0"/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5-28_16-15-29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BBQ Pool 26" w:date="2018-05-28T17:03:00Z" w:initials="BP2">
    <w:p w14:paraId="54D21FE9" w14:textId="1D8A2175" w:rsidR="00530627" w:rsidRDefault="00530627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57324830" wp14:editId="279919B3">
            <wp:extent cx="7522725" cy="877398"/>
            <wp:effectExtent l="0" t="0" r="2540" b="0"/>
            <wp:docPr id="72" name="รูปภาพ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05-28_17-03-55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974" cy="8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BBQ Pool 26" w:date="2018-05-30T10:08:00Z" w:initials="BP2">
    <w:p w14:paraId="40CBBEF1" w14:textId="24F8E130" w:rsidR="00530627" w:rsidRDefault="00530627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7AE3C0C8" wp14:editId="3A00DAB4">
            <wp:extent cx="9952381" cy="3971429"/>
            <wp:effectExtent l="0" t="0" r="0" b="0"/>
            <wp:docPr id="73" name="รูปภาพ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-05-30_10-08-57.png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BBQ Pool 26" w:date="2018-05-28T17:03:00Z" w:initials="BP2">
    <w:p w14:paraId="4FB5BEC3" w14:textId="497C5BAE" w:rsidR="00530627" w:rsidRDefault="00530627" w:rsidP="007F588A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2D6003F" wp14:editId="64ADDB35">
            <wp:extent cx="9429750" cy="561340"/>
            <wp:effectExtent l="0" t="0" r="0" b="0"/>
            <wp:docPr id="74" name="รูปภาพ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05-28_17-20-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BBQ Pool 26" w:date="2018-05-30T10:11:00Z" w:initials="BP2">
    <w:p w14:paraId="031B27B2" w14:textId="4CDA9968" w:rsidR="00530627" w:rsidRDefault="00530627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793C0AC3" wp14:editId="358C7BC0">
            <wp:extent cx="10257143" cy="1590476"/>
            <wp:effectExtent l="0" t="0" r="0" b="0"/>
            <wp:docPr id="75" name="รูปภาพ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8-05-30_10-09-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714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2" w:author="BBQ Pool 26" w:date="2018-05-30T10:45:00Z" w:initials="BP2">
    <w:p w14:paraId="6AE82226" w14:textId="6743A5D5" w:rsidR="00530627" w:rsidRDefault="00530627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293DDAC9" wp14:editId="745E6DA4">
            <wp:extent cx="9952381" cy="1390476"/>
            <wp:effectExtent l="0" t="0" r="0" b="635"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18-05-30_10-45-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BBQ Pool 26" w:date="2018-05-30T10:46:00Z" w:initials="BP2">
    <w:p w14:paraId="402C432A" w14:textId="752272BF" w:rsidR="00530627" w:rsidRDefault="00530627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4598FA14" wp14:editId="12688994">
            <wp:extent cx="5457143" cy="1961905"/>
            <wp:effectExtent l="0" t="0" r="0" b="635"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18-05-30_10-46-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7B64E" w15:done="0"/>
  <w15:commentEx w15:paraId="3F3AEF8C" w15:done="0"/>
  <w15:commentEx w15:paraId="5FAE69C3" w15:done="0"/>
  <w15:commentEx w15:paraId="54D21FE9" w15:done="0"/>
  <w15:commentEx w15:paraId="40CBBEF1" w15:done="0"/>
  <w15:commentEx w15:paraId="4FB5BEC3" w15:done="0"/>
  <w15:commentEx w15:paraId="031B27B2" w15:done="0"/>
  <w15:commentEx w15:paraId="6AE82226" w15:done="0"/>
  <w15:commentEx w15:paraId="402C43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7B64E" w16cid:durableId="1EB6AA59"/>
  <w16cid:commentId w16cid:paraId="3F3AEF8C" w16cid:durableId="1EB90F6E"/>
  <w16cid:commentId w16cid:paraId="5FAE69C3" w16cid:durableId="1EB90F74"/>
  <w16cid:commentId w16cid:paraId="54D21FE9" w16cid:durableId="1EB6B4D0"/>
  <w16cid:commentId w16cid:paraId="40CBBEF1" w16cid:durableId="1EB8F68E"/>
  <w16cid:commentId w16cid:paraId="4FB5BEC3" w16cid:durableId="1EB6B87F"/>
  <w16cid:commentId w16cid:paraId="031B27B2" w16cid:durableId="1EB8F738"/>
  <w16cid:commentId w16cid:paraId="6AE82226" w16cid:durableId="1EB8FF46"/>
  <w16cid:commentId w16cid:paraId="402C432A" w16cid:durableId="1EB8FF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8860A" w14:textId="77777777" w:rsidR="0050391F" w:rsidRDefault="0050391F" w:rsidP="00347FA6">
      <w:pPr>
        <w:spacing w:before="0"/>
      </w:pPr>
      <w:r>
        <w:separator/>
      </w:r>
    </w:p>
  </w:endnote>
  <w:endnote w:type="continuationSeparator" w:id="0">
    <w:p w14:paraId="1801E96C" w14:textId="77777777" w:rsidR="0050391F" w:rsidRDefault="0050391F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altName w:val="Calibri"/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8FD6385A-12CE-4103-BEFC-2182C31FEC64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250B8" w14:textId="77777777" w:rsidR="0050391F" w:rsidRDefault="0050391F" w:rsidP="00347FA6">
      <w:pPr>
        <w:spacing w:before="0"/>
      </w:pPr>
      <w:r>
        <w:separator/>
      </w:r>
    </w:p>
  </w:footnote>
  <w:footnote w:type="continuationSeparator" w:id="0">
    <w:p w14:paraId="1DCDA843" w14:textId="77777777" w:rsidR="0050391F" w:rsidRDefault="0050391F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530627" w:rsidRPr="008715B4" w:rsidRDefault="00530627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530627" w:rsidRPr="008715B4" w:rsidRDefault="00530627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333 Moo.6, Prachachuen Rd., Toongsonghong, Laksi, Bangkok 10210, Thailand</w:t>
    </w:r>
  </w:p>
  <w:p w14:paraId="318D1EB2" w14:textId="77777777" w:rsidR="00530627" w:rsidRPr="008715B4" w:rsidRDefault="00530627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530627" w:rsidRPr="006C07BE" w:rsidRDefault="00530627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BQ Pool 26">
    <w15:presenceInfo w15:providerId="None" w15:userId="BBQ Pool 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1C94"/>
    <w:rsid w:val="00012FD9"/>
    <w:rsid w:val="0001332B"/>
    <w:rsid w:val="00035BC8"/>
    <w:rsid w:val="0003651A"/>
    <w:rsid w:val="00047602"/>
    <w:rsid w:val="00056B5A"/>
    <w:rsid w:val="00056BEA"/>
    <w:rsid w:val="00060425"/>
    <w:rsid w:val="000619D4"/>
    <w:rsid w:val="00066BA5"/>
    <w:rsid w:val="00074E66"/>
    <w:rsid w:val="0008084A"/>
    <w:rsid w:val="000873F1"/>
    <w:rsid w:val="00094162"/>
    <w:rsid w:val="000A08BF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10303"/>
    <w:rsid w:val="00117FB6"/>
    <w:rsid w:val="00121CB9"/>
    <w:rsid w:val="001268E8"/>
    <w:rsid w:val="001419AB"/>
    <w:rsid w:val="00160571"/>
    <w:rsid w:val="0016112A"/>
    <w:rsid w:val="001919AB"/>
    <w:rsid w:val="0019779E"/>
    <w:rsid w:val="001C10EF"/>
    <w:rsid w:val="001D2023"/>
    <w:rsid w:val="001E2B26"/>
    <w:rsid w:val="001F3608"/>
    <w:rsid w:val="001F7246"/>
    <w:rsid w:val="00205414"/>
    <w:rsid w:val="00215C68"/>
    <w:rsid w:val="002233B7"/>
    <w:rsid w:val="002263CD"/>
    <w:rsid w:val="00236118"/>
    <w:rsid w:val="00236B4C"/>
    <w:rsid w:val="0024636E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4F7F"/>
    <w:rsid w:val="002B6E62"/>
    <w:rsid w:val="002D230B"/>
    <w:rsid w:val="002D2A65"/>
    <w:rsid w:val="002D2DA5"/>
    <w:rsid w:val="002E518C"/>
    <w:rsid w:val="002E5DB6"/>
    <w:rsid w:val="003045C4"/>
    <w:rsid w:val="0030566F"/>
    <w:rsid w:val="003172C3"/>
    <w:rsid w:val="00322D41"/>
    <w:rsid w:val="00326E30"/>
    <w:rsid w:val="003476CD"/>
    <w:rsid w:val="00347FA6"/>
    <w:rsid w:val="0035008B"/>
    <w:rsid w:val="003531D5"/>
    <w:rsid w:val="00376334"/>
    <w:rsid w:val="0039408D"/>
    <w:rsid w:val="003A0349"/>
    <w:rsid w:val="003A6463"/>
    <w:rsid w:val="003C0611"/>
    <w:rsid w:val="003C5CAB"/>
    <w:rsid w:val="003D2EBC"/>
    <w:rsid w:val="003E0A78"/>
    <w:rsid w:val="003E1368"/>
    <w:rsid w:val="003E78DF"/>
    <w:rsid w:val="003F1526"/>
    <w:rsid w:val="003F206C"/>
    <w:rsid w:val="003F54D9"/>
    <w:rsid w:val="004108B0"/>
    <w:rsid w:val="00412B53"/>
    <w:rsid w:val="00421FDF"/>
    <w:rsid w:val="00423630"/>
    <w:rsid w:val="00431A0C"/>
    <w:rsid w:val="00454B6A"/>
    <w:rsid w:val="004665D7"/>
    <w:rsid w:val="00490A31"/>
    <w:rsid w:val="00495EB4"/>
    <w:rsid w:val="004C4B1C"/>
    <w:rsid w:val="004C52A3"/>
    <w:rsid w:val="004E5E52"/>
    <w:rsid w:val="004F0366"/>
    <w:rsid w:val="004F4E8C"/>
    <w:rsid w:val="004F6617"/>
    <w:rsid w:val="004F749A"/>
    <w:rsid w:val="0050391F"/>
    <w:rsid w:val="00505F6E"/>
    <w:rsid w:val="0051208B"/>
    <w:rsid w:val="0051470F"/>
    <w:rsid w:val="00530627"/>
    <w:rsid w:val="005309EE"/>
    <w:rsid w:val="00543E47"/>
    <w:rsid w:val="00546976"/>
    <w:rsid w:val="00560BB7"/>
    <w:rsid w:val="00570BA1"/>
    <w:rsid w:val="00572CAB"/>
    <w:rsid w:val="005757AF"/>
    <w:rsid w:val="00575E0F"/>
    <w:rsid w:val="00580BBE"/>
    <w:rsid w:val="005870EA"/>
    <w:rsid w:val="00594A0A"/>
    <w:rsid w:val="005A06B3"/>
    <w:rsid w:val="005A20DB"/>
    <w:rsid w:val="005A6B61"/>
    <w:rsid w:val="005B0288"/>
    <w:rsid w:val="005B4C48"/>
    <w:rsid w:val="005C7B14"/>
    <w:rsid w:val="005D5924"/>
    <w:rsid w:val="005E383E"/>
    <w:rsid w:val="005E6896"/>
    <w:rsid w:val="005F2884"/>
    <w:rsid w:val="0060322A"/>
    <w:rsid w:val="00607D5F"/>
    <w:rsid w:val="006117E6"/>
    <w:rsid w:val="00612793"/>
    <w:rsid w:val="00616A7C"/>
    <w:rsid w:val="00627F38"/>
    <w:rsid w:val="006363BB"/>
    <w:rsid w:val="00647BBF"/>
    <w:rsid w:val="0065159B"/>
    <w:rsid w:val="006547A1"/>
    <w:rsid w:val="0065531F"/>
    <w:rsid w:val="00656D28"/>
    <w:rsid w:val="00665BDE"/>
    <w:rsid w:val="00665E8A"/>
    <w:rsid w:val="00670DE8"/>
    <w:rsid w:val="00694C84"/>
    <w:rsid w:val="006A57CF"/>
    <w:rsid w:val="006B2F4C"/>
    <w:rsid w:val="006B5CAF"/>
    <w:rsid w:val="006C07BE"/>
    <w:rsid w:val="006C40F7"/>
    <w:rsid w:val="006C6EE0"/>
    <w:rsid w:val="006C75E6"/>
    <w:rsid w:val="006D4E04"/>
    <w:rsid w:val="006E284C"/>
    <w:rsid w:val="006E3ABD"/>
    <w:rsid w:val="006F0842"/>
    <w:rsid w:val="006F2776"/>
    <w:rsid w:val="006F3003"/>
    <w:rsid w:val="006F58A9"/>
    <w:rsid w:val="006F6F12"/>
    <w:rsid w:val="006F70BA"/>
    <w:rsid w:val="006F792D"/>
    <w:rsid w:val="00725B19"/>
    <w:rsid w:val="00727CD1"/>
    <w:rsid w:val="007452BB"/>
    <w:rsid w:val="00745501"/>
    <w:rsid w:val="00753B14"/>
    <w:rsid w:val="00753CC4"/>
    <w:rsid w:val="00754412"/>
    <w:rsid w:val="00757A18"/>
    <w:rsid w:val="00766532"/>
    <w:rsid w:val="007667D4"/>
    <w:rsid w:val="007720DA"/>
    <w:rsid w:val="00777395"/>
    <w:rsid w:val="0079026D"/>
    <w:rsid w:val="007A01E3"/>
    <w:rsid w:val="007C006A"/>
    <w:rsid w:val="007C20DD"/>
    <w:rsid w:val="007C5242"/>
    <w:rsid w:val="007D0EA4"/>
    <w:rsid w:val="007E17E8"/>
    <w:rsid w:val="007E2EF3"/>
    <w:rsid w:val="007F588A"/>
    <w:rsid w:val="00800D58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D73BC"/>
    <w:rsid w:val="008F1786"/>
    <w:rsid w:val="008F39CB"/>
    <w:rsid w:val="008F4D60"/>
    <w:rsid w:val="009124EE"/>
    <w:rsid w:val="009125BF"/>
    <w:rsid w:val="00915924"/>
    <w:rsid w:val="00920E65"/>
    <w:rsid w:val="00922293"/>
    <w:rsid w:val="0094213F"/>
    <w:rsid w:val="00942E23"/>
    <w:rsid w:val="0094376A"/>
    <w:rsid w:val="009570C8"/>
    <w:rsid w:val="00963359"/>
    <w:rsid w:val="00977F45"/>
    <w:rsid w:val="0098521F"/>
    <w:rsid w:val="00990649"/>
    <w:rsid w:val="009922E8"/>
    <w:rsid w:val="0099531F"/>
    <w:rsid w:val="00996D27"/>
    <w:rsid w:val="009A0ACC"/>
    <w:rsid w:val="009A25E0"/>
    <w:rsid w:val="009A3F66"/>
    <w:rsid w:val="009A595B"/>
    <w:rsid w:val="009A59F1"/>
    <w:rsid w:val="009B209C"/>
    <w:rsid w:val="009B46E1"/>
    <w:rsid w:val="009B4734"/>
    <w:rsid w:val="009C5ACF"/>
    <w:rsid w:val="009D1C8C"/>
    <w:rsid w:val="009D6E63"/>
    <w:rsid w:val="009E6ED1"/>
    <w:rsid w:val="009F2BA5"/>
    <w:rsid w:val="009F3D47"/>
    <w:rsid w:val="00A05AC3"/>
    <w:rsid w:val="00A06114"/>
    <w:rsid w:val="00A34BA6"/>
    <w:rsid w:val="00A47CBE"/>
    <w:rsid w:val="00A5247E"/>
    <w:rsid w:val="00A66A94"/>
    <w:rsid w:val="00A92B17"/>
    <w:rsid w:val="00A96C71"/>
    <w:rsid w:val="00AA4F90"/>
    <w:rsid w:val="00AA63FA"/>
    <w:rsid w:val="00AB36CD"/>
    <w:rsid w:val="00AB58A4"/>
    <w:rsid w:val="00AC042E"/>
    <w:rsid w:val="00AC0B30"/>
    <w:rsid w:val="00AC679A"/>
    <w:rsid w:val="00AC6907"/>
    <w:rsid w:val="00AC7A9D"/>
    <w:rsid w:val="00AD237B"/>
    <w:rsid w:val="00AD611C"/>
    <w:rsid w:val="00AD6647"/>
    <w:rsid w:val="00AF5537"/>
    <w:rsid w:val="00AF7A10"/>
    <w:rsid w:val="00B026FE"/>
    <w:rsid w:val="00B10E14"/>
    <w:rsid w:val="00B346AE"/>
    <w:rsid w:val="00B5442C"/>
    <w:rsid w:val="00B901BA"/>
    <w:rsid w:val="00B93515"/>
    <w:rsid w:val="00BA1EDD"/>
    <w:rsid w:val="00BA46AD"/>
    <w:rsid w:val="00BB2312"/>
    <w:rsid w:val="00BC0FFE"/>
    <w:rsid w:val="00BC2337"/>
    <w:rsid w:val="00BC5CF4"/>
    <w:rsid w:val="00BC65C1"/>
    <w:rsid w:val="00BD0070"/>
    <w:rsid w:val="00BD269C"/>
    <w:rsid w:val="00BD28B7"/>
    <w:rsid w:val="00BD4F39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45F2C"/>
    <w:rsid w:val="00C62114"/>
    <w:rsid w:val="00C9116E"/>
    <w:rsid w:val="00C94225"/>
    <w:rsid w:val="00CA051C"/>
    <w:rsid w:val="00CB56DA"/>
    <w:rsid w:val="00CB7393"/>
    <w:rsid w:val="00CD7556"/>
    <w:rsid w:val="00CE1069"/>
    <w:rsid w:val="00CF316F"/>
    <w:rsid w:val="00D1010B"/>
    <w:rsid w:val="00D11516"/>
    <w:rsid w:val="00D152A2"/>
    <w:rsid w:val="00D2062F"/>
    <w:rsid w:val="00D36D93"/>
    <w:rsid w:val="00D44B28"/>
    <w:rsid w:val="00D60188"/>
    <w:rsid w:val="00D73040"/>
    <w:rsid w:val="00D80B99"/>
    <w:rsid w:val="00D845DF"/>
    <w:rsid w:val="00DA3F55"/>
    <w:rsid w:val="00DD2ADD"/>
    <w:rsid w:val="00DD6E79"/>
    <w:rsid w:val="00DE22BE"/>
    <w:rsid w:val="00E06B06"/>
    <w:rsid w:val="00E16F73"/>
    <w:rsid w:val="00E20D08"/>
    <w:rsid w:val="00E26AD9"/>
    <w:rsid w:val="00E40342"/>
    <w:rsid w:val="00E43F42"/>
    <w:rsid w:val="00E51FBB"/>
    <w:rsid w:val="00E65425"/>
    <w:rsid w:val="00E674A3"/>
    <w:rsid w:val="00E8505B"/>
    <w:rsid w:val="00E930D8"/>
    <w:rsid w:val="00E95B86"/>
    <w:rsid w:val="00E95BB2"/>
    <w:rsid w:val="00EA78CA"/>
    <w:rsid w:val="00EC3DE4"/>
    <w:rsid w:val="00EC41C2"/>
    <w:rsid w:val="00EC4D71"/>
    <w:rsid w:val="00EC6DE7"/>
    <w:rsid w:val="00ED2CB2"/>
    <w:rsid w:val="00EE3E20"/>
    <w:rsid w:val="00EE6095"/>
    <w:rsid w:val="00EF52D5"/>
    <w:rsid w:val="00F010F0"/>
    <w:rsid w:val="00F04893"/>
    <w:rsid w:val="00F12E7D"/>
    <w:rsid w:val="00F20809"/>
    <w:rsid w:val="00F30644"/>
    <w:rsid w:val="00F3546F"/>
    <w:rsid w:val="00F37F3D"/>
    <w:rsid w:val="00F4025A"/>
    <w:rsid w:val="00F54C1B"/>
    <w:rsid w:val="00F859BD"/>
    <w:rsid w:val="00F95A7E"/>
    <w:rsid w:val="00FA0301"/>
    <w:rsid w:val="00FA0F2A"/>
    <w:rsid w:val="00FB2223"/>
    <w:rsid w:val="00FC2B2B"/>
    <w:rsid w:val="00FC5D68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0CF62631-2AA6-4BE7-8EA8-145FCBD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7" Type="http://schemas.openxmlformats.org/officeDocument/2006/relationships/image" Target="media/image13.png"/><Relationship Id="rId2" Type="http://schemas.openxmlformats.org/officeDocument/2006/relationships/image" Target="media/image7.png"/><Relationship Id="rId1" Type="http://schemas.openxmlformats.org/officeDocument/2006/relationships/image" Target="media/image4.png"/><Relationship Id="rId6" Type="http://schemas.openxmlformats.org/officeDocument/2006/relationships/image" Target="media/image12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399A81F-21D7-4820-9878-C6A39B7C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2091</Words>
  <Characters>11923</Characters>
  <Application>Microsoft Office Word</Application>
  <DocSecurity>0</DocSecurity>
  <Lines>99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5</cp:revision>
  <cp:lastPrinted>2018-04-10T06:54:00Z</cp:lastPrinted>
  <dcterms:created xsi:type="dcterms:W3CDTF">2018-05-28T08:19:00Z</dcterms:created>
  <dcterms:modified xsi:type="dcterms:W3CDTF">2018-06-04T12:05:00Z</dcterms:modified>
</cp:coreProperties>
</file>