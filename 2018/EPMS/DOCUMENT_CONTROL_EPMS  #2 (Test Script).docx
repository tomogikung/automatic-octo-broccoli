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154B3" w14:textId="77777777" w:rsidR="008715B4" w:rsidRPr="008715B4" w:rsidRDefault="008715B4" w:rsidP="009633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left="270"/>
        <w:jc w:val="center"/>
        <w:outlineLvl w:val="0"/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cs/>
          <w:lang w:eastAsia="en-US"/>
        </w:rPr>
      </w:pPr>
      <w:bookmarkStart w:id="0" w:name="_Toc398737342"/>
      <w:bookmarkStart w:id="1" w:name="_Toc400039768"/>
      <w:r w:rsidRPr="008715B4"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lang w:eastAsia="en-US"/>
        </w:rPr>
        <w:t>DOCUMENT CONTROL</w:t>
      </w:r>
    </w:p>
    <w:p w14:paraId="08CB2A34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after="180" w:line="288" w:lineRule="auto"/>
        <w:ind w:firstLine="0"/>
        <w:jc w:val="right"/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Document no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 xml:space="preserve">. 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1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>/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2018</w:t>
      </w:r>
    </w:p>
    <w:p w14:paraId="751EB1D4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Information</w:t>
      </w:r>
    </w:p>
    <w:tbl>
      <w:tblPr>
        <w:tblW w:w="992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8080"/>
      </w:tblGrid>
      <w:tr w:rsidR="008715B4" w:rsidRPr="008715B4" w14:paraId="1BB5A61A" w14:textId="77777777" w:rsidTr="003C0611">
        <w:tc>
          <w:tcPr>
            <w:tcW w:w="1844" w:type="dxa"/>
          </w:tcPr>
          <w:p w14:paraId="359900E9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8080" w:type="dxa"/>
          </w:tcPr>
          <w:p w14:paraId="49C4BDE4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Information</w:t>
            </w:r>
          </w:p>
        </w:tc>
      </w:tr>
      <w:tr w:rsidR="008715B4" w:rsidRPr="008715B4" w14:paraId="2B3C9376" w14:textId="77777777" w:rsidTr="003C0611">
        <w:tc>
          <w:tcPr>
            <w:tcW w:w="1844" w:type="dxa"/>
          </w:tcPr>
          <w:p w14:paraId="22B1F7D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name</w:t>
            </w:r>
          </w:p>
        </w:tc>
        <w:tc>
          <w:tcPr>
            <w:tcW w:w="8080" w:type="dxa"/>
          </w:tcPr>
          <w:p w14:paraId="207E602E" w14:textId="77777777" w:rsidR="008715B4" w:rsidRPr="008715B4" w:rsidRDefault="003E0A78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PMS – </w:t>
            </w: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บริหารผลงาน</w:t>
            </w:r>
          </w:p>
        </w:tc>
      </w:tr>
      <w:tr w:rsidR="008715B4" w:rsidRPr="008715B4" w14:paraId="6C531E58" w14:textId="77777777" w:rsidTr="003C0611">
        <w:tc>
          <w:tcPr>
            <w:tcW w:w="1844" w:type="dxa"/>
          </w:tcPr>
          <w:p w14:paraId="4DF1EC09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8080" w:type="dxa"/>
          </w:tcPr>
          <w:p w14:paraId="54F8EAC3" w14:textId="6FD6CFA8" w:rsidR="008715B4" w:rsidRPr="008715B4" w:rsidRDefault="003C0611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bookmarkStart w:id="2" w:name="_gjdgxs" w:colFirst="0" w:colLast="0"/>
            <w:bookmarkEnd w:id="2"/>
            <w:r w:rsidRPr="003C0611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User Acceptance Test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 (U</w:t>
            </w:r>
            <w:r w:rsidR="00347277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T)</w:t>
            </w:r>
          </w:p>
        </w:tc>
      </w:tr>
      <w:tr w:rsidR="008715B4" w:rsidRPr="008715B4" w14:paraId="38D5DD07" w14:textId="77777777" w:rsidTr="003C0611">
        <w:tc>
          <w:tcPr>
            <w:tcW w:w="1844" w:type="dxa"/>
          </w:tcPr>
          <w:p w14:paraId="4BBFF833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Owner</w:t>
            </w:r>
          </w:p>
        </w:tc>
        <w:tc>
          <w:tcPr>
            <w:tcW w:w="8080" w:type="dxa"/>
          </w:tcPr>
          <w:p w14:paraId="1EA19B77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แผนกพัฒนาซอฟต์แวร์ (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SOF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)</w:t>
            </w:r>
          </w:p>
        </w:tc>
      </w:tr>
      <w:tr w:rsidR="008715B4" w:rsidRPr="008715B4" w14:paraId="33391888" w14:textId="77777777" w:rsidTr="003C0611">
        <w:tc>
          <w:tcPr>
            <w:tcW w:w="1844" w:type="dxa"/>
          </w:tcPr>
          <w:p w14:paraId="7F8D233D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Creator</w:t>
            </w:r>
          </w:p>
        </w:tc>
        <w:tc>
          <w:tcPr>
            <w:tcW w:w="8080" w:type="dxa"/>
          </w:tcPr>
          <w:p w14:paraId="648DE939" w14:textId="77777777" w:rsidR="008715B4" w:rsidRPr="008715B4" w:rsidRDefault="00977F45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อาทร คำเต่ย</w:t>
            </w:r>
          </w:p>
        </w:tc>
      </w:tr>
      <w:tr w:rsidR="008715B4" w:rsidRPr="008715B4" w14:paraId="67C273E3" w14:textId="77777777" w:rsidTr="003C0611">
        <w:tc>
          <w:tcPr>
            <w:tcW w:w="1844" w:type="dxa"/>
          </w:tcPr>
          <w:p w14:paraId="306EF7A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8080" w:type="dxa"/>
          </w:tcPr>
          <w:p w14:paraId="2C2021EE" w14:textId="2140E2B5" w:rsidR="008715B4" w:rsidRPr="008715B4" w:rsidRDefault="00F3239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19</w:t>
            </w:r>
            <w:r w:rsidR="003C0611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6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</w:tr>
    </w:tbl>
    <w:p w14:paraId="29E4AFCC" w14:textId="77777777"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14:paraId="4538E0E7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History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2269"/>
        <w:gridCol w:w="5812"/>
      </w:tblGrid>
      <w:tr w:rsidR="008715B4" w:rsidRPr="008715B4" w14:paraId="505EDD31" w14:textId="77777777" w:rsidTr="003C0611">
        <w:tc>
          <w:tcPr>
            <w:tcW w:w="1844" w:type="dxa"/>
          </w:tcPr>
          <w:p w14:paraId="3218D5CF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269" w:type="dxa"/>
          </w:tcPr>
          <w:p w14:paraId="7DCF4282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5812" w:type="dxa"/>
          </w:tcPr>
          <w:p w14:paraId="13376D0A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Changes</w:t>
            </w:r>
          </w:p>
        </w:tc>
      </w:tr>
      <w:tr w:rsidR="008715B4" w:rsidRPr="008715B4" w14:paraId="7A9805AF" w14:textId="77777777" w:rsidTr="003C0611">
        <w:trPr>
          <w:trHeight w:val="100"/>
        </w:trPr>
        <w:tc>
          <w:tcPr>
            <w:tcW w:w="1844" w:type="dxa"/>
          </w:tcPr>
          <w:p w14:paraId="6258825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269" w:type="dxa"/>
          </w:tcPr>
          <w:p w14:paraId="788DC9ED" w14:textId="143F6180" w:rsidR="008715B4" w:rsidRPr="008715B4" w:rsidRDefault="00F3239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19</w:t>
            </w:r>
            <w:r w:rsidR="009B209C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 w:rsid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5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  <w:tc>
          <w:tcPr>
            <w:tcW w:w="5812" w:type="dxa"/>
          </w:tcPr>
          <w:p w14:paraId="72888660" w14:textId="7D516E83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8715B4" w:rsidRPr="008715B4" w14:paraId="73EC2607" w14:textId="77777777" w:rsidTr="003C0611">
        <w:trPr>
          <w:trHeight w:val="20"/>
        </w:trPr>
        <w:tc>
          <w:tcPr>
            <w:tcW w:w="1844" w:type="dxa"/>
          </w:tcPr>
          <w:p w14:paraId="351F11AC" w14:textId="31DB0513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03F5BA25" w14:textId="12D288E9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14:paraId="04F2DBEF" w14:textId="18472B36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8715B4" w:rsidRPr="008715B4" w14:paraId="01065DD0" w14:textId="77777777" w:rsidTr="003C0611">
        <w:trPr>
          <w:trHeight w:val="20"/>
        </w:trPr>
        <w:tc>
          <w:tcPr>
            <w:tcW w:w="1844" w:type="dxa"/>
          </w:tcPr>
          <w:p w14:paraId="457BE250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3CA5F5FF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14:paraId="45DB16CC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14:paraId="6C49B5E6" w14:textId="77777777"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14:paraId="62D42161" w14:textId="77777777" w:rsidR="008715B4" w:rsidRPr="008715B4" w:rsidRDefault="003C0611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 xml:space="preserve">    </w:t>
      </w: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ab/>
      </w:r>
      <w:r w:rsidR="008715B4"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Approvals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39"/>
        <w:gridCol w:w="2269"/>
        <w:gridCol w:w="3122"/>
        <w:gridCol w:w="1560"/>
        <w:gridCol w:w="1135"/>
      </w:tblGrid>
      <w:tr w:rsidR="008715B4" w:rsidRPr="008715B4" w14:paraId="2A148580" w14:textId="77777777" w:rsidTr="003C0611">
        <w:tc>
          <w:tcPr>
            <w:tcW w:w="1839" w:type="dxa"/>
          </w:tcPr>
          <w:p w14:paraId="7F11701C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Role</w:t>
            </w:r>
          </w:p>
        </w:tc>
        <w:tc>
          <w:tcPr>
            <w:tcW w:w="2269" w:type="dxa"/>
          </w:tcPr>
          <w:p w14:paraId="5B06D543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122" w:type="dxa"/>
          </w:tcPr>
          <w:p w14:paraId="3030452E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Position</w:t>
            </w:r>
          </w:p>
        </w:tc>
        <w:tc>
          <w:tcPr>
            <w:tcW w:w="1560" w:type="dxa"/>
          </w:tcPr>
          <w:p w14:paraId="46DAC762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Signature</w:t>
            </w:r>
          </w:p>
        </w:tc>
        <w:tc>
          <w:tcPr>
            <w:tcW w:w="1135" w:type="dxa"/>
          </w:tcPr>
          <w:p w14:paraId="521FD3FE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Date</w:t>
            </w:r>
          </w:p>
        </w:tc>
      </w:tr>
      <w:tr w:rsidR="00977F45" w:rsidRPr="008715B4" w14:paraId="7ED60C8A" w14:textId="77777777" w:rsidTr="00977F45">
        <w:trPr>
          <w:trHeight w:val="100"/>
        </w:trPr>
        <w:tc>
          <w:tcPr>
            <w:tcW w:w="1839" w:type="dxa"/>
          </w:tcPr>
          <w:p w14:paraId="70524B40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cs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Manager</w:t>
            </w:r>
          </w:p>
        </w:tc>
        <w:tc>
          <w:tcPr>
            <w:tcW w:w="2269" w:type="dxa"/>
          </w:tcPr>
          <w:p w14:paraId="201DC898" w14:textId="77777777" w:rsidR="00977F45" w:rsidRPr="00C51734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foodpassion" w:hAnsi="BBQ Plz Sans" w:cs="BBQ Plz Sans"/>
                <w:color w:val="333333"/>
                <w:sz w:val="20"/>
                <w:szCs w:val="20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คุณศศิวัฒน์</w:t>
            </w:r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หอยสังข์</w:t>
            </w:r>
            <w:r w:rsidRPr="00C51734">
              <w:rPr>
                <w:rFonts w:ascii="BBQ Plz Sans" w:eastAsia="foodpassion" w:hAnsi="BBQ Plz Sans" w:cs="BBQ Plz Sans"/>
                <w:color w:val="333333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3122" w:type="dxa"/>
          </w:tcPr>
          <w:p w14:paraId="31A529E4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ผู้จัดการแผนก - พัฒนาองค์กร</w:t>
            </w:r>
          </w:p>
        </w:tc>
        <w:tc>
          <w:tcPr>
            <w:tcW w:w="1560" w:type="dxa"/>
          </w:tcPr>
          <w:p w14:paraId="2844CBEC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724FEA22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977F45" w:rsidRPr="008715B4" w14:paraId="19D9CACE" w14:textId="77777777" w:rsidTr="003C0611">
        <w:trPr>
          <w:trHeight w:val="100"/>
        </w:trPr>
        <w:tc>
          <w:tcPr>
            <w:tcW w:w="1839" w:type="dxa"/>
          </w:tcPr>
          <w:p w14:paraId="74AC0370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Owner</w:t>
            </w:r>
          </w:p>
        </w:tc>
        <w:tc>
          <w:tcPr>
            <w:tcW w:w="2269" w:type="dxa"/>
          </w:tcPr>
          <w:p w14:paraId="060CE2E4" w14:textId="77777777"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คุณประครอง</w:t>
            </w:r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ณุวงษ์ศรี</w:t>
            </w:r>
          </w:p>
        </w:tc>
        <w:tc>
          <w:tcPr>
            <w:tcW w:w="3122" w:type="dxa"/>
          </w:tcPr>
          <w:p w14:paraId="3768FA67" w14:textId="77777777"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หัวหน้าส่วน - พัฒนาองค์กร</w:t>
            </w:r>
          </w:p>
        </w:tc>
        <w:tc>
          <w:tcPr>
            <w:tcW w:w="1560" w:type="dxa"/>
          </w:tcPr>
          <w:p w14:paraId="515B1663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2E76AD0E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3FB24013" w14:textId="77777777" w:rsidTr="003C0611">
        <w:trPr>
          <w:trHeight w:val="100"/>
        </w:trPr>
        <w:tc>
          <w:tcPr>
            <w:tcW w:w="1839" w:type="dxa"/>
          </w:tcPr>
          <w:p w14:paraId="5345F6B5" w14:textId="77777777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14:paraId="3E166E99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คุณอดิศักดิ์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เมฆวรวุฒิ</w:t>
            </w:r>
          </w:p>
        </w:tc>
        <w:tc>
          <w:tcPr>
            <w:tcW w:w="3122" w:type="dxa"/>
          </w:tcPr>
          <w:p w14:paraId="7D9DAC2F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ผ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ู้ช่วยผู้จัดการแผนก - พัฒนาองค์กร</w:t>
            </w:r>
          </w:p>
        </w:tc>
        <w:tc>
          <w:tcPr>
            <w:tcW w:w="1560" w:type="dxa"/>
          </w:tcPr>
          <w:p w14:paraId="24E387A7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47D7DFD1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35CBFCCF" w14:textId="77777777" w:rsidTr="003C0611">
        <w:trPr>
          <w:trHeight w:val="100"/>
        </w:trPr>
        <w:tc>
          <w:tcPr>
            <w:tcW w:w="1839" w:type="dxa"/>
          </w:tcPr>
          <w:p w14:paraId="3450E900" w14:textId="77777777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14:paraId="1F078583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คุณศศธร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อริยศุภพงษ์</w:t>
            </w:r>
          </w:p>
        </w:tc>
        <w:tc>
          <w:tcPr>
            <w:tcW w:w="3122" w:type="dxa"/>
          </w:tcPr>
          <w:p w14:paraId="7E99A444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ผู้จัดการ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แผนก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 xml:space="preserve"> - พัฒนาซอฟต์แวร์</w:t>
            </w:r>
          </w:p>
        </w:tc>
        <w:tc>
          <w:tcPr>
            <w:tcW w:w="1560" w:type="dxa"/>
          </w:tcPr>
          <w:p w14:paraId="673FAEF3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11279000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6BBDB17C" w14:textId="77777777" w:rsidTr="003C0611">
        <w:trPr>
          <w:trHeight w:val="100"/>
        </w:trPr>
        <w:tc>
          <w:tcPr>
            <w:tcW w:w="1839" w:type="dxa"/>
          </w:tcPr>
          <w:p w14:paraId="6DAE5C80" w14:textId="77777777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14:paraId="551F8965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คุณสมพร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พันอนันต์</w:t>
            </w:r>
          </w:p>
        </w:tc>
        <w:tc>
          <w:tcPr>
            <w:tcW w:w="3122" w:type="dxa"/>
          </w:tcPr>
          <w:p w14:paraId="35E6BAF0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หัวหน้าส่วน - พัฒนาซอฟต์แวร์</w:t>
            </w:r>
          </w:p>
        </w:tc>
        <w:tc>
          <w:tcPr>
            <w:tcW w:w="1560" w:type="dxa"/>
          </w:tcPr>
          <w:p w14:paraId="6F9E5B75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29278247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14:paraId="7425D7FF" w14:textId="77777777" w:rsidR="00963359" w:rsidRDefault="00BA1EDD" w:rsidP="00725B19">
      <w:pPr>
        <w:pStyle w:val="100"/>
        <w:spacing w:before="0" w:after="0"/>
        <w:ind w:left="993"/>
        <w:rPr>
          <w:rFonts w:ascii="BBQ Plz Rounded" w:hAnsi="BBQ Plz Rounded" w:cs="BBQ Plz Rounded"/>
          <w:sz w:val="32"/>
          <w:szCs w:val="32"/>
          <w:cs/>
        </w:rPr>
        <w:sectPr w:rsidR="00963359" w:rsidSect="00963359">
          <w:headerReference w:type="default" r:id="rId8"/>
          <w:pgSz w:w="11906" w:h="16838"/>
          <w:pgMar w:top="993" w:right="566" w:bottom="993" w:left="709" w:header="426" w:footer="708" w:gutter="0"/>
          <w:cols w:space="708"/>
          <w:docGrid w:linePitch="435"/>
        </w:sectPr>
      </w:pPr>
      <w:r>
        <w:rPr>
          <w:rFonts w:ascii="BBQ Plz Rounded" w:hAnsi="BBQ Plz Rounded" w:cs="BBQ Plz Rounded" w:hint="cs"/>
          <w:sz w:val="32"/>
          <w:szCs w:val="32"/>
          <w:cs/>
        </w:rPr>
        <w:t xml:space="preserve"> </w:t>
      </w:r>
    </w:p>
    <w:p w14:paraId="6ADC55E2" w14:textId="77777777" w:rsidR="00431A0C" w:rsidRPr="00FA0F2A" w:rsidRDefault="00047602" w:rsidP="00FA0F2A">
      <w:pPr>
        <w:pStyle w:val="100"/>
        <w:spacing w:before="0" w:after="0"/>
        <w:ind w:left="993"/>
        <w:rPr>
          <w:rFonts w:ascii="BBQ Plz Rounded" w:eastAsia="Times New Roman" w:hAnsi="BBQ Plz Rounded" w:cs="BBQ Plz Rounded"/>
          <w:sz w:val="32"/>
          <w:szCs w:val="32"/>
          <w:cs/>
        </w:rPr>
      </w:pPr>
      <w:r w:rsidRPr="00EC4D71">
        <w:rPr>
          <w:rFonts w:ascii="BBQ Plz Rounded" w:hAnsi="BBQ Plz Rounded" w:cs="BBQ Plz Rounded"/>
          <w:sz w:val="32"/>
          <w:szCs w:val="32"/>
          <w:cs/>
        </w:rPr>
        <w:lastRenderedPageBreak/>
        <w:t>แบบประเมิน</w:t>
      </w:r>
      <w:bookmarkEnd w:id="0"/>
      <w:bookmarkEnd w:id="1"/>
      <w:r w:rsidR="00F20809" w:rsidRPr="00EC4D71">
        <w:rPr>
          <w:rFonts w:ascii="BBQ Plz Rounded" w:hAnsi="BBQ Plz Rounded" w:cs="BBQ Plz Rounded"/>
          <w:sz w:val="32"/>
          <w:szCs w:val="32"/>
          <w:cs/>
        </w:rPr>
        <w:t>สำหรับ</w:t>
      </w:r>
      <w:r w:rsidR="00AB36CD" w:rsidRPr="00AB36CD">
        <w:rPr>
          <w:rFonts w:ascii="BBQ Plz Rounded" w:eastAsia="Times New Roman" w:hAnsi="BBQ Plz Rounded" w:cs="BBQ Plz Rounded" w:hint="cs"/>
          <w:sz w:val="32"/>
          <w:szCs w:val="32"/>
          <w:cs/>
        </w:rPr>
        <w:t>ระบบ</w:t>
      </w:r>
      <w:r w:rsidR="002614A0">
        <w:rPr>
          <w:rFonts w:ascii="BBQ Plz Rounded" w:eastAsia="Times New Roman" w:hAnsi="BBQ Plz Rounded" w:cs="BBQ Plz Rounded" w:hint="cs"/>
          <w:sz w:val="32"/>
          <w:szCs w:val="32"/>
          <w:cs/>
        </w:rPr>
        <w:t xml:space="preserve"> </w:t>
      </w:r>
      <w:r w:rsidR="003A6463" w:rsidRPr="003A6463">
        <w:rPr>
          <w:rFonts w:ascii="BBQ Plz Rounded" w:hAnsi="BBQ Plz Rounded" w:cs="BBQ Plz Rounded"/>
          <w:sz w:val="32"/>
          <w:szCs w:val="32"/>
        </w:rPr>
        <w:t xml:space="preserve">ACTIVE DIY </w:t>
      </w:r>
      <w:r w:rsidR="003A6463" w:rsidRPr="003A6463">
        <w:rPr>
          <w:rFonts w:ascii="BBQ Plz Rounded" w:hAnsi="BBQ Plz Rounded" w:cs="BBQ Plz Rounded" w:hint="cs"/>
          <w:sz w:val="32"/>
          <w:szCs w:val="32"/>
          <w:cs/>
        </w:rPr>
        <w:t>สะสมความสนุก</w:t>
      </w:r>
      <w:r w:rsidR="003A6463" w:rsidRPr="003A6463">
        <w:rPr>
          <w:rFonts w:ascii="BBQ Plz Rounded" w:hAnsi="BBQ Plz Rounded" w:cs="BBQ Plz Rounded"/>
          <w:sz w:val="32"/>
          <w:szCs w:val="32"/>
          <w:cs/>
        </w:rPr>
        <w:t xml:space="preserve"> </w:t>
      </w:r>
      <w:r w:rsidR="003A6463" w:rsidRPr="003A6463">
        <w:rPr>
          <w:rFonts w:ascii="BBQ Plz Rounded" w:hAnsi="BBQ Plz Rounded" w:cs="BBQ Plz Rounded" w:hint="cs"/>
          <w:sz w:val="32"/>
          <w:szCs w:val="32"/>
          <w:cs/>
        </w:rPr>
        <w:t>ส่งสุขทุกวัน</w: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777"/>
        <w:gridCol w:w="5948"/>
        <w:gridCol w:w="5057"/>
        <w:gridCol w:w="1339"/>
        <w:gridCol w:w="1713"/>
        <w:gridCol w:w="6"/>
      </w:tblGrid>
      <w:tr w:rsidR="007A01E3" w:rsidRPr="00EC4D71" w14:paraId="6A82BFB9" w14:textId="77777777" w:rsidTr="006F2776">
        <w:trPr>
          <w:trHeight w:val="420"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7AFDF" w14:textId="77777777" w:rsidR="00047602" w:rsidRPr="00EC4D71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แบบฟอร์มตรวจสอบ</w:t>
            </w:r>
            <w:r w:rsidR="009B4734"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ระบบ</w:t>
            </w:r>
            <w:r w:rsidR="00EC4D71">
              <w:rPr>
                <w:rFonts w:ascii="BBQ Plz Rounded" w:eastAsia="Times New Roman" w:hAnsi="BBQ Plz Rounded" w:cs="BBQ Plz Rounded" w:hint="cs"/>
                <w:color w:val="000000"/>
                <w:sz w:val="28"/>
                <w:szCs w:val="28"/>
                <w:cs/>
              </w:rPr>
              <w:t xml:space="preserve"> </w:t>
            </w:r>
            <w:r w:rsidR="00AD611C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(</w:t>
            </w:r>
            <w:r w:rsidR="00B93515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U</w:t>
            </w:r>
            <w:r w:rsidR="00DE22BE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I</w:t>
            </w:r>
            <w:r w:rsidR="00B93515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T</w:t>
            </w:r>
            <w:r w:rsidR="00EC4D71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)</w:t>
            </w:r>
          </w:p>
        </w:tc>
      </w:tr>
      <w:tr w:rsidR="00FA0F2A" w:rsidRPr="00EC4D71" w14:paraId="6490A70C" w14:textId="77777777" w:rsidTr="006F2776">
        <w:trPr>
          <w:gridAfter w:val="1"/>
          <w:wAfter w:w="2" w:type="pct"/>
          <w:trHeight w:val="420"/>
          <w:tblHeader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0183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C83F" w14:textId="77777777" w:rsidR="00047602" w:rsidRPr="00EC4D71" w:rsidRDefault="006F70BA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เรื่อง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E192" w14:textId="77777777" w:rsidR="00047602" w:rsidRPr="00EC4D71" w:rsidRDefault="00DE22BE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ผลที่ควรได้รับ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58DC" w14:textId="77777777" w:rsidR="00DE22BE" w:rsidRDefault="00DE22BE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ผ่าน/</w:t>
            </w:r>
          </w:p>
          <w:p w14:paraId="0E8DB9F4" w14:textId="77777777" w:rsidR="00047602" w:rsidRPr="00EC4D71" w:rsidRDefault="008745B8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ไม่ผ่าน</w:t>
            </w:r>
            <w:del w:id="3" w:author="Sopittha Kaveevorasart" w:date="2014-10-02T18:24:00Z">
              <w:r w:rsidR="00047602" w:rsidRPr="00EC4D71" w:rsidDel="00D9171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  <w:cs/>
                </w:rPr>
                <w:delText>ไม่ผ่าน</w:delText>
              </w:r>
            </w:del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8ACC" w14:textId="77777777" w:rsidR="00047602" w:rsidRPr="00EC4D71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  <w:t>หมายเหตุ</w:t>
            </w:r>
          </w:p>
        </w:tc>
      </w:tr>
      <w:tr w:rsidR="00FA0F2A" w:rsidRPr="00EC4D71" w14:paraId="18ADEF3D" w14:textId="77777777" w:rsidTr="006F2776">
        <w:trPr>
          <w:gridAfter w:val="1"/>
          <w:wAfter w:w="2" w:type="pct"/>
          <w:trHeight w:val="484"/>
          <w:tblHeader/>
        </w:trPr>
        <w:tc>
          <w:tcPr>
            <w:tcW w:w="22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6569C7" w14:textId="77777777" w:rsidR="00047602" w:rsidRPr="00094162" w:rsidRDefault="003E0A78" w:rsidP="003E0A7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4"/>
                <w:szCs w:val="24"/>
                <w:cs/>
              </w:rPr>
            </w:pPr>
            <w:r>
              <w:rPr>
                <w:rFonts w:ascii="BBQ Plz Rounded" w:eastAsia="Times New Roman" w:hAnsi="BBQ Plz Rounded" w:cs="BBQ Plz Rounded"/>
                <w:b/>
                <w:bCs/>
                <w:color w:val="000000"/>
              </w:rPr>
              <w:t xml:space="preserve">PMS – 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cs/>
              </w:rPr>
              <w:t>บริหารผลงาน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7997B8C7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4C98A10E" w14:textId="77777777" w:rsidR="00047602" w:rsidRPr="00EC4D71" w:rsidRDefault="00047602" w:rsidP="00BB2312">
            <w:pPr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16676C2E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</w:tr>
      <w:tr w:rsidR="00FA0F2A" w:rsidRPr="00C27CAA" w14:paraId="5E66B8B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FB86C" w14:textId="77777777" w:rsidR="00047602" w:rsidRPr="009F2BA5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bookmarkStart w:id="4" w:name="_Hlk512000083"/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2E917" w14:textId="77777777" w:rsidR="00047602" w:rsidRPr="009F2BA5" w:rsidRDefault="008A6787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90A31"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Login</w:t>
            </w:r>
            <w:r w:rsidR="001419AB"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84F9BC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6D8E18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F0FEAA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bookmarkEnd w:id="4"/>
      <w:tr w:rsidR="00FA0F2A" w:rsidRPr="00EC4D71" w14:paraId="1A3724D4" w14:textId="77777777" w:rsidTr="006F2776">
        <w:trPr>
          <w:gridAfter w:val="1"/>
          <w:wAfter w:w="2" w:type="pct"/>
          <w:trHeight w:val="385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3E96" w14:textId="77777777" w:rsidR="00047602" w:rsidRPr="00BF3C22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5C3A2" w14:textId="77777777" w:rsidR="0016112A" w:rsidRPr="00BF3C22" w:rsidRDefault="00205414" w:rsidP="00BB2312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URL :</w:t>
            </w:r>
            <w:r w:rsidR="0016112A" w:rsidRPr="00BF3C22">
              <w:rPr>
                <w:sz w:val="22"/>
                <w:szCs w:val="22"/>
              </w:rPr>
              <w:t xml:space="preserve"> </w:t>
            </w:r>
            <w:r w:rsidR="00BC233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http://192.168.10.98/BBQIntra/login</w:t>
            </w:r>
          </w:p>
          <w:p w14:paraId="73FEC7BC" w14:textId="09C678E4" w:rsidR="00205414" w:rsidRPr="00BF3C22" w:rsidRDefault="006F6F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lang w:eastAsia="en-US"/>
              </w:rPr>
            </w:pP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กรอก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User Name : </w:t>
            </w:r>
            <w:r w:rsidR="004108B0" w:rsidRPr="004108B0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580190003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br/>
            </w: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กรอก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Password : </w:t>
            </w:r>
            <w:r w:rsidR="004108B0" w:rsidRPr="004108B0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580190003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br/>
            </w: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A05AC3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กด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Sign In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65BF" w14:textId="77777777" w:rsidR="00047602" w:rsidRPr="00BF3C22" w:rsidRDefault="003E0A78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พาไปหน้าแรกระบบ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Portal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8F9F9" w14:textId="77777777" w:rsidR="00047602" w:rsidRPr="00BF3C22" w:rsidRDefault="00431A0C" w:rsidP="00431A0C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A9806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FA0F2A" w:rsidRPr="00260141" w14:paraId="062D7002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8C9C3A" w14:textId="77777777" w:rsidR="00656D28" w:rsidRPr="009F2BA5" w:rsidRDefault="003E0A7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2344A" w14:textId="40610E3A" w:rsidR="00656D28" w:rsidRPr="009F2BA5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  <w:t xml:space="preserve">สัดส่วนการประเมิน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PMS</w:t>
            </w: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  <w:r w:rsidR="00EC41C2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(</w:t>
            </w:r>
            <w:r w:rsidR="00EC41C2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กรณีบันทึกข้อมูล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5ACBED8" w14:textId="77777777"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F2234A5" w14:textId="77777777" w:rsidR="00656D28" w:rsidRPr="00293EB6" w:rsidRDefault="00656D28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E4A5F0D" w14:textId="77777777" w:rsidR="00656D28" w:rsidRPr="00293EB6" w:rsidRDefault="00656D28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FA0F2A" w:rsidRPr="00260141" w14:paraId="3F631B9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EC0FD" w14:textId="77777777" w:rsidR="00656D28" w:rsidRDefault="00656D2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E6F98" w14:textId="77777777" w:rsidR="00656D2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2FBF136" w14:textId="77777777" w:rsidR="003E0A7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56617A09" w14:textId="77777777" w:rsidR="003E0A7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“โควตาการประเมินผล”</w:t>
            </w:r>
          </w:p>
          <w:p w14:paraId="749387CE" w14:textId="77777777" w:rsidR="003E0A7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กดไอคอน</w:t>
            </w:r>
            <w:r w:rsid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 w:rsidR="00EC41C2"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58240" behindDoc="0" locked="0" layoutInCell="1" allowOverlap="1" wp14:anchorId="3BE21577" wp14:editId="6B5E44FA">
                  <wp:simplePos x="0" y="0"/>
                  <wp:positionH relativeFrom="column">
                    <wp:posOffset>716915</wp:posOffset>
                  </wp:positionH>
                  <wp:positionV relativeFrom="paragraph">
                    <wp:posOffset>635</wp:posOffset>
                  </wp:positionV>
                  <wp:extent cx="218440" cy="208915"/>
                  <wp:effectExtent l="0" t="0" r="0" b="635"/>
                  <wp:wrapNone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หน้ารายงานสัดส่วนการประเมิน</w:t>
            </w:r>
          </w:p>
          <w:p w14:paraId="5ACDD030" w14:textId="77777777" w:rsidR="003E0A78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60288" behindDoc="0" locked="0" layoutInCell="1" allowOverlap="1" wp14:anchorId="1A89275B" wp14:editId="1AB77D57">
                  <wp:simplePos x="0" y="0"/>
                  <wp:positionH relativeFrom="column">
                    <wp:posOffset>727710</wp:posOffset>
                  </wp:positionH>
                  <wp:positionV relativeFrom="paragraph">
                    <wp:posOffset>10795</wp:posOffset>
                  </wp:positionV>
                  <wp:extent cx="218440" cy="208915"/>
                  <wp:effectExtent l="0" t="0" r="0" b="635"/>
                  <wp:wrapNone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E0A78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กดไอคอน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หน้ารายการสัดส่วนประเมินของหน่วยงาน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ฝ่ายเทคโนโลยีและสารสนเทศ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ในระดับตำแหน่ง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SDM-ADM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4B8A013" w14:textId="77777777" w:rsidR="00EC41C2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แก้ไขข้อมูลในช่อง “จำนวน (คน)” เป็น “5”</w:t>
            </w:r>
          </w:p>
          <w:p w14:paraId="59E1BC30" w14:textId="77777777" w:rsidR="00EC41C2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แก้ไขข้อมูลในช่อง “5” เป็น “2”</w:t>
            </w:r>
          </w:p>
          <w:p w14:paraId="43FD5B9F" w14:textId="77777777" w:rsidR="00EC41C2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แก้ไขข้อมูลในช่อง “4” เป็น “1”</w:t>
            </w:r>
          </w:p>
          <w:p w14:paraId="69B0C8F6" w14:textId="77777777" w:rsidR="00EC41C2" w:rsidRPr="00293EB6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61312" behindDoc="0" locked="0" layoutInCell="1" allowOverlap="1" wp14:anchorId="0C503DB0" wp14:editId="7D5B3C8F">
                  <wp:simplePos x="0" y="0"/>
                  <wp:positionH relativeFrom="column">
                    <wp:posOffset>516890</wp:posOffset>
                  </wp:positionH>
                  <wp:positionV relativeFrom="paragraph">
                    <wp:posOffset>37465</wp:posOffset>
                  </wp:positionV>
                  <wp:extent cx="132715" cy="132715"/>
                  <wp:effectExtent l="0" t="0" r="635" b="635"/>
                  <wp:wrapNone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5-28_15-41-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9. กดปุ่ม     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A7C47" w14:textId="77777777" w:rsidR="00656D2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พาไปหน้าตั้งค่าระบบ</w:t>
            </w:r>
          </w:p>
          <w:p w14:paraId="191E93C0" w14:textId="77777777" w:rsidR="003E0A7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พาไปหน้าตั้งค่าสัดส่วนการประเมิน</w:t>
            </w:r>
          </w:p>
          <w:p w14:paraId="4516EC10" w14:textId="77777777" w:rsidR="003E0A78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พาไปหน้าตั้งค่าสัดส่วนการประเมินประจำปี</w:t>
            </w:r>
          </w:p>
          <w:p w14:paraId="1B6B0E50" w14:textId="77777777" w:rsidR="00EC41C2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เปิดช่อง “จำนวน (คน)”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“4”</w:t>
            </w:r>
            <w:r w:rsidR="00FA0F2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FA0F2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</w:t>
            </w:r>
            <w:r w:rsidR="00FA0F2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FA0F2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="00FA0F2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 w:rsidR="00FA0F2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ให้สามารถแก้ไขข้อมูลได้</w:t>
            </w:r>
          </w:p>
          <w:p w14:paraId="7510C722" w14:textId="77777777" w:rsidR="00431A0C" w:rsidRDefault="00431A0C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FB46CC6" w14:textId="77777777" w:rsidR="00431A0C" w:rsidRDefault="00431A0C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7BDA080" w14:textId="77777777" w:rsidR="00431A0C" w:rsidRDefault="00431A0C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164D535" w14:textId="77777777" w:rsidR="00431A0C" w:rsidRDefault="00FA0F2A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9.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บันทึกการแก้ไขข้อมูลและปิดช่อง “จำนวน (คน)”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“4”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DA4F573" w14:textId="77777777" w:rsidR="00AD6647" w:rsidRDefault="00AD664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061CC281" w14:textId="77777777" w:rsidR="00AD6647" w:rsidRDefault="00AD664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70C32DA8" w14:textId="1C691379" w:rsidR="00AD6647" w:rsidRPr="00293EB6" w:rsidRDefault="00AD664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B7A19" w14:textId="77777777" w:rsidR="00656D28" w:rsidRPr="00293EB6" w:rsidRDefault="00431A0C" w:rsidP="00431A0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71AF8" w14:textId="77777777" w:rsidR="00656D28" w:rsidRDefault="00431A0C" w:rsidP="00431A0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70C0"/>
                <w:sz w:val="22"/>
                <w:szCs w:val="22"/>
                <w:u w:val="single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,7,8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สามารถกรอกตัวอักษรได้</w:t>
            </w:r>
            <w:r w:rsidR="00F010F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และไม่มีการจำกัดจำนวนการกรอก</w:t>
            </w:r>
            <w:r w:rsidR="00727CD1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ข้อมูล </w:t>
            </w:r>
            <w:commentRangeStart w:id="5"/>
            <w:r w:rsidR="00727CD1" w:rsidRPr="00727CD1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5"/>
            <w:r w:rsidR="00727CD1" w:rsidRPr="00727CD1">
              <w:rPr>
                <w:rStyle w:val="af1"/>
                <w:b/>
                <w:bCs/>
                <w:color w:val="0070C0"/>
                <w:u w:val="single"/>
              </w:rPr>
              <w:commentReference w:id="5"/>
            </w:r>
          </w:p>
          <w:p w14:paraId="5547D27E" w14:textId="5A4357EB" w:rsidR="00F32394" w:rsidRPr="00293EB6" w:rsidRDefault="00F32394" w:rsidP="00431A0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9.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สามารถบันทึกข้อมูลว่างได้ และไม่ปรากฏข้อความแจ้งเตือน </w:t>
            </w:r>
            <w:commentRangeStart w:id="6"/>
            <w:r w:rsidRPr="00F32394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6"/>
            <w:r>
              <w:rPr>
                <w:rStyle w:val="af1"/>
              </w:rPr>
              <w:commentReference w:id="6"/>
            </w:r>
          </w:p>
        </w:tc>
      </w:tr>
      <w:tr w:rsidR="00FA0F2A" w:rsidRPr="00260141" w14:paraId="5078715C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3AACBF" w14:textId="77777777" w:rsidR="00FA0F2A" w:rsidRPr="009F2BA5" w:rsidRDefault="00FA0F2A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lastRenderedPageBreak/>
              <w:t>3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01C126" w14:textId="17D95430" w:rsidR="00FA0F2A" w:rsidRPr="009F2BA5" w:rsidRDefault="00FA0F2A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  <w:t xml:space="preserve">สัดส่วนการประเมิน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PMS</w:t>
            </w: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” 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(</w:t>
            </w: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กรณีไม่บันทึกข้อมูล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B5BBD9F" w14:textId="77777777" w:rsidR="00FA0F2A" w:rsidRDefault="00FA0F2A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9866F7A" w14:textId="77777777" w:rsidR="00FA0F2A" w:rsidRDefault="00FA0F2A" w:rsidP="00431A0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56F78C1" w14:textId="77777777" w:rsidR="00FA0F2A" w:rsidRDefault="00FA0F2A" w:rsidP="00431A0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FA0F2A" w:rsidRPr="00260141" w14:paraId="651E8F3A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1A9F8" w14:textId="77777777" w:rsidR="00FA0F2A" w:rsidRDefault="00FA0F2A" w:rsidP="00FA0F2A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256E0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4CBA9AB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1438B3E1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“โควตาการประเมินผล”</w:t>
            </w:r>
          </w:p>
          <w:p w14:paraId="5E597F66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กดไอคอน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67456" behindDoc="0" locked="0" layoutInCell="1" allowOverlap="1" wp14:anchorId="508D3AF4" wp14:editId="551B7F8D">
                  <wp:simplePos x="0" y="0"/>
                  <wp:positionH relativeFrom="column">
                    <wp:posOffset>716915</wp:posOffset>
                  </wp:positionH>
                  <wp:positionV relativeFrom="paragraph">
                    <wp:posOffset>635</wp:posOffset>
                  </wp:positionV>
                  <wp:extent cx="218440" cy="208915"/>
                  <wp:effectExtent l="0" t="0" r="0" b="635"/>
                  <wp:wrapNone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หน้ารายงานสัดส่วนการประเมิน</w:t>
            </w:r>
          </w:p>
          <w:p w14:paraId="2A7962E5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68480" behindDoc="0" locked="0" layoutInCell="1" allowOverlap="1" wp14:anchorId="1AF9270E" wp14:editId="635C0DF7">
                  <wp:simplePos x="0" y="0"/>
                  <wp:positionH relativeFrom="column">
                    <wp:posOffset>727710</wp:posOffset>
                  </wp:positionH>
                  <wp:positionV relativeFrom="paragraph">
                    <wp:posOffset>10795</wp:posOffset>
                  </wp:positionV>
                  <wp:extent cx="218440" cy="208915"/>
                  <wp:effectExtent l="0" t="0" r="0" b="635"/>
                  <wp:wrapNone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กดไอคอน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หน้ารายการสัดส่วนประเมินของหน่วยงาน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ฝ่ายเทคโนโลยีและสารสนเทศ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ในระดับตำแหน่ง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SDM-ADM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DD3A1D1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แก้ไขข้อมูลในช่อง “จำนวน (คน)” เป็น “5”</w:t>
            </w:r>
          </w:p>
          <w:p w14:paraId="0AF3925D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แก้ไขข้อมูลในช่อง “5” เป็น “2”</w:t>
            </w:r>
          </w:p>
          <w:p w14:paraId="3D42BF8B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แก้ไขข้อมูลในช่อง “4” เป็น “1”</w:t>
            </w:r>
          </w:p>
          <w:p w14:paraId="44BB1575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70528" behindDoc="0" locked="0" layoutInCell="1" allowOverlap="1" wp14:anchorId="2D6FC6AD" wp14:editId="3425A853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9525</wp:posOffset>
                  </wp:positionV>
                  <wp:extent cx="218440" cy="208915"/>
                  <wp:effectExtent l="0" t="0" r="0" b="635"/>
                  <wp:wrapNone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กดปุ่ม        หน้ารายการสัดส่วนประเมินของหน่วยงาน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ฝ่ายเทคโนโลยีและสารสนเทศ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ในระดับตำแหน่ง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FACD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พาไปหน้าตั้งค่าระบบ</w:t>
            </w:r>
          </w:p>
          <w:p w14:paraId="36CC6762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พาไปหน้าตั้งค่าสัดส่วนการประเมิน</w:t>
            </w:r>
          </w:p>
          <w:p w14:paraId="5AA6FD6E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พาไปหน้าตั้งค่าสัดส่วนการประเมินประจำปี</w:t>
            </w:r>
          </w:p>
          <w:p w14:paraId="53555534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เปิดช่อง “จำนวน (คน)”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“4” และ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ให้สามารถแก้ไขข้อมูลได้</w:t>
            </w:r>
          </w:p>
          <w:p w14:paraId="0BB2897B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B50E223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9004A3B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</w:t>
            </w:r>
            <w:r w:rsidR="007D0EA4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B2C9A64" w14:textId="77777777" w:rsidR="00FA0F2A" w:rsidRPr="00293EB6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9.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ยกเลิกการแก้ไขข้อมูลและปิดช่อง “จำนวน (คน)”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 “4” และ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BC9D0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2872" w14:textId="19AA8EF4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,7,8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สามารถกรอกตัวอักษรได้และไม่มีการจำกัดจำนวนการกรอกข้อมูล</w:t>
            </w:r>
            <w:r w:rsidR="00CF316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commentRangeStart w:id="7"/>
            <w:r w:rsidR="00CF316F" w:rsidRPr="00727CD1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7"/>
            <w:r w:rsidR="00CF316F" w:rsidRPr="00727CD1">
              <w:rPr>
                <w:rStyle w:val="af1"/>
                <w:b/>
                <w:bCs/>
                <w:color w:val="0070C0"/>
                <w:u w:val="single"/>
              </w:rPr>
              <w:commentReference w:id="7"/>
            </w:r>
          </w:p>
        </w:tc>
      </w:tr>
      <w:tr w:rsidR="00FA0F2A" w:rsidRPr="00260141" w14:paraId="6766AF04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69A0E6" w14:textId="77777777" w:rsidR="00FA0F2A" w:rsidRPr="009F2BA5" w:rsidRDefault="00FA0F2A" w:rsidP="00FA0F2A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4E88EC" w14:textId="51F26524" w:rsidR="00FA0F2A" w:rsidRPr="009F2BA5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  <w:t xml:space="preserve">สัดส่วนการประเมิน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PMS</w:t>
            </w: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” 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(</w:t>
            </w: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กรณีการกด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Merge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2E798C2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9DC07D7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925BA3D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7D0EA4" w:rsidRPr="00260141" w14:paraId="28407EF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52C21" w14:textId="77777777" w:rsidR="007D0EA4" w:rsidRDefault="007D0EA4" w:rsidP="007D0EA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ADB9D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117BF8D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071C2977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“โควตาการประเมินผล”</w:t>
            </w:r>
          </w:p>
          <w:p w14:paraId="5E6F7845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กดไอคอน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80768" behindDoc="0" locked="0" layoutInCell="1" allowOverlap="1" wp14:anchorId="46333E0A" wp14:editId="36DFE697">
                  <wp:simplePos x="0" y="0"/>
                  <wp:positionH relativeFrom="column">
                    <wp:posOffset>716915</wp:posOffset>
                  </wp:positionH>
                  <wp:positionV relativeFrom="paragraph">
                    <wp:posOffset>635</wp:posOffset>
                  </wp:positionV>
                  <wp:extent cx="218440" cy="208915"/>
                  <wp:effectExtent l="0" t="0" r="0" b="635"/>
                  <wp:wrapNone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หน้ารายงานสัดส่วนการประเมิน</w:t>
            </w:r>
          </w:p>
          <w:p w14:paraId="7565E3B0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81792" behindDoc="0" locked="0" layoutInCell="1" allowOverlap="1" wp14:anchorId="469E0A58" wp14:editId="37FFA37E">
                  <wp:simplePos x="0" y="0"/>
                  <wp:positionH relativeFrom="column">
                    <wp:posOffset>727710</wp:posOffset>
                  </wp:positionH>
                  <wp:positionV relativeFrom="paragraph">
                    <wp:posOffset>10795</wp:posOffset>
                  </wp:positionV>
                  <wp:extent cx="218440" cy="208915"/>
                  <wp:effectExtent l="0" t="0" r="0" b="635"/>
                  <wp:wrapNone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กดไอคอน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หน้ารายการสัดส่วนประเมินของหน่วยงาน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ฝ่ายเทคโนโลยีและสารสนเทศ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ในระดับตำแหน่ง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SDM-ADM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0DCDFC1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แก้ไขข้อมูลในช่อง “จำนวน (คน)” เป็น “5”</w:t>
            </w:r>
          </w:p>
          <w:p w14:paraId="1480E308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แก้ไขข้อมูลในช่อง “5” เป็น “2”</w:t>
            </w:r>
          </w:p>
          <w:p w14:paraId="2F925D4F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แก้ไขข้อมูลในช่อง “4” เป็น “1”</w:t>
            </w:r>
          </w:p>
          <w:p w14:paraId="1D126A68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9. กดเลือก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checkbox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ในช่อง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688CEED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82816" behindDoc="0" locked="0" layoutInCell="1" allowOverlap="1" wp14:anchorId="652FE439" wp14:editId="79535B89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37465</wp:posOffset>
                  </wp:positionV>
                  <wp:extent cx="132715" cy="132715"/>
                  <wp:effectExtent l="0" t="0" r="635" b="635"/>
                  <wp:wrapNone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5-28_15-41-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10. กดปุ่ม      </w:t>
            </w:r>
          </w:p>
          <w:p w14:paraId="29774E50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11. กดเมนู “ยืนยันเกรด”</w:t>
            </w:r>
          </w:p>
          <w:p w14:paraId="61042256" w14:textId="77777777" w:rsidR="007D0EA4" w:rsidRPr="00293EB6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61DD2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2. พาไปหน้าตั้งค่าระบบ</w:t>
            </w:r>
          </w:p>
          <w:p w14:paraId="5DD306A9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พาไปหน้าตั้งค่าสัดส่วนการประเมิน</w:t>
            </w:r>
          </w:p>
          <w:p w14:paraId="03B36787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พาไปหน้าตั้งค่าสัดส่วนการประเมินประจำปี</w:t>
            </w:r>
          </w:p>
          <w:p w14:paraId="14974943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เปิดช่อง “จำนวน (คน)”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“4”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ให้สามารถแก้ไขข้อมูลได้</w:t>
            </w:r>
          </w:p>
          <w:p w14:paraId="0AE2510E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74C4507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400E733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1B25836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10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บันทึกการแก้ไขข้อมูลและปิดช่อง “จำนวน (คน)”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“4”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1EECA6F" w14:textId="77777777" w:rsidR="007D0EA4" w:rsidRPr="00293EB6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เกรด “5” และ “4” ของตำแหน่ง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SDM-ADM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จะมีได้ “2” คน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8F4B7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DC6F35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70C0"/>
                <w:sz w:val="22"/>
                <w:szCs w:val="22"/>
                <w:u w:val="single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,7,8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สามารถกรอกตัวอักษรได้และไม่มีการจำกัดจำนวนการกรอกข้อมูล</w:t>
            </w:r>
            <w:r w:rsidR="00CF316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commentRangeStart w:id="8"/>
            <w:r w:rsidR="00CF316F" w:rsidRPr="00727CD1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8"/>
            <w:r w:rsidR="00CF316F" w:rsidRPr="00727CD1">
              <w:rPr>
                <w:rStyle w:val="af1"/>
                <w:b/>
                <w:bCs/>
                <w:color w:val="0070C0"/>
                <w:u w:val="single"/>
              </w:rPr>
              <w:commentReference w:id="8"/>
            </w:r>
          </w:p>
          <w:p w14:paraId="2E30FC01" w14:textId="761364E3" w:rsidR="00E15373" w:rsidRPr="00CF316F" w:rsidRDefault="00E15373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10. สามารถบันทึกข้อมูลว่างได้ และไม่ปรากฏข้อความแจ้งเตือน </w:t>
            </w:r>
            <w:commentRangeStart w:id="9"/>
            <w:r w:rsidRPr="00F32394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9"/>
            <w:r>
              <w:rPr>
                <w:rStyle w:val="af1"/>
              </w:rPr>
              <w:commentReference w:id="9"/>
            </w:r>
          </w:p>
        </w:tc>
      </w:tr>
      <w:tr w:rsidR="00570BA1" w:rsidRPr="00260141" w14:paraId="26F6A8F6" w14:textId="77777777" w:rsidTr="009F2BA5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10AB69" w14:textId="7F9AF42B" w:rsidR="00570BA1" w:rsidRPr="00AF5537" w:rsidRDefault="00AD6647" w:rsidP="007D0EA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5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8CC3AC" w14:textId="37E1AA8D" w:rsidR="00570BA1" w:rsidRPr="00AF5537" w:rsidRDefault="00AF5537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AF553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ตรวจสอบการเพิ่ม “</w:t>
            </w:r>
            <w:r w:rsidRPr="00AF5537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PMA</w:t>
            </w:r>
            <w:r w:rsidRPr="00AF553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="006F277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(เพิ่ม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รายละเอียด</w:t>
            </w:r>
            <w:r w:rsidR="006F277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A3B5FF2" w14:textId="77777777" w:rsidR="00570BA1" w:rsidRPr="00B5442C" w:rsidRDefault="00570BA1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2DCA52D" w14:textId="77777777" w:rsidR="00570BA1" w:rsidRPr="00B5442C" w:rsidRDefault="00570BA1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5B97628" w14:textId="77777777" w:rsidR="00570BA1" w:rsidRPr="00B5442C" w:rsidRDefault="00570BA1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06CDF333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0ABF3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BDE86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AB49591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0CDAC22E" w14:textId="39E9F87C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8352" behindDoc="0" locked="0" layoutInCell="1" allowOverlap="1" wp14:anchorId="6BDC73F8" wp14:editId="58DF907F">
                  <wp:simplePos x="0" y="0"/>
                  <wp:positionH relativeFrom="column">
                    <wp:posOffset>528955</wp:posOffset>
                  </wp:positionH>
                  <wp:positionV relativeFrom="paragraph">
                    <wp:posOffset>222250</wp:posOffset>
                  </wp:positionV>
                  <wp:extent cx="218440" cy="208915"/>
                  <wp:effectExtent l="0" t="0" r="0" b="635"/>
                  <wp:wrapNone/>
                  <wp:docPr id="69" name="รูปภาพ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A32DAF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       หน้ารายการ</w:t>
            </w:r>
          </w:p>
          <w:p w14:paraId="6377D568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9376" behindDoc="0" locked="0" layoutInCell="1" allowOverlap="1" wp14:anchorId="49E29686" wp14:editId="5FBD9859">
                  <wp:simplePos x="0" y="0"/>
                  <wp:positionH relativeFrom="column">
                    <wp:posOffset>520700</wp:posOffset>
                  </wp:positionH>
                  <wp:positionV relativeFrom="paragraph">
                    <wp:posOffset>40022</wp:posOffset>
                  </wp:positionV>
                  <wp:extent cx="314325" cy="146685"/>
                  <wp:effectExtent l="0" t="0" r="9525" b="5715"/>
                  <wp:wrapNone/>
                  <wp:docPr id="70" name="รูปภาพ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18-05-28_17-14-2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4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</w:t>
            </w:r>
          </w:p>
          <w:p w14:paraId="5A50E23C" w14:textId="5DFD0B0C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กรอกข้อมูลในช่อง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“ทดสอบการกรอก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_PMA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F9DB562" w14:textId="61CD2E46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กรอกข้อมูลในช่อง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Corporate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02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7752D57" w14:textId="4946017A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8.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เลือกรายการในช่อง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Customer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9016AD6" w14:textId="251F61E4" w:rsidR="001C10EF" w:rsidRDefault="006F300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</w:t>
            </w:r>
            <w:r w:rsidR="001C10E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กดปุ่ม “บันทึก”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0FBA3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พาไปหน้าตั้งค่าระบบ</w:t>
            </w:r>
          </w:p>
          <w:p w14:paraId="7CB25023" w14:textId="02124853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 “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กำหนด 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CE7F3E3" w14:textId="3148C5CB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แสดงส่วนเพิ่มข้อมูลรายละเอียด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FB94A32" w14:textId="18F14C56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C0A3663" w14:textId="1A14A665" w:rsidR="006F3003" w:rsidRDefault="006F300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A8802DD" w14:textId="686BA7FF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บันทึกข้อมูลรายละเอียด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และซ่อนส่วนเพิ่มข้อมูลรายละเอียด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และแสดงข้อมูลที่เพิ่มล่าสุดในตาราง</w:t>
            </w:r>
          </w:p>
          <w:p w14:paraId="666C5A3F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F202A" w14:textId="048F43C0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ยังไม่พร้อม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1E012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27FC87E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52AF74" w14:textId="73DEF348" w:rsidR="001C10EF" w:rsidRPr="00B5442C" w:rsidRDefault="00AD6647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6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21CF0D" w14:textId="2C535B59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B544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แ</w:t>
            </w:r>
            <w:r w:rsidRPr="00B544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ก้ไข “</w:t>
            </w:r>
            <w:r w:rsidRPr="00B5442C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PMA</w:t>
            </w:r>
            <w:r w:rsidRPr="00B544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41124BA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0BAC8E9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8BA8E93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77528F9A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57A90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BA626" w14:textId="59221624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5D1F6B7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72F2AE8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0944" behindDoc="0" locked="0" layoutInCell="1" allowOverlap="1" wp14:anchorId="51687F40" wp14:editId="30E68F98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220980</wp:posOffset>
                  </wp:positionV>
                  <wp:extent cx="218440" cy="208915"/>
                  <wp:effectExtent l="0" t="0" r="0" b="635"/>
                  <wp:wrapNone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31D9DDF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E5C8A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0DC85" w14:textId="50AF2225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ยังไม่พร้อม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C8B19C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F3608" w:rsidRPr="00260141" w14:paraId="4921EA87" w14:textId="77777777" w:rsidTr="00117FB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A1E221" w14:textId="687D343F" w:rsidR="001F3608" w:rsidRPr="00117FB6" w:rsidRDefault="00AD6647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7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6CD319" w14:textId="2B4FD6A3" w:rsidR="001F3608" w:rsidRPr="00117FB6" w:rsidRDefault="001F360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117FB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ตรวจสอบการยกเลิก</w:t>
            </w:r>
            <w:r w:rsidR="00EE3E20" w:rsidRPr="00117FB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การเพิ่ม “</w:t>
            </w:r>
            <w:r w:rsidR="00EE3E20" w:rsidRPr="00117FB6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PMA</w:t>
            </w:r>
            <w:r w:rsidR="00EE3E20" w:rsidRPr="00117FB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DEB2805" w14:textId="77777777" w:rsidR="001F3608" w:rsidRDefault="001F360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16B1BA9" w14:textId="77777777" w:rsidR="001F3608" w:rsidRDefault="001F360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511060D" w14:textId="77777777" w:rsidR="001F3608" w:rsidRDefault="001F360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17FB6" w:rsidRPr="00260141" w14:paraId="7E393699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19733" w14:textId="77777777" w:rsidR="00117FB6" w:rsidRDefault="00117FB6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57258" w14:textId="77777777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F707FB9" w14:textId="77777777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29E0A94F" w14:textId="1F268586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53472" behindDoc="0" locked="0" layoutInCell="1" allowOverlap="1" wp14:anchorId="52D50AF0" wp14:editId="6575932D">
                  <wp:simplePos x="0" y="0"/>
                  <wp:positionH relativeFrom="column">
                    <wp:posOffset>536558</wp:posOffset>
                  </wp:positionH>
                  <wp:positionV relativeFrom="paragraph">
                    <wp:posOffset>215265</wp:posOffset>
                  </wp:positionV>
                  <wp:extent cx="218440" cy="208915"/>
                  <wp:effectExtent l="0" t="0" r="0" b="635"/>
                  <wp:wrapNone/>
                  <wp:docPr id="80" name="รูปภาพ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1DCEA02" w14:textId="4A7FC8AB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       หน้ารายการ</w:t>
            </w:r>
          </w:p>
          <w:p w14:paraId="0904F27F" w14:textId="77777777" w:rsidR="00117FB6" w:rsidRDefault="00117FB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51424" behindDoc="0" locked="0" layoutInCell="1" allowOverlap="1" wp14:anchorId="269B6F30" wp14:editId="7AC37C84">
                  <wp:simplePos x="0" y="0"/>
                  <wp:positionH relativeFrom="column">
                    <wp:posOffset>537845</wp:posOffset>
                  </wp:positionH>
                  <wp:positionV relativeFrom="paragraph">
                    <wp:posOffset>41893</wp:posOffset>
                  </wp:positionV>
                  <wp:extent cx="386715" cy="139700"/>
                  <wp:effectExtent l="0" t="0" r="0" b="0"/>
                  <wp:wrapNone/>
                  <wp:docPr id="79" name="รูปภาพ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018-05-30_10-14-2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</w:t>
            </w:r>
          </w:p>
          <w:p w14:paraId="7726F09D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4101E714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363252B3" w14:textId="2BE9BCEF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CBF76" w14:textId="77777777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พาไปหน้าตั้งค่าระบบ</w:t>
            </w:r>
          </w:p>
          <w:p w14:paraId="2489F5F9" w14:textId="3106CDD0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 “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กำหนด 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D126825" w14:textId="28590B81" w:rsidR="009A25E0" w:rsidRDefault="009A25E0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พากลับไปหน้า “</w:t>
            </w:r>
            <w:r w:rsidRPr="009A25E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A25E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การตั้งค่าระบบ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39B6855" w14:textId="77777777" w:rsidR="00117FB6" w:rsidRDefault="00117FB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E4D69" w14:textId="3BDDB58F" w:rsidR="00117FB6" w:rsidRDefault="00FA0301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EC8864" w14:textId="77777777" w:rsidR="00117FB6" w:rsidRDefault="00117FB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260E7376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5BF04C" w14:textId="118CF54B" w:rsidR="001C10EF" w:rsidRPr="00B5442C" w:rsidRDefault="00AD6647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lastRenderedPageBreak/>
              <w:t>8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1E5613" w14:textId="75998F9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B544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B5442C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Corporate Goals</w:t>
            </w:r>
            <w:r w:rsidRPr="00B544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DD8CECC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1825547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00E7795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10B5DE3E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031AA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3D08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FB2C1E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47C66B80" w14:textId="17545EED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89D00AD" w14:textId="292D213A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2992" behindDoc="0" locked="0" layoutInCell="1" allowOverlap="1" wp14:anchorId="28342945" wp14:editId="0AE67EF5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80BB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เป้าหมายองค์กรปี 2561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0C7D23B" w14:textId="298ADDFA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1968" behindDoc="0" locked="0" layoutInCell="1" allowOverlap="1" wp14:anchorId="61B9B0B8" wp14:editId="258BF886">
                  <wp:simplePos x="0" y="0"/>
                  <wp:positionH relativeFrom="column">
                    <wp:posOffset>516890</wp:posOffset>
                  </wp:positionH>
                  <wp:positionV relativeFrom="paragraph">
                    <wp:posOffset>10795</wp:posOffset>
                  </wp:positionV>
                  <wp:extent cx="218440" cy="208915"/>
                  <wp:effectExtent l="0" t="0" r="0" b="635"/>
                  <wp:wrapNone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       หน้ารายการ “</w:t>
            </w:r>
            <w:r w:rsidRPr="00C45F2C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ทำยอดขาย และบริหารต้นทุน/ค่าใช้จ่ายได้ตามเป้าหมาย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6579C7B" w14:textId="22CF743A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แก้ไขข้อมูลในช่อง “เป้าหมาย” เป็น “</w:t>
            </w:r>
            <w:r w:rsidRPr="00580BB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ทำยอดขาย และบริหารต้นทุน/ค่าใช้จ่ายได้ตามเป้าหมาย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_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แก้ไข”</w:t>
            </w:r>
          </w:p>
          <w:p w14:paraId="0BAA91B1" w14:textId="04E8109A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แก้ไขข้อมูลในช่อง “</w:t>
            </w:r>
            <w:r w:rsidRPr="00580BB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5D1A2BC" w14:textId="7FB6CF0D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เลือกรายการในช่อง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EC6DE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Finance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 w:rsidRPr="00EC6DE7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</w:p>
          <w:p w14:paraId="522DF849" w14:textId="08473B0B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4016" behindDoc="0" locked="0" layoutInCell="1" allowOverlap="1" wp14:anchorId="690E33A1" wp14:editId="2C72E982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31115</wp:posOffset>
                  </wp:positionV>
                  <wp:extent cx="132715" cy="132715"/>
                  <wp:effectExtent l="0" t="0" r="635" b="635"/>
                  <wp:wrapNone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5-28_15-41-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7. กดปุ่ม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BBE6A" w14:textId="3D24DF80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283F4751" w14:textId="74834FD3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C9A3DFF" w14:textId="2B935134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เปิดช่อง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80BB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ให้แก้ไข</w:t>
            </w:r>
          </w:p>
          <w:p w14:paraId="4D9EF734" w14:textId="78895EF2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90C6BEA" w14:textId="655709E8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723F464" w14:textId="514B5A10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กรณีไม่เลือกรายการจะแสดงข้อความเป็น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2CAFA91" w14:textId="7050A6D5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บันทึกข้อมูลการแก้ไข</w:t>
            </w:r>
          </w:p>
          <w:p w14:paraId="5E9206BF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  <w:p w14:paraId="6447D289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489AE4D5" w14:textId="583B3922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990D3" w14:textId="677E54AC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55EC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70C0"/>
                <w:sz w:val="22"/>
                <w:szCs w:val="22"/>
                <w:u w:val="single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,7,8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ไม่กรอกข้อมูลหรือไม่เลือกรายการ สามารถบันทึกได้ </w:t>
            </w:r>
            <w:commentRangeStart w:id="10"/>
            <w:r w:rsidRPr="00EC6DE7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10"/>
            <w:r>
              <w:rPr>
                <w:rStyle w:val="af1"/>
              </w:rPr>
              <w:commentReference w:id="10"/>
            </w:r>
          </w:p>
          <w:p w14:paraId="2EEE462F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0160" behindDoc="0" locked="0" layoutInCell="1" allowOverlap="1" wp14:anchorId="7DD1DB4F" wp14:editId="105DE4C3">
                  <wp:simplePos x="0" y="0"/>
                  <wp:positionH relativeFrom="column">
                    <wp:posOffset>757229</wp:posOffset>
                  </wp:positionH>
                  <wp:positionV relativeFrom="paragraph">
                    <wp:posOffset>4445</wp:posOffset>
                  </wp:positionV>
                  <wp:extent cx="218440" cy="208915"/>
                  <wp:effectExtent l="0" t="0" r="0" b="635"/>
                  <wp:wrapNone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กรณีกดปุ่ม</w:t>
            </w:r>
          </w:p>
          <w:p w14:paraId="1645D981" w14:textId="6E03A715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หน้ารายการอื่นระหว่างการแก้ไข ระบบแสดงผลไม่ถูกต้อง </w:t>
            </w:r>
            <w:commentRangeStart w:id="11"/>
            <w:r w:rsidRPr="00C45F2C">
              <w:rPr>
                <w:rFonts w:ascii="BBQ Plz Rounded" w:eastAsia="Times New Roman" w:hAnsi="BBQ Plz Rounded" w:cs="BBQ Plz Rounded" w:hint="cs"/>
                <w:b/>
                <w:bCs/>
                <w:color w:val="4F81BD" w:themeColor="accent1"/>
                <w:sz w:val="22"/>
                <w:szCs w:val="22"/>
                <w:u w:val="single"/>
                <w:cs/>
              </w:rPr>
              <w:t>รูปภาพ</w:t>
            </w:r>
            <w:commentRangeEnd w:id="11"/>
            <w:r>
              <w:rPr>
                <w:rStyle w:val="af1"/>
              </w:rPr>
              <w:commentReference w:id="11"/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</w:p>
        </w:tc>
      </w:tr>
      <w:tr w:rsidR="001C10EF" w:rsidRPr="00260141" w14:paraId="1B307533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73144E" w14:textId="29ECCEF8" w:rsidR="001C10EF" w:rsidRPr="00FA0301" w:rsidRDefault="00AD6647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9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DE9D9F" w14:textId="7C4B80CC" w:rsidR="001C10EF" w:rsidRPr="00FA0301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Cs/>
                <w:color w:val="000000"/>
                <w:sz w:val="22"/>
                <w:szCs w:val="22"/>
              </w:rPr>
            </w:pPr>
            <w:r w:rsidRP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 xml:space="preserve">ตรวจสอบการแก้ไข </w:t>
            </w:r>
            <w:r w:rsidRPr="00FA0301">
              <w:rPr>
                <w:rFonts w:ascii="BBQ Plz Rounded" w:eastAsia="Times New Roman" w:hAnsi="BBQ Plz Rounded" w:cs="BBQ Plz Rounded" w:hint="cs"/>
                <w:b/>
                <w:color w:val="000000"/>
                <w:sz w:val="22"/>
                <w:szCs w:val="22"/>
                <w:cs/>
              </w:rPr>
              <w:t>“</w:t>
            </w:r>
            <w:r w:rsidRPr="00FA0301">
              <w:rPr>
                <w:rFonts w:ascii="BBQ Plz Rounded" w:eastAsia="Times New Roman" w:hAnsi="BBQ Plz Rounded" w:cs="BBQ Plz Rounded"/>
                <w:b/>
                <w:color w:val="000000"/>
                <w:sz w:val="22"/>
                <w:szCs w:val="22"/>
              </w:rPr>
              <w:t>Corporate Goals</w:t>
            </w:r>
            <w:r w:rsidRPr="00FA0301">
              <w:rPr>
                <w:rFonts w:ascii="BBQ Plz Rounded" w:eastAsia="Times New Roman" w:hAnsi="BBQ Plz Rounded" w:cs="BBQ Plz Rounded" w:hint="cs"/>
                <w:b/>
                <w:color w:val="000000"/>
                <w:sz w:val="22"/>
                <w:szCs w:val="22"/>
                <w:cs/>
              </w:rPr>
              <w:t>”</w:t>
            </w:r>
            <w:r w:rsidRP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(</w:t>
            </w:r>
            <w:r w:rsidRP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กรณีการเพิ่มข้อ</w:t>
            </w:r>
            <w:r w:rsid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E51B9D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0529E0E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C86672A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4A43E6F7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01824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C41F6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4BB5BEE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22C2599B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4E8C65E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5040" behindDoc="0" locked="0" layoutInCell="1" allowOverlap="1" wp14:anchorId="7F028D84" wp14:editId="1FFC07FA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</w:p>
          <w:p w14:paraId="23963C6A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6064" behindDoc="0" locked="0" layoutInCell="1" allowOverlap="1" wp14:anchorId="54D89594" wp14:editId="75933617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40005</wp:posOffset>
                  </wp:positionV>
                  <wp:extent cx="314325" cy="147292"/>
                  <wp:effectExtent l="0" t="0" r="0" b="5715"/>
                  <wp:wrapNone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18-05-28_17-14-2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4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          </w:t>
            </w:r>
          </w:p>
          <w:p w14:paraId="5B4DF2BB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กรอกข้อมูลในช่อง “เป้าหมาย”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Test Data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9C2654B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กรอกข้อมูลในช่อง “</w:t>
            </w:r>
            <w:r w:rsidRPr="00580BB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F990CF0" w14:textId="7CD77C1F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เลือกรายการในช่อง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EC6DE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Finance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51AB118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7088" behindDoc="0" locked="0" layoutInCell="1" allowOverlap="1" wp14:anchorId="0206791B" wp14:editId="050C5892">
                  <wp:simplePos x="0" y="0"/>
                  <wp:positionH relativeFrom="column">
                    <wp:posOffset>536575</wp:posOffset>
                  </wp:positionH>
                  <wp:positionV relativeFrom="paragraph">
                    <wp:posOffset>26670</wp:posOffset>
                  </wp:positionV>
                  <wp:extent cx="132715" cy="132715"/>
                  <wp:effectExtent l="0" t="0" r="635" b="635"/>
                  <wp:wrapNone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5-28_15-41-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9. กดปุ่ม </w:t>
            </w:r>
          </w:p>
          <w:p w14:paraId="34BE243D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5A1E0CDF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3F1FCA81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793D2CA6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4356139D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2FEAEEAD" w14:textId="3AE6CD13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B2738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0D1C56C1" w14:textId="30611109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F602764" w14:textId="0D5B8D13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แสดงส่วนให้กรอกข้อมูล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373945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40E0321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89ACDB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กรณีไม่เลือกรายการจะแสดงข้อความเป็น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C3FC42F" w14:textId="43FE0FEB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บันทึกข้อมูล</w:t>
            </w:r>
          </w:p>
          <w:p w14:paraId="62D3354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AF6A69" w14:textId="178CE5F2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7E5C8" w14:textId="5DC8D12C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70C0"/>
                <w:sz w:val="22"/>
                <w:szCs w:val="22"/>
                <w:u w:val="single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,7,8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ไม่กรอกข้อมูลหรือไม่เลือกรายการ สามารถบันทึกได้ </w:t>
            </w:r>
            <w:commentRangeStart w:id="12"/>
            <w:r w:rsidRPr="00EC6DE7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12"/>
            <w:r>
              <w:rPr>
                <w:rStyle w:val="af1"/>
              </w:rPr>
              <w:commentReference w:id="12"/>
            </w:r>
          </w:p>
          <w:p w14:paraId="7C0D79B8" w14:textId="54AF9691" w:rsidR="001C10EF" w:rsidRPr="00035BC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sz w:val="22"/>
                <w:szCs w:val="22"/>
              </w:rPr>
            </w:pPr>
            <w:r w:rsidRPr="00035BC8">
              <w:rPr>
                <w:rFonts w:ascii="BBQ Plz Rounded" w:eastAsia="Times New Roman" w:hAnsi="BBQ Plz Rounded" w:cs="BBQ Plz Rounded"/>
                <w:sz w:val="22"/>
                <w:szCs w:val="22"/>
              </w:rPr>
              <w:t>5.</w:t>
            </w:r>
            <w:r>
              <w:rPr>
                <w:rFonts w:ascii="BBQ Plz Rounded" w:eastAsia="Times New Roman" w:hAnsi="BBQ Plz Rounded" w:cs="BBQ Plz Rounded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sz w:val="22"/>
                <w:szCs w:val="22"/>
                <w:cs/>
              </w:rPr>
              <w:t>กรณีดับเบิ้ลคลิกปุ่ม “</w:t>
            </w:r>
            <w:r>
              <w:rPr>
                <w:rFonts w:ascii="BBQ Plz Rounded" w:eastAsia="Times New Roman" w:hAnsi="BBQ Plz Rounded" w:cs="BBQ Plz Rounded"/>
                <w:sz w:val="22"/>
                <w:szCs w:val="22"/>
              </w:rPr>
              <w:t>Add</w:t>
            </w:r>
            <w:r>
              <w:rPr>
                <w:rFonts w:ascii="BBQ Plz Rounded" w:eastAsia="Times New Roman" w:hAnsi="BBQ Plz Rounded" w:cs="BBQ Plz Rounded" w:hint="cs"/>
                <w:sz w:val="22"/>
                <w:szCs w:val="22"/>
                <w:cs/>
              </w:rPr>
              <w:t xml:space="preserve">” ระบบแสดงผลไม่ถูกต้อง </w:t>
            </w:r>
            <w:commentRangeStart w:id="13"/>
            <w:r w:rsidRPr="00035BC8">
              <w:rPr>
                <w:rFonts w:ascii="BBQ Plz Rounded" w:eastAsia="Times New Roman" w:hAnsi="BBQ Plz Rounded" w:cs="BBQ Plz Rounded" w:hint="cs"/>
                <w:b/>
                <w:bCs/>
                <w:color w:val="4F81BD" w:themeColor="accent1"/>
                <w:sz w:val="22"/>
                <w:szCs w:val="22"/>
                <w:u w:val="single"/>
                <w:cs/>
              </w:rPr>
              <w:t>รูปภาพ</w:t>
            </w:r>
            <w:commentRangeEnd w:id="13"/>
            <w:r>
              <w:rPr>
                <w:rStyle w:val="af1"/>
              </w:rPr>
              <w:commentReference w:id="13"/>
            </w:r>
          </w:p>
          <w:p w14:paraId="73922FE2" w14:textId="4B7ABA5E" w:rsidR="001C10EF" w:rsidRPr="007F588A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ขั้นตอนการบันทึก ไม่มีการแสดงให้ผู้ใช้ทราบว่าบันทึกข้อมูลเรียบร้อยแล้ว</w:t>
            </w:r>
          </w:p>
        </w:tc>
      </w:tr>
      <w:tr w:rsidR="001C10EF" w:rsidRPr="00260141" w14:paraId="015816AC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FD83EF" w14:textId="56D4D9E5" w:rsidR="001C10EF" w:rsidRPr="00C45F2C" w:rsidRDefault="00FA0301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lastRenderedPageBreak/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0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B2FD5" w14:textId="44B40C27" w:rsidR="001C10EF" w:rsidRPr="00C45F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C45F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C45F2C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Corporate Goals</w:t>
            </w:r>
            <w:r w:rsidRPr="00C45F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” </w:t>
            </w:r>
            <w:r w:rsidR="00FA030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(</w:t>
            </w:r>
            <w:r w:rsidRPr="00C45F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กรณีการลบข้อที่เพิ่มใหม่</w:t>
            </w:r>
            <w:r w:rsidR="00FA030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826C736" w14:textId="77777777" w:rsidR="001C10EF" w:rsidRPr="00C45F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2B52B60" w14:textId="77777777" w:rsidR="001C10EF" w:rsidRPr="00C45F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B4DC3A9" w14:textId="77777777" w:rsidR="001C10EF" w:rsidRPr="00C45F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13566002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D8E7B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589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0806FF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6A53B34A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811FAF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8112" behindDoc="0" locked="0" layoutInCell="1" allowOverlap="1" wp14:anchorId="05AE6B6E" wp14:editId="0F5C12F0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</w:p>
          <w:p w14:paraId="54D4E051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9136" behindDoc="0" locked="0" layoutInCell="1" allowOverlap="1" wp14:anchorId="5A4F2899" wp14:editId="29D56441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40005</wp:posOffset>
                  </wp:positionV>
                  <wp:extent cx="314325" cy="147292"/>
                  <wp:effectExtent l="0" t="0" r="0" b="5715"/>
                  <wp:wrapNone/>
                  <wp:docPr id="24" name="รูปภาพ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18-05-28_17-14-2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4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          </w:t>
            </w:r>
          </w:p>
          <w:p w14:paraId="6A4FB71C" w14:textId="583B5356" w:rsidR="00FA0301" w:rsidRDefault="00FA0301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54496" behindDoc="0" locked="0" layoutInCell="1" allowOverlap="1" wp14:anchorId="2DD048BA" wp14:editId="1A2FEB0F">
                  <wp:simplePos x="0" y="0"/>
                  <wp:positionH relativeFrom="column">
                    <wp:posOffset>524510</wp:posOffset>
                  </wp:positionH>
                  <wp:positionV relativeFrom="paragraph">
                    <wp:posOffset>45068</wp:posOffset>
                  </wp:positionV>
                  <wp:extent cx="123190" cy="142240"/>
                  <wp:effectExtent l="0" t="0" r="0" b="0"/>
                  <wp:wrapNone/>
                  <wp:docPr id="25" name="รูปภาพ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2018-05-28_17-22-0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C10E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6. กดปุ่ม 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51A9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6F2AD5CB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958C800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แสดงส่วนให้กรอกข้อมูล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F309061" w14:textId="4ED703F6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ลบส่วนการกรอกข้อมูลที่เพิ่มขึ้นมาใหม่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9F98" w14:textId="0CF1CAF8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A7990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6E282340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FD672A" w14:textId="3721DF55" w:rsidR="001C10EF" w:rsidRPr="00035BC8" w:rsidRDefault="009F2BA5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6B9C4F" w14:textId="3F1255D5" w:rsidR="001C10EF" w:rsidRPr="00035BC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035BC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ตรวจสอบการยกเลิกการแก้ไข “</w:t>
            </w:r>
            <w:r w:rsidRPr="00035BC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Corporate Goals</w:t>
            </w:r>
            <w:r w:rsidRPr="00035BC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E586BA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12791AE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60CA52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440C813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86FD7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2D3F3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119D696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374A130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9B8FDB0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1184" behindDoc="0" locked="0" layoutInCell="1" allowOverlap="1" wp14:anchorId="614CF075" wp14:editId="5FB19FC1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</w:p>
          <w:p w14:paraId="10A77D4D" w14:textId="4355893D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2208" behindDoc="0" locked="0" layoutInCell="1" allowOverlap="1" wp14:anchorId="73C81323" wp14:editId="6AEBDBDE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35577</wp:posOffset>
                  </wp:positionV>
                  <wp:extent cx="386715" cy="139700"/>
                  <wp:effectExtent l="0" t="0" r="0" b="0"/>
                  <wp:wrapNone/>
                  <wp:docPr id="30" name="รูปภาพ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018-05-30_10-14-2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        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E76FF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2EC7F8D1" w14:textId="51752F5F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7A724C9" w14:textId="2172AC7E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พากลับไปหน้า “</w:t>
            </w:r>
            <w:r w:rsidRPr="00035BC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035BC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การตั้งค่าระบบ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8A13E25" w14:textId="00156FF8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047E9F8F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BBE75A" w14:textId="40538568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7163A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67511CE6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5A4DFB" w14:textId="6C3DB627" w:rsidR="001C10EF" w:rsidRPr="00D60188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D6018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2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E678F" w14:textId="5B951FBE" w:rsidR="001C10EF" w:rsidRPr="00D6018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D6018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D6018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Department Goals</w:t>
            </w:r>
            <w:r w:rsidRPr="00D6018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”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1879677" w14:textId="77777777" w:rsidR="001C10EF" w:rsidRPr="00D6018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9A431F0" w14:textId="77777777" w:rsidR="001C10EF" w:rsidRPr="00D6018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B1CB4CF" w14:textId="77777777" w:rsidR="001C10EF" w:rsidRPr="00D6018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18AD1AF5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B412E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56D3E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17CCBE7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7BA7115D" w14:textId="5C75294F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1340480" w14:textId="6A9E511E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3232" behindDoc="0" locked="0" layoutInCell="1" allowOverlap="1" wp14:anchorId="11095DD5" wp14:editId="2F616815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31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43E4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เป้าหมายฝ่ายปี 2561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69AE462" w14:textId="0DE31AD8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4256" behindDoc="0" locked="0" layoutInCell="1" allowOverlap="1" wp14:anchorId="107EE981" wp14:editId="69028034">
                  <wp:simplePos x="0" y="0"/>
                  <wp:positionH relativeFrom="column">
                    <wp:posOffset>483853</wp:posOffset>
                  </wp:positionH>
                  <wp:positionV relativeFrom="paragraph">
                    <wp:posOffset>6985</wp:posOffset>
                  </wp:positionV>
                  <wp:extent cx="218440" cy="208915"/>
                  <wp:effectExtent l="0" t="0" r="0" b="635"/>
                  <wp:wrapNone/>
                  <wp:docPr id="32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      หน้ารายการ “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ดูแลการใช้ทรัพยากรขององค์กรให้คุ้มค่าสูงสุดและอยู่ภายใน 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Budget 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ที่ตั้งไว้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C898DD5" w14:textId="61E2476F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แก้ไขข้อมูลในช่อง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ดูแลการใช้ทรัพยากรขององค์กรให้คุ้มค่าสูงสุดและอยู่ภายใน 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Budget 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ที่ตั้งไว้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_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แก้ไข”</w:t>
            </w:r>
          </w:p>
          <w:p w14:paraId="40DB66EF" w14:textId="72C04D66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แก้ไขข้อมูลในช่อง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ICT-D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2”</w:t>
            </w:r>
          </w:p>
          <w:p w14:paraId="566630F3" w14:textId="20D41992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แก้ไขรายการในช่อง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C5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8A5A505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5280" behindDoc="0" locked="0" layoutInCell="1" allowOverlap="1" wp14:anchorId="3927E5AD" wp14:editId="44CC1A0B">
                  <wp:simplePos x="0" y="0"/>
                  <wp:positionH relativeFrom="column">
                    <wp:posOffset>535288</wp:posOffset>
                  </wp:positionH>
                  <wp:positionV relativeFrom="paragraph">
                    <wp:posOffset>55880</wp:posOffset>
                  </wp:positionV>
                  <wp:extent cx="132715" cy="132715"/>
                  <wp:effectExtent l="0" t="0" r="635" b="635"/>
                  <wp:wrapNone/>
                  <wp:docPr id="39" name="รูปภาพ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5-28_15-41-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9. กดปุ่ม </w:t>
            </w:r>
          </w:p>
          <w:p w14:paraId="64CB93C5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78E07639" w14:textId="15B8922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4DD2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6C146E37" w14:textId="0F3108DC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0995C05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เปิดช่อง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ให้แก้ไขได้</w:t>
            </w:r>
          </w:p>
          <w:p w14:paraId="14A3E39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บันทึกข้อมูลการแก้ไขและปิดการแก้ใขช่อง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62453DA" w14:textId="33746DC5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1C8CE" w14:textId="4A891372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609E9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6304" behindDoc="0" locked="0" layoutInCell="1" allowOverlap="1" wp14:anchorId="1645EA6F" wp14:editId="4CF1E474">
                  <wp:simplePos x="0" y="0"/>
                  <wp:positionH relativeFrom="column">
                    <wp:posOffset>773705</wp:posOffset>
                  </wp:positionH>
                  <wp:positionV relativeFrom="paragraph">
                    <wp:posOffset>6985</wp:posOffset>
                  </wp:positionV>
                  <wp:extent cx="218440" cy="208915"/>
                  <wp:effectExtent l="0" t="0" r="0" b="635"/>
                  <wp:wrapNone/>
                  <wp:docPr id="40" name="รูปภาพ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กรณีกดปุ่ม</w:t>
            </w:r>
          </w:p>
          <w:p w14:paraId="1D98CCE5" w14:textId="780ECD55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หน้ารายการอื่นระหว่างการแก้ไขระบบแสดงผลไม่ถูกต้อง </w:t>
            </w:r>
            <w:commentRangeStart w:id="14"/>
            <w:r w:rsidRPr="0051470F">
              <w:rPr>
                <w:rFonts w:ascii="BBQ Plz Rounded" w:eastAsia="Times New Roman" w:hAnsi="BBQ Plz Rounded" w:cs="BBQ Plz Rounded" w:hint="cs"/>
                <w:b/>
                <w:bCs/>
                <w:color w:val="4F81BD" w:themeColor="accent1"/>
                <w:sz w:val="22"/>
                <w:szCs w:val="22"/>
                <w:u w:val="single"/>
                <w:cs/>
              </w:rPr>
              <w:t>รูปภาพ</w:t>
            </w:r>
            <w:commentRangeEnd w:id="14"/>
            <w:r>
              <w:rPr>
                <w:rStyle w:val="af1"/>
              </w:rPr>
              <w:commentReference w:id="14"/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</w:p>
          <w:p w14:paraId="21717548" w14:textId="1D0ABE1E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9. ไม่สามารถบันทึกข้อมูลการแก้ไขได้ </w:t>
            </w:r>
            <w:commentRangeStart w:id="15"/>
            <w:r w:rsidRPr="0051470F">
              <w:rPr>
                <w:rFonts w:ascii="BBQ Plz Rounded" w:eastAsia="Times New Roman" w:hAnsi="BBQ Plz Rounded" w:cs="BBQ Plz Rounded" w:hint="cs"/>
                <w:b/>
                <w:bCs/>
                <w:color w:val="4F81BD" w:themeColor="accent1"/>
                <w:sz w:val="22"/>
                <w:szCs w:val="22"/>
                <w:u w:val="single"/>
                <w:cs/>
              </w:rPr>
              <w:t>รูปภาพ</w:t>
            </w:r>
            <w:commentRangeEnd w:id="15"/>
            <w:r>
              <w:rPr>
                <w:rStyle w:val="af1"/>
              </w:rPr>
              <w:commentReference w:id="15"/>
            </w:r>
          </w:p>
        </w:tc>
      </w:tr>
      <w:tr w:rsidR="001C10EF" w:rsidRPr="00260141" w14:paraId="2E7E886D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333B8A" w14:textId="0E35218B" w:rsidR="001C10EF" w:rsidRPr="00D60188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D6018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lastRenderedPageBreak/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3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7FF300" w14:textId="6C23995B" w:rsidR="001C10EF" w:rsidRPr="00D6018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D6018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ตรวจสอบการเพิ่ม “</w:t>
            </w:r>
            <w:r w:rsidRPr="00D6018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Department Goals</w:t>
            </w:r>
            <w:r w:rsidRPr="00D6018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  <w:r w:rsidR="00121CB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 </w:t>
            </w:r>
            <w:r w:rsidR="00121CB9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(</w:t>
            </w:r>
            <w:r w:rsidR="00121CB9" w:rsidRP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กรณีการเพิ่มข้อ</w:t>
            </w:r>
            <w:r w:rsidR="00121CB9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89A26FB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CD65F2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70DFBB8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72D97E1A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84A3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84D27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1C4C1B5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2448365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11A470E" w14:textId="77777777" w:rsidR="009F2BA5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7328" behindDoc="0" locked="0" layoutInCell="1" allowOverlap="1" wp14:anchorId="0326C3BC" wp14:editId="012FAC70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43" name="รูปภาพ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43E4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เป้าหมายฝ่ายปี 2561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D7B70A1" w14:textId="070E6EED" w:rsidR="009F2BA5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58592" behindDoc="0" locked="0" layoutInCell="1" allowOverlap="1" wp14:anchorId="69E1EC29" wp14:editId="01D943E6">
                  <wp:simplePos x="0" y="0"/>
                  <wp:positionH relativeFrom="column">
                    <wp:posOffset>528955</wp:posOffset>
                  </wp:positionH>
                  <wp:positionV relativeFrom="paragraph">
                    <wp:posOffset>38117</wp:posOffset>
                  </wp:positionV>
                  <wp:extent cx="314325" cy="147292"/>
                  <wp:effectExtent l="0" t="0" r="0" b="5715"/>
                  <wp:wrapNone/>
                  <wp:docPr id="82" name="รูปภาพ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18-05-28_17-14-2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4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</w:t>
            </w:r>
          </w:p>
          <w:p w14:paraId="4FC23F8F" w14:textId="793AEBCF" w:rsidR="002B4F7F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กรอกข้อมูลในช่อง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“ทดสอบการเพิ่ม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_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47549E0" w14:textId="7CD14504" w:rsidR="002B4F7F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กรอกข้อมูลในช่อง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ICT-D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2”</w:t>
            </w:r>
          </w:p>
          <w:p w14:paraId="0351B60C" w14:textId="6FF29FD0" w:rsidR="002B4F7F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เลือกรายการในช่อง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C5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0215A86" w14:textId="4070DAF2" w:rsidR="009F2BA5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กดปุ่ม “บันทึก”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0ED213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0A9DF0C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12880A6" w14:textId="77777777" w:rsidR="001C10EF" w:rsidRDefault="005A06B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แสดงส่วนเพิ่มข้อมูล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389A3C8" w14:textId="77777777" w:rsidR="005A06B3" w:rsidRDefault="005A06B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050DD10" w14:textId="77777777" w:rsidR="005A06B3" w:rsidRDefault="005A06B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5864CB0" w14:textId="77777777" w:rsidR="005A06B3" w:rsidRDefault="005A06B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กรณีไม่เลือกรายการจะแสดงข้อความเป็น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A9AA371" w14:textId="1E02F817" w:rsidR="005A06B3" w:rsidRDefault="005A06B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บันทึกข้อมูล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และซ่อนส่วนเพิ่มข้อมูล และแสดงข้อมูล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ที่เพิ่มใหม่ในตารางด้านล่าง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CFAF1" w14:textId="5540FCFE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ยังไม่พร้อม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3E809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21CB9" w:rsidRPr="00260141" w14:paraId="65289353" w14:textId="77777777" w:rsidTr="00121CB9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ED0DC1" w14:textId="72F399CE" w:rsidR="00121CB9" w:rsidRPr="00121CB9" w:rsidRDefault="00AD6647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14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35973B" w14:textId="714556BF" w:rsidR="00121CB9" w:rsidRP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121CB9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ตรวจสอบการลบ “</w:t>
            </w:r>
            <w:r w:rsidRPr="00121CB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Department Goals</w:t>
            </w:r>
            <w:r w:rsidRPr="00121CB9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  <w:r w:rsidRPr="00121CB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DF77E69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AB96307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518D823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21CB9" w:rsidRPr="00260141" w14:paraId="5B5FED0F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6C3EA" w14:textId="77777777" w:rsidR="00121CB9" w:rsidRDefault="00121CB9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AB185" w14:textId="77777777" w:rsidR="00121CB9" w:rsidRDefault="00121CB9" w:rsidP="00121CB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388F0F8" w14:textId="77777777" w:rsidR="00121CB9" w:rsidRDefault="00121CB9" w:rsidP="00121CB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37910FAB" w14:textId="77777777" w:rsidR="00121CB9" w:rsidRDefault="00121CB9" w:rsidP="00121CB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312E817" w14:textId="4F4EF3B2" w:rsidR="00121CB9" w:rsidRDefault="00121CB9" w:rsidP="00121CB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60640" behindDoc="0" locked="0" layoutInCell="1" allowOverlap="1" wp14:anchorId="175E9373" wp14:editId="3393DAB0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43E4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เป้าหมายฝ่ายปี 2561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6D6D52E" w14:textId="1B3CE97D" w:rsidR="003E1368" w:rsidRDefault="003E136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61664" behindDoc="0" locked="0" layoutInCell="1" allowOverlap="1" wp14:anchorId="6F776747" wp14:editId="55601906">
                  <wp:simplePos x="0" y="0"/>
                  <wp:positionH relativeFrom="column">
                    <wp:posOffset>549910</wp:posOffset>
                  </wp:positionH>
                  <wp:positionV relativeFrom="paragraph">
                    <wp:posOffset>43163</wp:posOffset>
                  </wp:positionV>
                  <wp:extent cx="123190" cy="142240"/>
                  <wp:effectExtent l="0" t="0" r="0" b="0"/>
                  <wp:wrapNone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018-05-28_17-22-0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หน้ารายการที่ต้องการลบ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CA37B" w14:textId="77777777" w:rsidR="00121CB9" w:rsidRDefault="00FC5D6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 “</w:t>
            </w:r>
            <w:r w:rsidRPr="00FC5D6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FC5D6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กำหนดเป้าหมายฝ่าย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ABD1223" w14:textId="57793197" w:rsidR="00FC5D68" w:rsidRDefault="00FC5D6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แสดงกล่องข้อความหรือข้อความแจ้งเตือนเป็น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และลบรายการที่เลือก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DAD0B" w14:textId="7D7FA681" w:rsidR="00121CB9" w:rsidRPr="00FC5D68" w:rsidRDefault="00AD6647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ไม่พร้อม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46127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9F2BA5" w:rsidRPr="00260141" w14:paraId="6C6144F8" w14:textId="77777777" w:rsidTr="002B4F7F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6B6E7E" w14:textId="3A39F8DF" w:rsidR="009F2BA5" w:rsidRPr="002B4F7F" w:rsidRDefault="009F2BA5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2B4F7F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5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7AC46C" w14:textId="4857AB7D" w:rsidR="009F2BA5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 w:rsidRPr="002B4F7F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ตรวจสอบการยกเลิกการเพิ่ม “</w:t>
            </w:r>
            <w:r w:rsidRPr="00D6018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2CE2565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97D7C70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E1BD257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9F2BA5" w:rsidRPr="00260141" w14:paraId="636D103C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7D82A" w14:textId="77777777" w:rsidR="009F2BA5" w:rsidRDefault="009F2BA5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7BEC5" w14:textId="77777777" w:rsidR="002B4F7F" w:rsidRDefault="002B4F7F" w:rsidP="002B4F7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0CE55D3" w14:textId="77777777" w:rsidR="002B4F7F" w:rsidRDefault="002B4F7F" w:rsidP="002B4F7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26BF335B" w14:textId="373A14AC" w:rsidR="002B4F7F" w:rsidRDefault="00011C94" w:rsidP="002B4F7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56544" behindDoc="0" locked="0" layoutInCell="1" allowOverlap="1" wp14:anchorId="00254C76" wp14:editId="5BF76491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217170</wp:posOffset>
                  </wp:positionV>
                  <wp:extent cx="218440" cy="208915"/>
                  <wp:effectExtent l="0" t="0" r="0" b="635"/>
                  <wp:wrapNone/>
                  <wp:docPr id="81" name="รูปภาพ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B4F7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="002B4F7F"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 w:rsidR="002B4F7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00E76FE" w14:textId="77777777" w:rsidR="009F2BA5" w:rsidRDefault="002B4F7F" w:rsidP="00011C9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43E4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เป้าหมายฝ่ายปี 2561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9FEFDA8" w14:textId="77777777" w:rsidR="00785AA9" w:rsidRDefault="00785AA9" w:rsidP="00011C9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7018881C" w14:textId="77777777" w:rsidR="00785AA9" w:rsidRDefault="00785AA9" w:rsidP="00011C9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137A1D2F" w14:textId="77777777" w:rsidR="00785AA9" w:rsidRDefault="00785AA9" w:rsidP="00011C9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73954BDC" w14:textId="77777777" w:rsidR="00785AA9" w:rsidRDefault="00785AA9" w:rsidP="00011C9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38CFF388" w14:textId="77777777" w:rsidR="00785AA9" w:rsidRDefault="00785AA9" w:rsidP="00011C9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6F5C8C16" w14:textId="418C2764" w:rsidR="00785AA9" w:rsidRDefault="00785AA9" w:rsidP="00011C9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7171C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E7567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A96EF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2B4F7F" w:rsidRPr="00260141" w14:paraId="356493DC" w14:textId="77777777" w:rsidTr="00121CB9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C825D2" w14:textId="61FB2808" w:rsidR="002B4F7F" w:rsidRPr="00121CB9" w:rsidRDefault="00215C68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121CB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lastRenderedPageBreak/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6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5FDF9A" w14:textId="5B58FA9A" w:rsidR="002B4F7F" w:rsidRPr="00121CB9" w:rsidRDefault="0054697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121CB9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ตรวจสอบการตั้งเป้าหมายส่วนบุคคล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(</w:t>
            </w:r>
            <w:r w:rsidR="00AD6647" w:rsidRPr="00AD6647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Individual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511E985" w14:textId="77777777" w:rsidR="002B4F7F" w:rsidRPr="00121CB9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B384D3D" w14:textId="77777777" w:rsidR="002B4F7F" w:rsidRPr="00121CB9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9F7E04B" w14:textId="77777777" w:rsidR="002B4F7F" w:rsidRPr="00121CB9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2B4F7F" w:rsidRPr="00260141" w14:paraId="12213202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C2B91" w14:textId="77777777" w:rsidR="002B4F7F" w:rsidRDefault="002B4F7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0D0D6" w14:textId="77777777" w:rsidR="00546976" w:rsidRDefault="00546976" w:rsidP="0054697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8F1E534" w14:textId="77777777" w:rsidR="002B4F7F" w:rsidRDefault="0054697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4265761D" w14:textId="77777777" w:rsidR="00546976" w:rsidRDefault="0054697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กดที่รูปของตัวเอง</w:t>
            </w:r>
          </w:p>
          <w:p w14:paraId="775A33F2" w14:textId="77777777" w:rsidR="00546976" w:rsidRDefault="0054697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“เพิ่มเป้าหมาย”</w:t>
            </w:r>
          </w:p>
          <w:p w14:paraId="0DA8DF92" w14:textId="77777777" w:rsidR="00546976" w:rsidRDefault="0054697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</w:t>
            </w:r>
            <w:r w:rsidR="00AB58A4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เลือกรายการ “</w:t>
            </w:r>
            <w:r w:rsid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Code</w:t>
            </w:r>
            <w:r w:rsidR="00AB58A4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="00AB58A4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( </w:t>
            </w:r>
            <w:r w:rsidR="00AB58A4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ICT-D</w:t>
            </w:r>
            <w:r w:rsidR="00AB58A4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1 ) ดูแลการใช้ทรัพยากรขององค์กรให้คุ้มค่าสูงสุดและอยู่ภายใน </w:t>
            </w:r>
            <w:r w:rsidR="00AB58A4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Budget </w:t>
            </w:r>
            <w:r w:rsidR="00AB58A4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ที่ตั้งไว้</w:t>
            </w:r>
            <w:r w:rsidR="00AB58A4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D76B243" w14:textId="77777777" w:rsidR="00AB58A4" w:rsidRDefault="00AB58A4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NEXT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FDE4676" w14:textId="77777777" w:rsidR="00AB58A4" w:rsidRDefault="00AB58A4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7. </w:t>
            </w:r>
            <w:r w:rsidR="00E26AD9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กรอกข้อมูลในยช่อง “</w:t>
            </w:r>
            <w:r w:rsidR="00E26AD9"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</w:t>
            </w:r>
            <w:r w:rsidR="00E26AD9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“ทดสอบการตั้งเป้าหมาย”</w:t>
            </w:r>
          </w:p>
          <w:p w14:paraId="32014345" w14:textId="77777777" w:rsidR="00E26AD9" w:rsidRDefault="00E26AD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NEXT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F3C0198" w14:textId="77777777" w:rsidR="00E26AD9" w:rsidRDefault="00E26AD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กรอกข้อมูลในช่อง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เกณฑ์การวัดผล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1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,2,3,4,5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ตามลำดับ</w:t>
            </w:r>
          </w:p>
          <w:p w14:paraId="673D4036" w14:textId="77777777" w:rsidR="00E26AD9" w:rsidRDefault="00E26AD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10. กรอกข้อมูลในช่อง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“10”</w:t>
            </w:r>
          </w:p>
          <w:p w14:paraId="47402055" w14:textId="6DF6D1F3" w:rsidR="00E26AD9" w:rsidRDefault="00E26AD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SAVE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DA39D" w14:textId="26CD3863" w:rsidR="009D6E63" w:rsidRDefault="0098521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 w:rsidR="009D6E63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="009D6E63"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 w:rsidR="009D6E63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CBA9C5E" w14:textId="0603A444" w:rsidR="002B4F7F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EDF8B0B" w14:textId="6907823F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แสดงส่วนการตั้งเป้าหมายส่วนบุคคล</w:t>
            </w:r>
          </w:p>
          <w:p w14:paraId="31CF0328" w14:textId="77777777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</w:t>
            </w:r>
          </w:p>
          <w:p w14:paraId="39CB0D96" w14:textId="70E5F9BD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เมื่อเลือกรายการ ช่อง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จะถูกเลือกให้อัตโนมัติ</w:t>
            </w:r>
          </w:p>
          <w:p w14:paraId="41AAB235" w14:textId="5A11B3D8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กรณีไม่เลือกรายการจะแสดงข้อความเป็น “</w:t>
            </w:r>
            <w:r w:rsidR="00AF68AF"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703E16A" w14:textId="0FAE1E8F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แสดงส่วนการกรอก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5D70DB9" w14:textId="2EA52A44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กรณีไม่กรอกข้อมูลจะแสดงข้อความเป้น “</w:t>
            </w:r>
            <w:r w:rsidR="00785AA9"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224343B" w14:textId="7D6EC8A5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แสดงส่วนการกรอก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เกณฑ์การวัดผล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E144F57" w14:textId="4AE7886E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กรณีไม่กรอกข้อมูลจะแสดงข้อความเป็น “</w:t>
            </w:r>
            <w:r w:rsidR="00785AA9"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31E624F" w14:textId="33092E2E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10. </w:t>
            </w:r>
          </w:p>
          <w:p w14:paraId="1351AC3B" w14:textId="7B032D55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กรณีไม่กรอกข้อมูลจะแสดงข้อความเป็น “</w:t>
            </w:r>
            <w:r w:rsidR="00785AA9"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</w:p>
          <w:p w14:paraId="73768C15" w14:textId="77777777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กรณีกรอกข้อมูลเป็นตัวเลข จะสามารถกรอกได้ไม่เกิน 3 หลัก</w:t>
            </w:r>
          </w:p>
          <w:p w14:paraId="5207EE89" w14:textId="43EF1D93" w:rsidR="005E383E" w:rsidRDefault="005E383E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บันทึกข้อมูลการตั้งเป้า และพากลับไปหน้า “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74E6871" w14:textId="2609A14D" w:rsidR="00B701B2" w:rsidRDefault="00B701B2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5A7DD02D" w14:textId="27A839F2" w:rsidR="00B701B2" w:rsidRDefault="00B701B2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7BC3CC75" w14:textId="218792A7" w:rsidR="00B701B2" w:rsidRDefault="00B701B2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6911C4BE" w14:textId="77777777" w:rsidR="00B701B2" w:rsidRDefault="00B701B2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022541BD" w14:textId="1CBE77D5" w:rsidR="00785AA9" w:rsidRDefault="00785AA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78F81" w14:textId="5D21FDEF" w:rsidR="002B4F7F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292946" w14:textId="1BB8BB96" w:rsidR="002B4F7F" w:rsidRDefault="00785AA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10. </w:t>
            </w:r>
            <w:r w:rsidR="004944C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สามารถกรอกและบันทึก</w:t>
            </w:r>
            <w:r w:rsidR="004944CE" w:rsidRPr="00785AA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 w:rsidR="004944C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ได้มากกว่า 100 </w:t>
            </w:r>
            <w:r w:rsidR="004944C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%</w:t>
            </w:r>
            <w:r w:rsidR="004944C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commentRangeStart w:id="16"/>
            <w:r w:rsidRPr="00785AA9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16"/>
            <w:r>
              <w:rPr>
                <w:rStyle w:val="af1"/>
              </w:rPr>
              <w:commentReference w:id="16"/>
            </w:r>
          </w:p>
        </w:tc>
      </w:tr>
      <w:tr w:rsidR="009D6E63" w:rsidRPr="00260141" w14:paraId="75B781F9" w14:textId="77777777" w:rsidTr="005E383E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3CE0C5" w14:textId="174E8438" w:rsidR="009D6E63" w:rsidRPr="005E383E" w:rsidRDefault="009D6E63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5E383E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87A28F" w14:textId="770F7572" w:rsidR="009D6E63" w:rsidRDefault="005E383E" w:rsidP="0054697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 w:rsidRPr="00121CB9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ตรวจสอบการตั้งเป้าหมายส่วนบุคคล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(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B741C3F" w14:textId="77777777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06C74A2" w14:textId="77777777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BC312DD" w14:textId="77777777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5E383E" w:rsidRPr="00260141" w14:paraId="1DAE4EA9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53749" w14:textId="77777777" w:rsidR="005E383E" w:rsidRDefault="005E383E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C77D6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19E2E73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4C68C639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กดที่รูปของตัวเอง</w:t>
            </w:r>
          </w:p>
          <w:p w14:paraId="6A894761" w14:textId="3D43FD9E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“เพิ่มเป้าหมาย”</w:t>
            </w:r>
          </w:p>
          <w:p w14:paraId="746577A7" w14:textId="69D67EA8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คลิกเลือก “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Type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40FD4DB" w14:textId="326BB8C8" w:rsidR="00785AA9" w:rsidRDefault="00785AA9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เลือกรายการ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GMP 100%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546434F" w14:textId="3A3A1C54" w:rsidR="005E383E" w:rsidRDefault="00785AA9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</w:t>
            </w:r>
            <w:r w:rsidR="005E383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เลือกรายการ “</w:t>
            </w:r>
            <w:r w:rsid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Code</w:t>
            </w:r>
            <w:r w:rsidR="005E383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="005E383E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( </w:t>
            </w:r>
            <w:r w:rsidR="005E383E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ICT-D</w:t>
            </w:r>
            <w:r w:rsidR="005E383E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1 ) ดูแลการใช้ทรัพยากรขององค์กรให้คุ้มค่าสูงสุดและอยู่ภายใน </w:t>
            </w:r>
            <w:r w:rsidR="005E383E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Budget </w:t>
            </w:r>
            <w:r w:rsidR="005E383E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ที่ตั้งไว้</w:t>
            </w:r>
            <w:r w:rsidR="005E383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3911089" w14:textId="38EB8745" w:rsidR="005E383E" w:rsidRDefault="00785AA9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</w:t>
            </w:r>
            <w:r w:rsidR="005E383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กดปุ่ม “</w:t>
            </w:r>
            <w:r w:rsid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NEXT</w:t>
            </w:r>
            <w:r w:rsidR="005E383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F33FB48" w14:textId="305404F4" w:rsidR="005E383E" w:rsidRDefault="00785AA9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</w:t>
            </w:r>
            <w:r w:rsidR="005E383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กรอกข้อมูลในยช่อง “</w:t>
            </w:r>
            <w:r w:rsidR="005E383E"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</w:t>
            </w:r>
            <w:r w:rsidR="005E383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“ทดสอบการตั้งเป้าหมาย”</w:t>
            </w:r>
          </w:p>
          <w:p w14:paraId="383BFD1B" w14:textId="4F208F1A" w:rsidR="005E383E" w:rsidRDefault="00785AA9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10</w:t>
            </w:r>
            <w:r w:rsidR="005E383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กดปุ่ม “</w:t>
            </w:r>
            <w:r w:rsid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NEXT</w:t>
            </w:r>
            <w:r w:rsidR="005E383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069C9B3" w14:textId="4B5661E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</w:t>
            </w:r>
            <w:r w:rsidR="00785AA9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กรอกข้อมูลในช่อง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เกณฑ์การวัดผล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1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,2,3,4,5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ตามลำดับ</w:t>
            </w:r>
          </w:p>
          <w:p w14:paraId="256BD084" w14:textId="51B53154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</w:t>
            </w:r>
            <w:r w:rsidR="00785AA9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กรอกข้อมูลในช่อง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“10”</w:t>
            </w:r>
          </w:p>
          <w:p w14:paraId="53EA0ECA" w14:textId="38F214FE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</w:t>
            </w:r>
            <w:r w:rsidR="00785AA9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SAVE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C16CD74" w14:textId="77777777" w:rsidR="005E383E" w:rsidRPr="00121CB9" w:rsidRDefault="005E383E" w:rsidP="0054697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33D95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08E86C5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1C4F9B3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แสดงส่วนการตั้งเป้าหมายส่วนบุคคล</w:t>
            </w:r>
          </w:p>
          <w:p w14:paraId="71859B0E" w14:textId="33457BD8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แสดงช่องตัวเลือก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BACDCD2" w14:textId="02B409F2" w:rsidR="00505A8E" w:rsidRDefault="00505A8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กรณีไม่เลือกรายการจะแสดงข้อความเป็น “</w:t>
            </w:r>
            <w:r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5916CEE" w14:textId="56CC3253" w:rsidR="005E383E" w:rsidRDefault="00505A8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</w:t>
            </w:r>
            <w:r w:rsidR="005E383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</w:t>
            </w:r>
          </w:p>
          <w:p w14:paraId="1C5AAF0F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- เมื่อเลือกรายการ ช่อง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จะถูกเลือกให้อัตโนมัติ</w:t>
            </w:r>
          </w:p>
          <w:p w14:paraId="5DFAA58B" w14:textId="744F0CD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กรณีไม่เลือกรายการจะแสดงข้อความเป็น “</w:t>
            </w:r>
            <w:r w:rsidR="00785AA9"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3ADB031" w14:textId="685635E0" w:rsidR="005E383E" w:rsidRDefault="00505A8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</w:t>
            </w:r>
            <w:r w:rsidR="005E383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แสดงส่วนการกรอก “</w:t>
            </w:r>
            <w:r w:rsidR="005E383E"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</w:t>
            </w:r>
            <w:r w:rsidR="005E383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94D3AD0" w14:textId="7EDD5B06" w:rsidR="005E383E" w:rsidRDefault="00505A8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</w:t>
            </w:r>
            <w:r w:rsidR="005E383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กรณีไม่กรอกข้อมูลจะแสดงข้อความเป้น “</w:t>
            </w:r>
            <w:r w:rsidR="00785AA9"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 w:rsidR="005E383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2D636DF" w14:textId="51B73B36" w:rsidR="005E383E" w:rsidRDefault="00505A8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10</w:t>
            </w:r>
            <w:r w:rsidR="005E383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แสดงส่วนการกรอก “</w:t>
            </w:r>
            <w:r w:rsidR="005E383E"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เกณฑ์การวัดผล</w:t>
            </w:r>
            <w:r w:rsidR="005E383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 w:rsidR="005E383E"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 w:rsidR="005E383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F03E5C5" w14:textId="053F13E6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</w:t>
            </w:r>
            <w:r w:rsidR="00505A8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กรณีไม่กรอกข้อมูลจะแสดงข้อความเป็น “</w:t>
            </w:r>
            <w:r w:rsidR="00785AA9"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392B1D3" w14:textId="593F01A5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1</w:t>
            </w:r>
            <w:r w:rsidR="00505A8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. </w:t>
            </w:r>
          </w:p>
          <w:p w14:paraId="3DBCBDD9" w14:textId="1892E711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กรณีไม่กรอกข้อมูลจะแสดงข้อความเป็น “</w:t>
            </w:r>
            <w:r w:rsidR="00785AA9"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</w:p>
          <w:p w14:paraId="77B95765" w14:textId="684743FC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- กรณีกรอกข้อมูลเป็นตัวเลข จะสามารถกรอกได้ไม่เกิน 3 หลัก</w:t>
            </w:r>
          </w:p>
          <w:p w14:paraId="13254BB0" w14:textId="77777777" w:rsidR="00785AA9" w:rsidRDefault="005E383E" w:rsidP="00EF774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</w:t>
            </w:r>
            <w:r w:rsidR="00505A8E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บันทึกข้อมูลการตั้งเป้า และพากลับไปหน้า “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1D49E20" w14:textId="7494FFC6" w:rsidR="00E13AFA" w:rsidRDefault="00E13AFA" w:rsidP="00EF774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31A4C" w14:textId="4A3C6A6A" w:rsidR="005E383E" w:rsidRDefault="00984337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D4CC4C" w14:textId="49B88B6A" w:rsidR="005E383E" w:rsidRPr="009736EB" w:rsidRDefault="009D6D91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13. </w:t>
            </w:r>
            <w:r w:rsidR="009736EB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สามารถกรอกและบันทึก</w:t>
            </w:r>
            <w:r w:rsidR="009736EB" w:rsidRPr="00785AA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 w:rsidR="00E70164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ได้มากกว่า 100 </w:t>
            </w:r>
            <w:r w:rsidR="00E7016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%</w:t>
            </w:r>
            <w:r w:rsidR="009736EB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commentRangeStart w:id="17"/>
            <w:r w:rsidR="009736EB" w:rsidRPr="00785AA9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17"/>
            <w:r w:rsidR="009736EB">
              <w:rPr>
                <w:rStyle w:val="af1"/>
              </w:rPr>
              <w:commentReference w:id="17"/>
            </w:r>
          </w:p>
        </w:tc>
      </w:tr>
      <w:tr w:rsidR="00EF7748" w:rsidRPr="00260141" w14:paraId="240021F7" w14:textId="77777777" w:rsidTr="004D5E14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533E0B" w14:textId="1E25D2A1" w:rsidR="00EF7748" w:rsidRPr="00E70164" w:rsidRDefault="00EF7748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E7016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lastRenderedPageBreak/>
              <w:t>18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7FD97B" w14:textId="680BAA8C" w:rsidR="00EF7748" w:rsidRPr="00E70164" w:rsidRDefault="00EF7748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E7016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ตรวจสอบการเพิ่มเป้าหมายส่วนบุคคล (กรณี</w:t>
            </w:r>
            <w:r w:rsidRPr="00E70164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  <w:t>คะแนนรวมด้านการประเมินเป้าหมายการทำงาน</w:t>
            </w:r>
            <w:r w:rsidRPr="00E7016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ครบ 100</w:t>
            </w:r>
            <w:r w:rsidRPr="00E70164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%</w:t>
            </w:r>
            <w:r w:rsidRPr="00E7016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)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EC700F9" w14:textId="77777777" w:rsidR="00EF7748" w:rsidRPr="00E70164" w:rsidRDefault="00EF7748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37D40A0" w14:textId="77777777" w:rsidR="00EF7748" w:rsidRPr="00E70164" w:rsidRDefault="00EF774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72510BE" w14:textId="77777777" w:rsidR="00EF7748" w:rsidRPr="00E70164" w:rsidRDefault="00EF774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EF7748" w:rsidRPr="00260141" w14:paraId="2535643B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1FDF9" w14:textId="77777777" w:rsidR="00EF7748" w:rsidRDefault="00EF7748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89B49" w14:textId="77777777" w:rsidR="00E70164" w:rsidRDefault="00E70164" w:rsidP="00E7016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58A1829" w14:textId="77777777" w:rsidR="00E70164" w:rsidRDefault="00E70164" w:rsidP="00E7016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27792176" w14:textId="601BE641" w:rsidR="00E70164" w:rsidRDefault="00E70164" w:rsidP="00E7016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กดที่รูปของตัวเอง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F9E011" w14:textId="77777777" w:rsidR="00E70164" w:rsidRDefault="00E70164" w:rsidP="00E7016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8256DF6" w14:textId="77777777" w:rsidR="00E70164" w:rsidRDefault="00E70164" w:rsidP="00E7016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D0563D6" w14:textId="083043ED" w:rsidR="00EF7748" w:rsidRDefault="00E70164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และปุ่ม เพิ่มจะไม่ปรากฏให้สามารถกดได้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D3FCE3" w14:textId="28755150" w:rsidR="00EF7748" w:rsidRDefault="00E70164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99328F" w14:textId="39711E6E" w:rsidR="00EF7748" w:rsidRPr="00E70164" w:rsidRDefault="00E70164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</w:t>
            </w:r>
            <w:r w:rsidRPr="00E7016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คะแนนรวมด้านการประเมินเป้าหมายการทำงาน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เกิน 100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%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และสามารถเพิ่มเป้าหมายส่วนบุคคลได้ </w:t>
            </w:r>
            <w:commentRangeStart w:id="18"/>
            <w:r w:rsidRPr="00E70164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18"/>
            <w:r>
              <w:rPr>
                <w:rStyle w:val="af1"/>
              </w:rPr>
              <w:commentReference w:id="18"/>
            </w:r>
          </w:p>
        </w:tc>
      </w:tr>
      <w:tr w:rsidR="00EF7748" w:rsidRPr="00260141" w14:paraId="6FFE6228" w14:textId="77777777" w:rsidTr="004D5E14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6A852A" w14:textId="41ADBAAF" w:rsidR="00EF7748" w:rsidRPr="004D5E14" w:rsidRDefault="004D5E14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4D5E1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19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836F35" w14:textId="50437A53" w:rsidR="00EF7748" w:rsidRPr="004D5E14" w:rsidRDefault="004D5E14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4D5E1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ตรวจสอบการแก้ไขเป้าหมายบุคคล</w:t>
            </w:r>
            <w:r w:rsidR="00E55FC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(</w:t>
            </w:r>
            <w:r w:rsidR="00E55FC6" w:rsidRPr="00AD6647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Individual</w:t>
            </w:r>
            <w:r w:rsidR="00E55FC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F4DFAA7" w14:textId="77777777" w:rsidR="00EF7748" w:rsidRDefault="00EF7748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D95AD90" w14:textId="77777777" w:rsidR="00EF7748" w:rsidRDefault="00EF774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2303F6F" w14:textId="77777777" w:rsidR="00EF7748" w:rsidRDefault="00EF774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4D5E14" w:rsidRPr="00260141" w14:paraId="1E3BB9E2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E0681" w14:textId="77777777" w:rsidR="004D5E14" w:rsidRDefault="004D5E14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11ACD" w14:textId="77777777" w:rsidR="004D5E14" w:rsidRDefault="004D5E14" w:rsidP="004D5E1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21DFAA6" w14:textId="77777777" w:rsidR="004D5E14" w:rsidRDefault="004D5E14" w:rsidP="004D5E1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189D6702" w14:textId="47B2C9E1" w:rsidR="004D5E14" w:rsidRDefault="00120B04" w:rsidP="004D5E1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63712" behindDoc="0" locked="0" layoutInCell="1" allowOverlap="1" wp14:anchorId="3323B0D8" wp14:editId="185EAF0B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213294</wp:posOffset>
                  </wp:positionV>
                  <wp:extent cx="183427" cy="190500"/>
                  <wp:effectExtent l="0" t="0" r="7620" b="0"/>
                  <wp:wrapNone/>
                  <wp:docPr id="34" name="รูปภาพ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2018-06-19_10-54-3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27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5E14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กดที่รูปของตัวเอง</w:t>
            </w:r>
          </w:p>
          <w:p w14:paraId="5CFF115F" w14:textId="686CCFDF" w:rsidR="004D5E14" w:rsidRDefault="004D5E14" w:rsidP="004D5E1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4. กดปุ่ม        </w:t>
            </w:r>
            <w:r w:rsidR="00120B0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</w:p>
          <w:p w14:paraId="316F79A6" w14:textId="1F79B0B7" w:rsidR="00120B04" w:rsidRDefault="00E55FC6" w:rsidP="004D5E1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แก้ไขรายการในช่อง </w:t>
            </w:r>
            <w:r w:rsidR="00693755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="00693755" w:rsidRPr="0069375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Code</w:t>
            </w:r>
            <w:r w:rsidR="00693755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</w:t>
            </w:r>
            <w:r w:rsidR="00693755" w:rsidRPr="00693755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E55FC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( </w:t>
            </w:r>
            <w:r w:rsidRPr="00E55FC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ICT-D</w:t>
            </w:r>
            <w:r w:rsidRPr="00E55FC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2 ) มีความพร้อมในการให้ความช่วยเหลือและบริการอย่างเต็มใจควบคู่ไปกับมาตราฐาน </w:t>
            </w:r>
            <w:r w:rsidRPr="00E55FC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ISO</w:t>
            </w:r>
            <w:r w:rsidR="00693755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30479F7" w14:textId="3907F8A1" w:rsidR="005771FF" w:rsidRDefault="00693755" w:rsidP="004D5E1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แก้ไขข้อมูลในช่อง “</w:t>
            </w:r>
            <w:r w:rsidRPr="0069375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“ทดสอบการแก้ไข”</w:t>
            </w:r>
          </w:p>
          <w:p w14:paraId="01DA1301" w14:textId="46E6023D" w:rsidR="005771FF" w:rsidRDefault="005771FF" w:rsidP="004D5E1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7.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แก้ไขข้อมูลในช่อง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เกณฑ์การวัดผล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เป็น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5,4,3,2,1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ตามลำดับ</w:t>
            </w:r>
          </w:p>
          <w:p w14:paraId="22D8FF7E" w14:textId="2D4E4F7E" w:rsidR="00693755" w:rsidRDefault="005771FF" w:rsidP="004D5E1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8</w:t>
            </w:r>
            <w:r w:rsidR="00693755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แก้ไขข้อมูลในช่องคะแนนเป็น “1500</w:t>
            </w:r>
            <w:r w:rsidR="0069375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</w:t>
            </w:r>
            <w:r w:rsidR="00693755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C3C4433" w14:textId="7E36C5F9" w:rsidR="004D5E14" w:rsidRDefault="005771FF" w:rsidP="0069375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9</w:t>
            </w:r>
            <w:r w:rsidR="00693755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กดปุ่ม “</w:t>
            </w:r>
            <w:r w:rsidR="0069375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SAVE</w:t>
            </w:r>
            <w:r w:rsidR="00693755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BFE603" w14:textId="77777777" w:rsidR="004D5E14" w:rsidRDefault="004D5E14" w:rsidP="004D5E1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6E7D5E9" w14:textId="77777777" w:rsidR="004D5E14" w:rsidRDefault="004D5E14" w:rsidP="004D5E1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03B2075" w14:textId="77777777" w:rsidR="004D5E14" w:rsidRDefault="004D5E14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4. </w:t>
            </w:r>
            <w:r w:rsidR="00E55FC6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พาไปหน้าแก้ไขเป้าหมายส่วนบุคคล</w:t>
            </w:r>
          </w:p>
          <w:p w14:paraId="083AFEB1" w14:textId="77777777" w:rsidR="00E55FC6" w:rsidRDefault="00E55FC6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</w:t>
            </w:r>
          </w:p>
          <w:p w14:paraId="5A4977FC" w14:textId="77777777" w:rsidR="00693755" w:rsidRDefault="00693755" w:rsidP="0069375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- เมื่อเลือกรายการ ช่อง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จะถูกเลือกให้อัตโนมัติ</w:t>
            </w:r>
          </w:p>
          <w:p w14:paraId="53749D66" w14:textId="77777777" w:rsidR="00693755" w:rsidRDefault="00693755" w:rsidP="0069375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กรณีไม่เลือกรายการจะแสดงข้อความเป็น “</w:t>
            </w:r>
            <w:r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A1D136B" w14:textId="18581629" w:rsidR="00693755" w:rsidRDefault="00693755" w:rsidP="0069375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กรณีไม่กรอกข้อมูลจะแสดงข้อความเป็น “</w:t>
            </w:r>
            <w:r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656EC2E" w14:textId="29AE5BA3" w:rsidR="003659DF" w:rsidRDefault="003659DF" w:rsidP="0069375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7.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กรณีไม่กรอกข้อมูลจะแสดงข้อความเป็น “</w:t>
            </w:r>
            <w:r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045B375" w14:textId="546C9478" w:rsidR="00693755" w:rsidRDefault="003659DF" w:rsidP="0069375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8</w:t>
            </w:r>
            <w:r w:rsidR="00693755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. </w:t>
            </w:r>
          </w:p>
          <w:p w14:paraId="2F6DB76D" w14:textId="77777777" w:rsidR="00693755" w:rsidRDefault="00693755" w:rsidP="0069375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กรณีไม่กรอกข้อมูลจะแสดงข้อความเป็น “</w:t>
            </w:r>
            <w:r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</w:p>
          <w:p w14:paraId="1F228A98" w14:textId="546EB2E8" w:rsidR="00693755" w:rsidRDefault="00693755" w:rsidP="0069375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</w:t>
            </w:r>
            <w:r w:rsidR="00B701B2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ไม่สามารถกรอกข้อมูลเป็นตัวอักษร</w:t>
            </w:r>
          </w:p>
          <w:p w14:paraId="1B0F2791" w14:textId="268B4348" w:rsidR="00693755" w:rsidRDefault="00693755" w:rsidP="0069375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 xml:space="preserve"> - กรณีกรอกข้อมูลเป็นตัวเลข จะสามารถกรอกได้ไม่เกิน 3 หลัก</w:t>
            </w:r>
          </w:p>
          <w:p w14:paraId="2F11415A" w14:textId="6927F556" w:rsidR="00693755" w:rsidRDefault="003659DF" w:rsidP="0069375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9</w:t>
            </w:r>
            <w:r w:rsidR="00693755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บันทึกข้อมูลการแก้ไขและพาไปหน้า “</w:t>
            </w:r>
            <w:r w:rsidR="00693755"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 w:rsidR="00693755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04F808" w14:textId="6216BF0D" w:rsidR="004D5E14" w:rsidRDefault="0069375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AC18AF" w14:textId="1A605549" w:rsidR="00693755" w:rsidRPr="00693755" w:rsidRDefault="003A23BC" w:rsidP="0069375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70C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</w:t>
            </w:r>
            <w:r w:rsidR="00D848F4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สามารถกรอก</w:t>
            </w:r>
            <w:r w:rsidRPr="00E7016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คะแนนรวมด้านการประเมินเป้าหมายการทำงาน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เกิน 100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%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 </w:t>
            </w:r>
            <w:r w:rsidRPr="003A23BC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</w:p>
        </w:tc>
      </w:tr>
      <w:tr w:rsidR="003A23BC" w:rsidRPr="00260141" w14:paraId="700A998E" w14:textId="77777777" w:rsidTr="00E13AFA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A508D" w14:textId="255DDDFE" w:rsidR="003A23BC" w:rsidRPr="00E13AFA" w:rsidRDefault="003A23BC" w:rsidP="003A23BC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E13AFA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30F82D" w14:textId="1381FF77" w:rsidR="003A23BC" w:rsidRPr="00E13AFA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E13AFA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ตรวจสอบการแก้ไขเป้าหมายบุคคล (</w:t>
            </w:r>
            <w:r w:rsidRPr="00E13AFA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PMA</w:t>
            </w:r>
            <w:r w:rsidRPr="00E13AFA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DADD713" w14:textId="77777777" w:rsidR="003A23BC" w:rsidRPr="00E13AFA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120D025" w14:textId="77777777" w:rsidR="003A23BC" w:rsidRPr="00E13AFA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2DDBF8E" w14:textId="77777777" w:rsidR="003A23BC" w:rsidRPr="00E13AFA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3A23BC" w:rsidRPr="00260141" w14:paraId="2234CC66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45B68" w14:textId="77777777" w:rsidR="003A23BC" w:rsidRDefault="003A23BC" w:rsidP="003A23BC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37A6E" w14:textId="77777777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3BC9D4F" w14:textId="77777777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05EBC741" w14:textId="41606C03" w:rsidR="003A23BC" w:rsidRDefault="00C96EF7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67808" behindDoc="0" locked="0" layoutInCell="1" allowOverlap="1" wp14:anchorId="7C187F01" wp14:editId="134DBD8F">
                  <wp:simplePos x="0" y="0"/>
                  <wp:positionH relativeFrom="column">
                    <wp:posOffset>519430</wp:posOffset>
                  </wp:positionH>
                  <wp:positionV relativeFrom="paragraph">
                    <wp:posOffset>221548</wp:posOffset>
                  </wp:positionV>
                  <wp:extent cx="183427" cy="190500"/>
                  <wp:effectExtent l="0" t="0" r="7620" b="0"/>
                  <wp:wrapNone/>
                  <wp:docPr id="38" name="รูปภาพ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2018-06-19_10-54-3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27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23BC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กดที่รูปของตัวเอง</w:t>
            </w:r>
          </w:p>
          <w:p w14:paraId="4147BD23" w14:textId="51BC56F2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4. กดปุ่ม </w:t>
            </w:r>
          </w:p>
          <w:p w14:paraId="782FCE37" w14:textId="77777777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คลิกเลือก “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Type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D070066" w14:textId="18981306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6. </w:t>
            </w:r>
            <w:r w:rsidR="00E13AF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แก้ไข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รายการ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GMP 100%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0A742F6" w14:textId="6AE76CF7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7. </w:t>
            </w:r>
            <w:r w:rsidR="00E13AF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แก้ไข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รายการ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( 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ICT-D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1 ) ดูแลการใช้ทรัพยากรขององค์กรให้คุ้มค่าสูงสุดและอยู่ภายใน 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Budget 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ที่ตั้งไว้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BC0C583" w14:textId="77777777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NEXT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D660D08" w14:textId="0F062DC6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9. </w:t>
            </w:r>
            <w:r w:rsidR="00E13AF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แก้ไข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ข้อมูลในยช่อง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“ทดสอบการ</w:t>
            </w:r>
            <w:r w:rsidR="00E13AF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แก้ไข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ตั้งเป้าหมาย”</w:t>
            </w:r>
          </w:p>
          <w:p w14:paraId="1F0EA89A" w14:textId="77777777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10.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NEXT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066D45F" w14:textId="47B47916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11. </w:t>
            </w:r>
            <w:r w:rsidR="00E13AF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แก้ไข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ข้อมูลในช่อง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เกณฑ์การวัดผล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เป็น </w:t>
            </w:r>
            <w:r w:rsidR="00E13AF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5,4,3,2,1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ตามลำดับ</w:t>
            </w:r>
          </w:p>
          <w:p w14:paraId="53EDEB5F" w14:textId="5D28EAC4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12. กรอกข้อมูลในช่อง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“1</w:t>
            </w:r>
            <w:r w:rsidR="00E13AF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55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96B7174" w14:textId="77777777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13.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SAVE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9D384B0" w14:textId="672669B9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CE31F" w14:textId="77777777" w:rsidR="00E13AFA" w:rsidRDefault="00E13AFA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8E219FE" w14:textId="77777777" w:rsidR="00E13AFA" w:rsidRDefault="00E13AFA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50BF72C" w14:textId="0CAEEFA8" w:rsidR="00E13AFA" w:rsidRDefault="00E13AFA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4. </w:t>
            </w:r>
            <w:r w:rsidR="00D7248D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“แก้ไขเป้าส่วนบุคคล”</w:t>
            </w:r>
          </w:p>
          <w:p w14:paraId="57161AEA" w14:textId="77777777" w:rsidR="00E13AFA" w:rsidRDefault="00E13AFA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แสดงช่องตัวเลือก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6136B3D" w14:textId="77777777" w:rsidR="00E13AFA" w:rsidRDefault="00E13AFA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กรณีไม่เลือกรายการจะแสดงข้อความเป็น “</w:t>
            </w:r>
            <w:r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205A9AD" w14:textId="77777777" w:rsidR="00E13AFA" w:rsidRDefault="00E13AFA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</w:t>
            </w:r>
          </w:p>
          <w:p w14:paraId="1E4B1343" w14:textId="77777777" w:rsidR="00E13AFA" w:rsidRDefault="00E13AFA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- เมื่อเลือกรายการ ช่อง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จะถูกเลือกให้อัตโนมัติ</w:t>
            </w:r>
          </w:p>
          <w:p w14:paraId="412EBAC5" w14:textId="77777777" w:rsidR="00E13AFA" w:rsidRDefault="00E13AFA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กรณีไม่เลือกรายการจะแสดงข้อความเป็น “</w:t>
            </w:r>
            <w:r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8BFF1B5" w14:textId="77777777" w:rsidR="00E13AFA" w:rsidRDefault="00E13AFA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แสดงส่วนการกรอก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6A873F0" w14:textId="77777777" w:rsidR="00E13AFA" w:rsidRDefault="00E13AFA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กรณีไม่กรอกข้อมูลจะแสดงข้อความเป้น “</w:t>
            </w:r>
            <w:r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7748717" w14:textId="77777777" w:rsidR="00E13AFA" w:rsidRDefault="00E13AFA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10. แสดงส่วนการกรอก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เกณฑ์การวัดผล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C6F7371" w14:textId="77777777" w:rsidR="00E13AFA" w:rsidRDefault="00E13AFA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กรณีไม่กรอกข้อมูลจะแสดงข้อความเป็น “</w:t>
            </w:r>
            <w:r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AAC9A14" w14:textId="77777777" w:rsidR="00E13AFA" w:rsidRDefault="00E13AFA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. </w:t>
            </w:r>
          </w:p>
          <w:p w14:paraId="62111C05" w14:textId="3776EBF7" w:rsidR="00E13AFA" w:rsidRDefault="00E13AFA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กรณีไม่กรอกข้อมูลจะแสดงข้อความเป็น “</w:t>
            </w:r>
            <w:r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</w:p>
          <w:p w14:paraId="456CC6B4" w14:textId="77777777" w:rsidR="00E13AFA" w:rsidRDefault="00E13AFA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กรณีกรอกข้อมูลเป็นตัวเลข จะสามารถกรอกได้ไม่เกิน 3 หลัก</w:t>
            </w:r>
          </w:p>
          <w:p w14:paraId="529640F5" w14:textId="790FCDE4" w:rsidR="003A23BC" w:rsidRDefault="00E13AFA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13. บันทึกข้อมูลการตั้งเป้า และพากลับไปหน้า “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46DBDB" w14:textId="0B2224CE" w:rsidR="003A23BC" w:rsidRDefault="00D848F4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D4D21" w14:textId="0BEF2C4D" w:rsidR="003A23BC" w:rsidRDefault="00D848F4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12. สามารถกรอก</w:t>
            </w:r>
            <w:r w:rsidRPr="00E7016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คะแนนรวมด้านการประเมินเป้าหมายการทำงาน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เกินได้เกิน 100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% </w:t>
            </w:r>
            <w:commentRangeStart w:id="19"/>
            <w:r w:rsidRPr="00D848F4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19"/>
            <w:r>
              <w:rPr>
                <w:rStyle w:val="af1"/>
              </w:rPr>
              <w:commentReference w:id="19"/>
            </w:r>
          </w:p>
        </w:tc>
      </w:tr>
      <w:tr w:rsidR="00E94C06" w:rsidRPr="00260141" w14:paraId="145CD232" w14:textId="77777777" w:rsidTr="00E94C0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278C39" w14:textId="247ADF6E" w:rsidR="00E94C06" w:rsidRPr="00E94C06" w:rsidRDefault="00E94C06" w:rsidP="003A23BC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E94C06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3B560C" w14:textId="11BA1AD7" w:rsidR="00E94C06" w:rsidRPr="00E94C06" w:rsidRDefault="00E94C06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E94C0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ตรวจสอบการแก้ไขเป้าหมายบุคคล (กรณีการเปลี่ยน จาก </w:t>
            </w:r>
            <w:r w:rsidRPr="00E94C06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PMA </w:t>
            </w:r>
            <w:r w:rsidRPr="00E94C0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ไปเป็น </w:t>
            </w:r>
            <w:r w:rsidRPr="00E94C06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Individual</w:t>
            </w:r>
            <w:r w:rsidRPr="00E94C0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9610790" w14:textId="77777777" w:rsidR="00E94C06" w:rsidRPr="00E94C06" w:rsidRDefault="00E94C06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A6C0D3B" w14:textId="77777777" w:rsidR="00E94C06" w:rsidRPr="00E94C06" w:rsidRDefault="00E94C06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E447C2F" w14:textId="77777777" w:rsidR="00E94C06" w:rsidRPr="00E94C06" w:rsidRDefault="00E94C06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F24DC1" w:rsidRPr="00260141" w14:paraId="037B1670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126A2" w14:textId="77777777" w:rsidR="00F24DC1" w:rsidRDefault="00F24DC1" w:rsidP="003A23BC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B3DA7" w14:textId="77777777" w:rsidR="00E94C06" w:rsidRDefault="00E94C06" w:rsidP="00E94C0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388F0B4" w14:textId="77777777" w:rsidR="00E94C06" w:rsidRDefault="00E94C06" w:rsidP="00E94C0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47871CB5" w14:textId="77777777" w:rsidR="00E94C06" w:rsidRDefault="00E94C06" w:rsidP="00E94C0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กดที่รูปของตัวเอง</w:t>
            </w:r>
          </w:p>
          <w:p w14:paraId="25651423" w14:textId="77777777" w:rsidR="00E94C06" w:rsidRDefault="00E94C06" w:rsidP="00E94C0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“เพิ่มเป้าหมาย”</w:t>
            </w:r>
          </w:p>
          <w:p w14:paraId="31C24806" w14:textId="7491C7CA" w:rsidR="00E94C06" w:rsidRDefault="00E94C06" w:rsidP="00E94C0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คลิกเลือก “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Type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เป็น </w:t>
            </w:r>
            <w:r w:rsidRPr="00E94C0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“</w:t>
            </w:r>
            <w:r w:rsidRPr="00E94C0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Individual</w:t>
            </w:r>
            <w:r w:rsidRPr="00E94C0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  <w:p w14:paraId="5E23E3F9" w14:textId="766FB7D0" w:rsidR="00F24DC1" w:rsidRDefault="00E94C06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SAVE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8FA83" w14:textId="77777777" w:rsidR="00E94C06" w:rsidRDefault="00E94C06" w:rsidP="00E94C0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58F3FA4" w14:textId="77777777" w:rsidR="00E94C06" w:rsidRDefault="00E94C06" w:rsidP="00E94C0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3895E6D" w14:textId="77777777" w:rsidR="00E94C06" w:rsidRDefault="00E94C06" w:rsidP="00E94C0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แสดงส่วนการตั้งเป้าหมายส่วนบุคคล</w:t>
            </w:r>
          </w:p>
          <w:p w14:paraId="77F8725B" w14:textId="2FFF3615" w:rsidR="00E94C06" w:rsidRDefault="00E94C06" w:rsidP="00E94C0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ซ่อนช่องตัวเลือก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1EDC078" w14:textId="04EB032B" w:rsidR="00F24DC1" w:rsidRDefault="00E94C06" w:rsidP="00E13AF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บันทึกข้อมูลการแก้ไข และพากลับไปหน้า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และซ่อน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ICON PMA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D7C7B" w14:textId="3B445EC6" w:rsidR="00F24DC1" w:rsidRDefault="00E94C06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D600F" w14:textId="474DA067" w:rsidR="00F24DC1" w:rsidRDefault="00F24DC1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3A23BC" w:rsidRPr="00260141" w14:paraId="342DE515" w14:textId="77777777" w:rsidTr="006547A1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4D2A75" w14:textId="145FFD81" w:rsidR="003A23BC" w:rsidRPr="006547A1" w:rsidRDefault="00E94C06" w:rsidP="003A23BC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22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629CED" w14:textId="18B8A3F5" w:rsidR="003A23BC" w:rsidRPr="006547A1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6547A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ตรวจสอบการลบเป้าหมายส่วนบุคคล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12B0DF3" w14:textId="77777777" w:rsidR="003A23BC" w:rsidRPr="006547A1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BC2D6FB" w14:textId="77777777" w:rsidR="003A23BC" w:rsidRPr="006547A1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CBE1B66" w14:textId="77777777" w:rsidR="003A23BC" w:rsidRPr="006547A1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3A23BC" w:rsidRPr="00260141" w14:paraId="289C5BB8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BF390" w14:textId="77777777" w:rsidR="003A23BC" w:rsidRDefault="003A23BC" w:rsidP="003A23BC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B26DE" w14:textId="77777777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01EDD34" w14:textId="77777777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45C098AD" w14:textId="77777777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กดที่รูปของตัวเอง</w:t>
            </w:r>
          </w:p>
          <w:p w14:paraId="1496DAAC" w14:textId="77777777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65760" behindDoc="0" locked="0" layoutInCell="1" allowOverlap="1" wp14:anchorId="6508977B" wp14:editId="73E10B7F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34908</wp:posOffset>
                  </wp:positionV>
                  <wp:extent cx="140335" cy="140335"/>
                  <wp:effectExtent l="0" t="0" r="0" b="0"/>
                  <wp:wrapNone/>
                  <wp:docPr id="17" name="รูปภาพ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018-05-31_9-56-2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กดเลือก      หน้ารายการเป้าส่วนบุคคลที่ต้องการลบ</w:t>
            </w:r>
          </w:p>
          <w:p w14:paraId="41CB8100" w14:textId="7F412620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“</w:t>
            </w:r>
            <w:r w:rsidRPr="006547A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ลบเป้าหมาย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34BE39" w14:textId="77777777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4727437" w14:textId="77777777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D918569" w14:textId="29FE7057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แสดงข้อความแจ้งเตือนเป็น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เพื่อยืนยันการลบ และลบข้อมูลที่เลือกออกจากรายการเป้าพนักงาน</w:t>
            </w:r>
          </w:p>
          <w:p w14:paraId="3720C4DA" w14:textId="3AFE01A2" w:rsidR="003A23BC" w:rsidRDefault="003A23BC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CAF97" w14:textId="762EDB48" w:rsidR="003A23BC" w:rsidRDefault="002A28B9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59303C" w14:textId="782C8800" w:rsidR="003A23BC" w:rsidRDefault="0073265B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** ลบได้แต่ยังไม่มีข้อความแจ้งเตือน</w:t>
            </w:r>
          </w:p>
        </w:tc>
      </w:tr>
      <w:tr w:rsidR="0073265B" w:rsidRPr="00260141" w14:paraId="260E9D44" w14:textId="77777777" w:rsidTr="00C96EF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B2354D" w14:textId="1DE2FF29" w:rsidR="0073265B" w:rsidRPr="00C96EF7" w:rsidRDefault="0073265B" w:rsidP="003A23BC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C96EF7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B3D297" w14:textId="7BC9CA26" w:rsidR="0073265B" w:rsidRPr="00C96EF7" w:rsidRDefault="0073265B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C96EF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</w:t>
            </w:r>
            <w:r w:rsidR="00C96EF7" w:rsidRPr="00C96EF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การตั้งเป้าหมายส่วนบุคคล (กรณีคะแนนครบ 100</w:t>
            </w:r>
            <w:r w:rsidR="00C96EF7" w:rsidRPr="00C96EF7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%</w:t>
            </w:r>
            <w:r w:rsidR="00C96EF7" w:rsidRPr="00C96EF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4A2E25D" w14:textId="77777777" w:rsidR="0073265B" w:rsidRDefault="0073265B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7D2FF34" w14:textId="77777777" w:rsidR="0073265B" w:rsidRDefault="0073265B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4951334" w14:textId="77777777" w:rsidR="0073265B" w:rsidRDefault="0073265B" w:rsidP="003A23B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4506B" w:rsidRPr="00260141" w14:paraId="37C50A9F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541A6" w14:textId="77777777" w:rsidR="0014506B" w:rsidRDefault="0014506B" w:rsidP="0014506B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3BE03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9FD6117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18828DB1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กดที่รูปของตัวเอง</w:t>
            </w:r>
          </w:p>
          <w:p w14:paraId="63828D13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“เพิ่มเป้าหมาย”</w:t>
            </w:r>
          </w:p>
          <w:p w14:paraId="250BE8A9" w14:textId="4210D20B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เลือกรายการ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( 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ICT-D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1 ) ดูแลการใช้ทรัพยากรขององค์กรให้คุ้มค่าสูงสุดและอยู่ภายใน 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Budget 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ที่ตั้งไว้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4E95EC1" w14:textId="0E420BA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NEXT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7E4F745" w14:textId="387C87B6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กรอกข้อมูลในยช่อง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“ทดสอบการตั้งเป้าหมาย”</w:t>
            </w:r>
          </w:p>
          <w:p w14:paraId="45EECDC9" w14:textId="2171DA49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NEXT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55968F0" w14:textId="4490FA48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กรอกข้อมูลในช่อง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เกณฑ์การวัดผล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1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,2,3,4,5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ตามลำดับ</w:t>
            </w:r>
          </w:p>
          <w:p w14:paraId="021BC5FD" w14:textId="128F4694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10. กรอกข้อมูลในช่อง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“100”</w:t>
            </w:r>
          </w:p>
          <w:p w14:paraId="631468C0" w14:textId="72FA976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11.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SAVE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8F78F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lastRenderedPageBreak/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EBE1BD0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E3DE5EF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แสดงส่วนการตั้งเป้าหมายส่วนบุคคล</w:t>
            </w:r>
          </w:p>
          <w:p w14:paraId="2266272A" w14:textId="2E98EA02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กรณีไม่เลือกรายการจะแสดงข้อความเป็น “</w:t>
            </w:r>
            <w:r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3F9290F" w14:textId="73D4EF0B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</w:t>
            </w:r>
          </w:p>
          <w:p w14:paraId="48A90422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- เมื่อเลือกรายการ ช่อง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จะถูกเลือกให้อัตโนมัติ</w:t>
            </w:r>
          </w:p>
          <w:p w14:paraId="17106478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กรณีไม่เลือกรายการจะแสดงข้อความเป็น “</w:t>
            </w:r>
            <w:r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AEB1A72" w14:textId="114926E6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แสดงส่วนการกรอก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86272DC" w14:textId="6A658A30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8. กรณีไม่กรอกข้อมูลจะแสดงข้อความเป้น “</w:t>
            </w:r>
            <w:r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3DD4E0B" w14:textId="128AF325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แสดงส่วนการกรอก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เกณฑ์การวัดผล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C07D9F4" w14:textId="15EC2C69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10. กรณีไม่กรอกข้อมูลจะแสดงข้อความเป็น “</w:t>
            </w:r>
            <w:r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4415D4E" w14:textId="1541F466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. </w:t>
            </w:r>
          </w:p>
          <w:p w14:paraId="5AA52FF5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กรณีไม่กรอกข้อมูลจะแสดงข้อความเป็น “</w:t>
            </w:r>
            <w:r w:rsidRPr="00AF68A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โปรดกรอกข้อมูล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</w:p>
          <w:p w14:paraId="0E2DB3CE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- กรณีกรอกข้อมูลเป็นตัวเลข จะสามารถกรอกได้ไม่เกิน 3 หลัก</w:t>
            </w:r>
          </w:p>
          <w:p w14:paraId="210379B9" w14:textId="6C3977B5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12. บันทึกข้อมูลการตั้งเป้า และพากลับไปหน้า “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 w:rsidR="00AE7EB6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และเปลี่ยน “</w:t>
            </w:r>
            <w:r w:rsidR="00AE7EB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Status</w:t>
            </w:r>
            <w:r w:rsidR="00AE7EB6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="00AE7EB6" w:rsidRPr="00AE7EB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รอตรวจสอบเป้า</w:t>
            </w:r>
            <w:r w:rsidR="00AE7EB6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617E3C" w14:textId="0F0BD92F" w:rsidR="0014506B" w:rsidRDefault="00AE7EB6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3476F9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4506B" w:rsidRPr="00260141" w14:paraId="625840F1" w14:textId="77777777" w:rsidTr="00D848F4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0858E8" w14:textId="60B7B660" w:rsidR="0014506B" w:rsidRPr="00D848F4" w:rsidRDefault="0014506B" w:rsidP="0014506B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D848F4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479D89" w14:textId="6BE6957F" w:rsidR="0014506B" w:rsidRPr="00D848F4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D848F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ตรวจสอบการอนุมัติเป้าหมายส่วนบุคคล (</w:t>
            </w:r>
            <w:r w:rsidRPr="00D848F4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DM</w:t>
            </w:r>
            <w:r w:rsidRPr="00D848F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(กรณีพนักงานกรอกคะแนนไม่ครบ 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100%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หรือ เกิน  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100%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E738848" w14:textId="77777777" w:rsidR="0014506B" w:rsidRPr="00D848F4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1400121" w14:textId="77777777" w:rsidR="0014506B" w:rsidRPr="00D848F4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F783A10" w14:textId="77777777" w:rsidR="0014506B" w:rsidRPr="00D848F4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14506B" w:rsidRPr="00260141" w14:paraId="42E21EED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2A697" w14:textId="77777777" w:rsidR="0014506B" w:rsidRDefault="0014506B" w:rsidP="0014506B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2A14F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5932440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081DD9B5" w14:textId="531BDE80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กดที่รูปของพนักงานภายใต้สังกัด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3FE34E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AFFD6B0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C35A920" w14:textId="08170A92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และไม่สามารถกด “อนุมัติ” หรือ “ไม่อนุมัติ” ได้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62F8E" w14:textId="41F55BA5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B2909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4506B" w:rsidRPr="00260141" w14:paraId="2B7E01AC" w14:textId="77777777" w:rsidTr="00130BD4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E501FD" w14:textId="0593BE09" w:rsidR="0014506B" w:rsidRPr="00130BD4" w:rsidRDefault="0014506B" w:rsidP="0014506B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130BD4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8A149C" w14:textId="3BCBF99F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 w:rsidRPr="00D848F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ตรวจสอบการอนุมัติเป้าหมายส่วนบุคคล (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VP</w:t>
            </w:r>
            <w:r w:rsidRPr="00D848F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(กรณีพนักงานกรอกคะแนนไม่ครบ 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100% 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หรือ เกิน 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100%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9458C5F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C270156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F6B1E80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4506B" w:rsidRPr="00260141" w14:paraId="68F806DB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53B27" w14:textId="77777777" w:rsidR="0014506B" w:rsidRDefault="0014506B" w:rsidP="0014506B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607C9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28571A8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58C2FEA7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กดที่รูปของพนักงานภายใต้สังกัด</w:t>
            </w:r>
          </w:p>
          <w:p w14:paraId="3F1B6266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2A5B1A6A" w14:textId="4BB02229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2EB5FC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0084B6D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CA8B722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และไม่สามารถกด “อนุมัติ” หรือ “ไม่อนุมัติ” ได้</w:t>
            </w:r>
          </w:p>
          <w:p w14:paraId="2E4979D3" w14:textId="77777777" w:rsidR="004A1BEA" w:rsidRDefault="004A1BEA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70E88EC5" w14:textId="77777777" w:rsidR="004A1BEA" w:rsidRDefault="004A1BEA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12552B7D" w14:textId="77777777" w:rsidR="004A1BEA" w:rsidRDefault="004A1BEA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041126C8" w14:textId="24BA18C6" w:rsidR="004A1BEA" w:rsidRDefault="004A1BEA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98B11" w14:textId="7C394C2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8DECD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4506B" w:rsidRPr="00260141" w14:paraId="7552A309" w14:textId="77777777" w:rsidTr="00015C11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E1A019" w14:textId="40649251" w:rsidR="0014506B" w:rsidRPr="00BB2598" w:rsidRDefault="0014506B" w:rsidP="0014506B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BB259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lastRenderedPageBreak/>
              <w:t>25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C78E6F" w14:textId="190327E9" w:rsidR="0014506B" w:rsidRDefault="00BB2598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 w:rsidRPr="00D848F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ตรวจสอบการอนุมัติเป้าหมายส่วนบุคคล (</w:t>
            </w:r>
            <w:r w:rsidRPr="00D848F4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DM</w:t>
            </w:r>
            <w:r w:rsidRPr="00D848F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(กรณีพนักงานกรอกคะแนนครบ 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100%</w:t>
            </w:r>
            <w:r w:rsidR="00616E03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616E03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และกดปุ่ม “ไม่ผ่านการตั้งเป้า”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9B030BC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74A723E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E0D751C" w14:textId="77777777" w:rsidR="0014506B" w:rsidRDefault="0014506B" w:rsidP="0014506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616E03" w:rsidRPr="00260141" w14:paraId="3A43E05D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62B37" w14:textId="77777777" w:rsidR="00616E03" w:rsidRDefault="00616E03" w:rsidP="00616E03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955F" w14:textId="77777777" w:rsidR="00616E03" w:rsidRDefault="00616E03" w:rsidP="00616E0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7A95CD0" w14:textId="77777777" w:rsidR="00616E03" w:rsidRDefault="00616E03" w:rsidP="00616E0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463AAFA2" w14:textId="77777777" w:rsidR="00616E03" w:rsidRDefault="00616E03" w:rsidP="00616E0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กดที่รูปของพนักงานภายใต้สังกัด</w:t>
            </w:r>
          </w:p>
          <w:p w14:paraId="1EA4A0B8" w14:textId="04843D48" w:rsidR="00616E03" w:rsidRDefault="00616E03" w:rsidP="00616E0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“ไม่ผ่านการตั้งเป้า”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2616E" w14:textId="77777777" w:rsidR="00616E03" w:rsidRDefault="00616E03" w:rsidP="00616E0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F4066E4" w14:textId="77777777" w:rsidR="00616E03" w:rsidRDefault="00616E03" w:rsidP="00616E0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CB66E1D" w14:textId="0E429ED0" w:rsidR="00C22997" w:rsidRDefault="00616E03" w:rsidP="00616E0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พากลับไปหน้า</w:t>
            </w:r>
            <w:r w:rsidR="00C22997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</w:t>
            </w:r>
            <w:r w:rsidR="00C22997" w:rsidRPr="00C2299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 w:rsidR="00C22997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และเปลี่ยนสถานะเป็น “ไม่ผ่านการตั้งเป้า”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AB1C02" w14:textId="16DAB8CF" w:rsidR="00616E03" w:rsidRDefault="00C22997" w:rsidP="00616E0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E71E2" w14:textId="6239E665" w:rsidR="00616E03" w:rsidRDefault="00C22997" w:rsidP="00616E0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**กรณีไม่ผ่านการตั้งเป้าจะสามารถเข้ามาอนุมัติการตั้งเป้าได้อีกครั้ง</w:t>
            </w:r>
          </w:p>
        </w:tc>
      </w:tr>
      <w:tr w:rsidR="00C22997" w:rsidRPr="00260141" w14:paraId="3CFDD554" w14:textId="77777777" w:rsidTr="00015C11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D18B7D" w14:textId="2F375D90" w:rsidR="00C22997" w:rsidRDefault="00C22997" w:rsidP="00C2299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BB259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6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E12E1A" w14:textId="363A0D3A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 w:rsidRPr="00D848F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ตรวจสอบการอนุมัติเป้าหมายส่วนบุคคล (</w:t>
            </w:r>
            <w:r w:rsidRPr="00D848F4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DM</w:t>
            </w:r>
            <w:r w:rsidRPr="00D848F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(กรณีพนักงานกรอกคะแนนครบ 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100% 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และกดปุ่ม “ผ่านการตั้งเป้า”)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CB2604E" w14:textId="77777777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2256766" w14:textId="77777777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FFCB6CF" w14:textId="77777777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C22997" w:rsidRPr="00260141" w14:paraId="4BCB78D4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7C69B" w14:textId="77777777" w:rsidR="00C22997" w:rsidRDefault="00C22997" w:rsidP="00C2299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619CA" w14:textId="77777777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BF84DC7" w14:textId="77777777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4FCC7447" w14:textId="77777777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กดที่รูปของพนักงานภายใต้สังกัด</w:t>
            </w:r>
          </w:p>
          <w:p w14:paraId="7E5AEB5E" w14:textId="432228DD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“ผ่านการตั้งเป้า”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290F0" w14:textId="77777777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0AF491D" w14:textId="77777777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10464CC" w14:textId="63D89526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พากลับไปหน้า “</w:t>
            </w:r>
            <w:r w:rsidRPr="00C2299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และเปลี่ยนสถานะเป็น “ผ่านการตั้งเป้า”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9B8C1A" w14:textId="6CB88474" w:rsidR="00C22997" w:rsidRDefault="00C31E40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A7873" w14:textId="5AEDE910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C22997" w:rsidRPr="00260141" w14:paraId="69A43C65" w14:textId="77777777" w:rsidTr="00015C11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2E06E6" w14:textId="08A8B1BC" w:rsidR="00C22997" w:rsidRDefault="00C22997" w:rsidP="00C2299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BB259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2</w:t>
            </w:r>
            <w:r w:rsidR="00F163BD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7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CBA2AF" w14:textId="2B533B38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 w:rsidRPr="00D848F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ตรวจสอบการอนุมัติเป้าหมายส่วนบุคคล (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VP</w:t>
            </w:r>
            <w:r w:rsidRPr="00D848F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(กรณีพนักงานกรอกคะแนนครบ 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100%</w:t>
            </w:r>
            <w:r w:rsidR="00F163BD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F163BD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และกดปุ่ม “ไม่อนุมัติเป้าหมาย”)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02CFA9A" w14:textId="77777777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896B67D" w14:textId="77777777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8E3E3BA" w14:textId="77777777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C22997" w:rsidRPr="00260141" w14:paraId="6F639C2F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88A2B" w14:textId="77777777" w:rsidR="00C22997" w:rsidRDefault="00C22997" w:rsidP="00C2299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D5A31" w14:textId="77777777" w:rsidR="00F163BD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B19E54A" w14:textId="77777777" w:rsidR="00F163BD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4B7E1968" w14:textId="77777777" w:rsidR="00F163BD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กดที่รูปของพนักงานภายใต้สังกัด</w:t>
            </w:r>
          </w:p>
          <w:p w14:paraId="33F97361" w14:textId="2F91B1FF" w:rsidR="00C22997" w:rsidRPr="00F163BD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“ไม่อนุมัติเป้าหมาย”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9E554" w14:textId="77777777" w:rsidR="00F163BD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B2F8E52" w14:textId="77777777" w:rsidR="00F163BD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3CC2F54" w14:textId="3B2A2C6F" w:rsidR="00C22997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พากลับไปหน้า “</w:t>
            </w:r>
            <w:r w:rsidRPr="00C2299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และเปลี่ยนสถานะเป็น “ไม่อนุมัติเป้าหมาย”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049E2" w14:textId="5CD29298" w:rsidR="00C22997" w:rsidRDefault="00F163BD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F4EEC" w14:textId="77777777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C22997" w:rsidRPr="00260141" w14:paraId="59B62A87" w14:textId="77777777" w:rsidTr="00015C11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93CC58" w14:textId="6EC4EA8A" w:rsidR="00C22997" w:rsidRPr="00015C11" w:rsidRDefault="00F163BD" w:rsidP="00C2299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015C1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28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133CF6" w14:textId="3F070555" w:rsidR="00C22997" w:rsidRDefault="00F163BD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 w:rsidRPr="00D848F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ตรวจสอบการอนุมัติเป้าหมายส่วนบุคคล (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VP</w:t>
            </w:r>
            <w:r w:rsidRPr="00D848F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(กรณีพนักงานกรอกคะแนนครบ 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100% 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และกดปุ่ม “อนุมัติเป้าหมาย”)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9167FE8" w14:textId="77777777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F35DF9D" w14:textId="77777777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0D07F74" w14:textId="77777777" w:rsidR="00C22997" w:rsidRDefault="00C22997" w:rsidP="00C2299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F163BD" w:rsidRPr="00260141" w14:paraId="09D533A4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53560" w14:textId="77777777" w:rsidR="00F163BD" w:rsidRDefault="00F163BD" w:rsidP="00F163B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A49A0" w14:textId="77777777" w:rsidR="00F163BD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36762DB" w14:textId="77777777" w:rsidR="00F163BD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50483C55" w14:textId="77777777" w:rsidR="00F163BD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กดที่รูปของพนักงานภายใต้สังกัด</w:t>
            </w:r>
          </w:p>
          <w:p w14:paraId="3F65E87D" w14:textId="77777777" w:rsidR="00F163BD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“อนุมัติเป้าหมาย”</w:t>
            </w:r>
          </w:p>
          <w:p w14:paraId="40187C02" w14:textId="77777777" w:rsidR="00015C11" w:rsidRDefault="00015C11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4F6F1E09" w14:textId="77777777" w:rsidR="00015C11" w:rsidRDefault="00015C11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196D6A89" w14:textId="065A40A8" w:rsidR="00015C11" w:rsidRDefault="00015C11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311F2" w14:textId="77777777" w:rsidR="00F163BD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684315A" w14:textId="77777777" w:rsidR="00F163BD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59CC843" w14:textId="4E211472" w:rsidR="00F163BD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พากลับไปหน้า “</w:t>
            </w:r>
            <w:r w:rsidRPr="00C2299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และเปลี่ยนสถานะเป็น “อนุมัติเป้าหมาย”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BB788C" w14:textId="4908E7B9" w:rsidR="00F163BD" w:rsidRDefault="00E15DFA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C7444" w14:textId="77777777" w:rsidR="00F163BD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F163BD" w:rsidRPr="00260141" w14:paraId="00C1DE6B" w14:textId="77777777" w:rsidTr="004D3B70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650E1D" w14:textId="6A3248A4" w:rsidR="00F163BD" w:rsidRPr="004D3B70" w:rsidRDefault="00015C11" w:rsidP="00F163B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4D3B70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lastRenderedPageBreak/>
              <w:t>29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DB6E36" w14:textId="1D0724A9" w:rsidR="00F163BD" w:rsidRPr="004D3B70" w:rsidRDefault="00015C11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4D3B70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ตรวจสอบการบันทึกผลประเมิน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11FFB3D" w14:textId="77777777" w:rsidR="00F163BD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2F62308" w14:textId="77777777" w:rsidR="00F163BD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7AADBDF" w14:textId="77777777" w:rsidR="00F163BD" w:rsidRDefault="00F163BD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015C11" w:rsidRPr="00260141" w14:paraId="75C10475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AEF6A" w14:textId="77777777" w:rsidR="00015C11" w:rsidRDefault="00015C11" w:rsidP="00F163B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0AEF1" w14:textId="77777777" w:rsidR="00015C11" w:rsidRDefault="00015C11" w:rsidP="00015C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E441855" w14:textId="77777777" w:rsidR="00015C11" w:rsidRDefault="00015C11" w:rsidP="00015C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7AD5BDD8" w14:textId="77777777" w:rsidR="00015C11" w:rsidRDefault="00015C11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กดรายการรูปของตนเอง</w:t>
            </w:r>
          </w:p>
          <w:p w14:paraId="6EF4E67C" w14:textId="05932082" w:rsidR="00015C11" w:rsidRDefault="00015C11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“บันทึกผลประเมิน”</w:t>
            </w:r>
          </w:p>
          <w:p w14:paraId="7852CA6E" w14:textId="09CE1709" w:rsidR="004D3B70" w:rsidRDefault="004D3B70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เลือกคะแนน</w:t>
            </w:r>
            <w:r w:rsidR="009136E5" w:rsidRPr="009136E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รายการที่ 2 เป็น “3” คะแนน</w:t>
            </w:r>
          </w:p>
          <w:p w14:paraId="7574A4F4" w14:textId="5CF8D520" w:rsidR="004D3B70" w:rsidRDefault="004D3B70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เลือกคะแนน</w:t>
            </w:r>
            <w:r w:rsidR="009136E5" w:rsidRPr="009136E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รายการที่ 3 เป็น “3” คะแนน</w:t>
            </w:r>
          </w:p>
          <w:p w14:paraId="28D98EA3" w14:textId="5CB92A32" w:rsidR="009136E5" w:rsidRDefault="009136E5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เลือกคะแนน</w:t>
            </w:r>
            <w:r w:rsidRPr="009136E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พฤติกรรมการทำงาน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รายการที่ 3 เป็น “3” คะแนน</w:t>
            </w:r>
          </w:p>
          <w:p w14:paraId="4694A17F" w14:textId="452A1FB1" w:rsidR="009136E5" w:rsidRDefault="009136E5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เลือกคะแนน</w:t>
            </w:r>
            <w:r w:rsidRPr="009136E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พฤติกรรมการทำงาน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รายการที่ 4 เป็น “3” คะแนน</w:t>
            </w:r>
          </w:p>
          <w:p w14:paraId="6D55294E" w14:textId="5FFD7C26" w:rsidR="007737FF" w:rsidRDefault="009136E5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</w:t>
            </w:r>
            <w:r w:rsidR="007737F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กดปุ่ม “</w:t>
            </w:r>
            <w:r w:rsidR="007737F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SAVE</w:t>
            </w:r>
            <w:r w:rsidR="007737F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94F87DA" w14:textId="7ABE3B46" w:rsidR="00015C11" w:rsidRDefault="00015C11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8D8ED" w14:textId="77777777" w:rsidR="009136E5" w:rsidRDefault="009136E5" w:rsidP="009136E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6C6B677" w14:textId="77777777" w:rsidR="009136E5" w:rsidRDefault="009136E5" w:rsidP="009136E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31CA4E7" w14:textId="77777777" w:rsidR="00015C11" w:rsidRDefault="009136E5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 “</w:t>
            </w:r>
            <w:r w:rsidRPr="009136E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136E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ประเมินผลงาน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5AF5688" w14:textId="56DDA189" w:rsidR="009136E5" w:rsidRDefault="009136E5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บันทึกข้อมูลการกรอกคะแนนประเมินผล และพากลับไปหน้า “</w:t>
            </w:r>
            <w:r w:rsidRPr="009136E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B1BA7F0" w14:textId="4275A107" w:rsidR="009136E5" w:rsidRDefault="009136E5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671AF" w14:textId="59945DCD" w:rsidR="00015C11" w:rsidRDefault="006F23EE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ยังไม่พร้อม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3C11" w14:textId="77777777" w:rsidR="00015C11" w:rsidRDefault="00015C11" w:rsidP="00F163B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</w:tbl>
    <w:p w14:paraId="64830F9F" w14:textId="77777777" w:rsidR="00A47CBE" w:rsidRPr="00AD611C" w:rsidRDefault="00A47CBE" w:rsidP="005309EE">
      <w:pPr>
        <w:ind w:firstLine="0"/>
      </w:pPr>
    </w:p>
    <w:tbl>
      <w:tblPr>
        <w:tblStyle w:val="TableGrid3"/>
        <w:tblW w:w="5000" w:type="pct"/>
        <w:tblLook w:val="04A0" w:firstRow="1" w:lastRow="0" w:firstColumn="1" w:lastColumn="0" w:noHBand="0" w:noVBand="1"/>
      </w:tblPr>
      <w:tblGrid>
        <w:gridCol w:w="7511"/>
        <w:gridCol w:w="7309"/>
      </w:tblGrid>
      <w:tr w:rsidR="00C307BD" w:rsidRPr="00EC4D71" w14:paraId="7848E177" w14:textId="77777777" w:rsidTr="00347277">
        <w:trPr>
          <w:trHeight w:val="2194"/>
        </w:trPr>
        <w:tc>
          <w:tcPr>
            <w:tcW w:w="253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12FB312A" w14:textId="77777777"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14:paraId="4999C909" w14:textId="77777777"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2BC241A0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565C6B6B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3291CEF9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1EBDFDE7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2466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9C2396B" w14:textId="77777777"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14:paraId="2B21A80C" w14:textId="77777777"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453896AC" w14:textId="77777777"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26F914CF" w14:textId="77777777"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3CA01840" w14:textId="77777777"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64CF1AED" w14:textId="77777777"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14:paraId="1EFE9D99" w14:textId="344BAE13" w:rsidR="00347277" w:rsidRDefault="00347277" w:rsidP="005309EE">
      <w:pPr>
        <w:pStyle w:val="3"/>
        <w:ind w:left="1440"/>
        <w:jc w:val="both"/>
        <w:rPr>
          <w:rFonts w:ascii="BBQ Plz Rounded" w:hAnsi="BBQ Plz Rounded" w:cs="BBQ Plz Rounded"/>
          <w:b/>
          <w:bCs/>
          <w:i w:val="0"/>
          <w:iCs w:val="0"/>
        </w:rPr>
      </w:pPr>
    </w:p>
    <w:p w14:paraId="5661D9AE" w14:textId="77777777" w:rsidR="00347277" w:rsidRDefault="00347277">
      <w:pPr>
        <w:spacing w:before="0" w:after="200" w:line="276" w:lineRule="auto"/>
        <w:ind w:firstLine="0"/>
        <w:jc w:val="left"/>
        <w:rPr>
          <w:rFonts w:ascii="BBQ Plz Rounded" w:hAnsi="BBQ Plz Rounded" w:cs="BBQ Plz Rounded"/>
          <w:b/>
          <w:bCs/>
        </w:rPr>
      </w:pPr>
      <w:r>
        <w:rPr>
          <w:rFonts w:ascii="BBQ Plz Rounded" w:hAnsi="BBQ Plz Rounded" w:cs="BBQ Plz Rounded"/>
          <w:b/>
          <w:bCs/>
          <w:i/>
          <w:iCs/>
        </w:rPr>
        <w:br w:type="page"/>
      </w:r>
    </w:p>
    <w:p w14:paraId="299A3E8F" w14:textId="77777777" w:rsidR="00347277" w:rsidRDefault="00347277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  <w:cs/>
        </w:rPr>
        <w:sectPr w:rsidR="00347277" w:rsidSect="00963359">
          <w:pgSz w:w="16838" w:h="11906" w:orient="landscape"/>
          <w:pgMar w:top="706" w:right="994" w:bottom="562" w:left="994" w:header="432" w:footer="706" w:gutter="0"/>
          <w:cols w:space="708"/>
          <w:docGrid w:linePitch="435"/>
        </w:sectPr>
      </w:pPr>
    </w:p>
    <w:p w14:paraId="389E1ABC" w14:textId="38016C08" w:rsidR="008315B7" w:rsidRPr="00EC4D71" w:rsidRDefault="00047602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  <w:cs/>
        </w:rPr>
      </w:pPr>
      <w:bookmarkStart w:id="20" w:name="_GoBack"/>
      <w:bookmarkEnd w:id="20"/>
      <w:ins w:id="21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22" w:author="Sopittha Kaveevorasart" w:date="2014-10-02T19:52:00Z">
              <w:rPr>
                <w:cs/>
              </w:rPr>
            </w:rPrChange>
          </w:rPr>
          <w:lastRenderedPageBreak/>
          <w:t>แบบ</w:t>
        </w:r>
      </w:ins>
      <w:ins w:id="23" w:author="Sopittha Kaveevorasart" w:date="2014-10-02T19:48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24" w:author="Sopittha Kaveevorasart" w:date="2014-10-02T19:52:00Z">
              <w:rPr>
                <w:rFonts w:ascii="TH SarabunPSK" w:hAnsi="TH SarabunPSK" w:cs="TH SarabunPSK"/>
                <w:i w:val="0"/>
                <w:iCs w:val="0"/>
                <w:cs/>
              </w:rPr>
            </w:rPrChange>
          </w:rPr>
          <w:t>ฟอร์มสำหรับการ</w:t>
        </w:r>
      </w:ins>
      <w:ins w:id="25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26" w:author="Sopittha Kaveevorasart" w:date="2014-10-02T19:52:00Z">
              <w:rPr>
                <w:cs/>
              </w:rPr>
            </w:rPrChange>
          </w:rPr>
          <w:t>แก้ไข</w:t>
        </w:r>
      </w:ins>
      <w:ins w:id="27" w:author="Sopittha Kaveevorasart" w:date="2014-10-02T19:5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</w:rPr>
          <w:t>รายการที่ยังต้องปรับปรุง</w:t>
        </w:r>
      </w:ins>
      <w:r w:rsidR="002775DB">
        <w:rPr>
          <w:rFonts w:ascii="BBQ Plz Rounded" w:hAnsi="BBQ Plz Rounded" w:cs="BBQ Plz Rounded"/>
          <w:b/>
          <w:bCs/>
          <w:i w:val="0"/>
          <w:iCs w:val="0"/>
        </w:rPr>
        <w:t xml:space="preserve"> </w:t>
      </w:r>
      <w:r w:rsidR="002775DB">
        <w:rPr>
          <w:rFonts w:ascii="BBQ Plz Rounded" w:hAnsi="BBQ Plz Rounded" w:cs="BBQ Plz Rounded" w:hint="cs"/>
          <w:b/>
          <w:bCs/>
          <w:i w:val="0"/>
          <w:iCs w:val="0"/>
          <w:cs/>
        </w:rPr>
        <w:t>(สำหรับผู้ใช้งาน)</w:t>
      </w:r>
    </w:p>
    <w:p w14:paraId="24747DFB" w14:textId="77777777" w:rsidR="00047602" w:rsidRPr="00EC4D71" w:rsidRDefault="00047602" w:rsidP="00047602">
      <w:pPr>
        <w:rPr>
          <w:rFonts w:ascii="BBQ Plz Rounded" w:hAnsi="BBQ Plz Rounded" w:cs="BBQ Plz Rounded"/>
          <w:sz w:val="20"/>
          <w:szCs w:val="20"/>
        </w:rPr>
      </w:pPr>
    </w:p>
    <w:tbl>
      <w:tblPr>
        <w:tblW w:w="10348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686"/>
        <w:gridCol w:w="851"/>
        <w:gridCol w:w="22"/>
        <w:gridCol w:w="1996"/>
        <w:gridCol w:w="1383"/>
        <w:gridCol w:w="1418"/>
        <w:gridCol w:w="1440"/>
        <w:gridCol w:w="1276"/>
        <w:gridCol w:w="1276"/>
        <w:tblGridChange w:id="28">
          <w:tblGrid>
            <w:gridCol w:w="10"/>
            <w:gridCol w:w="686"/>
            <w:gridCol w:w="439"/>
            <w:gridCol w:w="412"/>
            <w:gridCol w:w="22"/>
            <w:gridCol w:w="275"/>
            <w:gridCol w:w="1721"/>
            <w:gridCol w:w="297"/>
            <w:gridCol w:w="1086"/>
            <w:gridCol w:w="1418"/>
            <w:gridCol w:w="1440"/>
            <w:gridCol w:w="1276"/>
            <w:gridCol w:w="1276"/>
            <w:gridCol w:w="592"/>
          </w:tblGrid>
        </w:tblGridChange>
      </w:tblGrid>
      <w:tr w:rsidR="00056B5A" w:rsidRPr="00EC4D71" w14:paraId="3F5B441C" w14:textId="77777777" w:rsidTr="00832643">
        <w:trPr>
          <w:trHeight w:val="668"/>
          <w:ins w:id="29" w:author="Sopittha Kaveevorasart" w:date="2014-10-02T19:45:00Z"/>
        </w:trPr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11DE4D" w14:textId="77777777" w:rsidR="00056B5A" w:rsidRPr="00EC4D71" w:rsidRDefault="00056B5A">
            <w:pPr>
              <w:spacing w:before="0"/>
              <w:ind w:left="-108" w:firstLine="0"/>
              <w:jc w:val="right"/>
              <w:rPr>
                <w:ins w:id="3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31" w:author="Sopittha Kaveevorasart" w:date="2014-10-02T20:01:00Z">
                  <w:rPr>
                    <w:ins w:id="32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33" w:author="Sopittha Kaveevorasart" w:date="2014-10-02T20:01:00Z">
                <w:pPr>
                  <w:jc w:val="left"/>
                </w:pPr>
              </w:pPrChange>
            </w:pPr>
            <w:ins w:id="3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35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วันที่ตรวจ</w:t>
              </w:r>
            </w:ins>
            <w:ins w:id="36" w:author="Sopittha Kaveevorasart" w:date="2014-10-02T19:59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3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สอ</w:t>
              </w:r>
            </w:ins>
            <w:ins w:id="38" w:author="Sopittha Kaveevorasart" w:date="2014-10-02T20:00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3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บ</w:t>
              </w:r>
            </w:ins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 </w:t>
            </w: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9FAD3" w14:textId="77777777" w:rsidR="00056B5A" w:rsidRPr="00EC4D71" w:rsidRDefault="009A59F1">
            <w:pPr>
              <w:spacing w:before="0"/>
              <w:ind w:firstLine="0"/>
              <w:jc w:val="left"/>
              <w:rPr>
                <w:ins w:id="40" w:author="Sopittha Kaveevorasart" w:date="2014-10-02T19:45:00Z"/>
                <w:rFonts w:ascii="BBQ Plz Rounded" w:eastAsia="Times New Roman" w:hAnsi="BBQ Plz Rounded" w:cs="BBQ Plz Rounded"/>
                <w:color w:val="000000"/>
                <w:sz w:val="18"/>
                <w:szCs w:val="18"/>
                <w:rPrChange w:id="41" w:author="Sopittha Kaveevorasart" w:date="2014-10-02T20:01:00Z">
                  <w:rPr>
                    <w:ins w:id="42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43" w:author="Sopittha Kaveevorasart" w:date="2014-10-02T20:01:00Z">
                <w:pPr>
                  <w:jc w:val="center"/>
                </w:pPr>
              </w:pPrChange>
            </w:pPr>
            <w:r>
              <w:rPr>
                <w:rFonts w:ascii="BBQ Plz Rounded" w:eastAsia="Times New Roman" w:hAnsi="BBQ Plz Rounded" w:cs="BBQ Plz Rounded"/>
                <w:color w:val="000000"/>
                <w:sz w:val="18"/>
                <w:szCs w:val="18"/>
              </w:rPr>
              <w:t>…..……/…………/…………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85C1A" w14:textId="77777777" w:rsidR="00056B5A" w:rsidRPr="00EC4D71" w:rsidRDefault="00056B5A">
            <w:pPr>
              <w:spacing w:before="0"/>
              <w:ind w:firstLine="0"/>
              <w:jc w:val="right"/>
              <w:rPr>
                <w:ins w:id="4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45" w:author="Sopittha Kaveevorasart" w:date="2014-10-02T20:01:00Z">
                  <w:rPr>
                    <w:ins w:id="46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47" w:author="Sopittha Kaveevorasart" w:date="2014-10-02T20:01:00Z">
                <w:pPr>
                  <w:jc w:val="center"/>
                </w:pPr>
              </w:pPrChange>
            </w:pP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ระบบงาน </w:t>
            </w:r>
            <w:ins w:id="4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rPrChange w:id="4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</w:rPr>
                  </w:rPrChange>
                </w:rPr>
                <w:t>:</w:t>
              </w:r>
            </w:ins>
          </w:p>
        </w:tc>
        <w:tc>
          <w:tcPr>
            <w:tcW w:w="54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2170E" w14:textId="77777777" w:rsidR="00757A18" w:rsidRPr="001919AB" w:rsidRDefault="00056B5A" w:rsidP="00757A18">
            <w:pPr>
              <w:spacing w:before="0"/>
              <w:ind w:firstLine="0"/>
              <w:rPr>
                <w:ins w:id="5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642D"/>
                <w:sz w:val="18"/>
                <w:szCs w:val="18"/>
                <w:rPrChange w:id="51" w:author="Sopittha Kaveevorasart" w:date="2014-10-02T20:01:00Z">
                  <w:rPr>
                    <w:ins w:id="52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</w:pPr>
            <w:ins w:id="53" w:author="Sopittha Kaveevorasart" w:date="2014-10-02T19:45:00Z">
              <w:r w:rsidRPr="00056B5A">
                <w:rPr>
                  <w:rFonts w:ascii="BBQ Plz Rounded" w:eastAsia="Times New Roman" w:hAnsi="BBQ Plz Rounded" w:cs="BBQ Plz Rounded"/>
                  <w:color w:val="808080"/>
                  <w:sz w:val="16"/>
                  <w:szCs w:val="16"/>
                  <w:rPrChange w:id="54" w:author="Sopittha Kaveevorasart" w:date="2014-10-02T20:01:00Z">
                    <w:rPr>
                      <w:rFonts w:ascii="Calibri" w:eastAsia="Times New Roman" w:hAnsi="Calibri" w:cs="Tahoma"/>
                      <w:color w:val="808080"/>
                      <w:sz w:val="28"/>
                      <w:szCs w:val="28"/>
                    </w:rPr>
                  </w:rPrChange>
                </w:rPr>
                <w:t> </w:t>
              </w:r>
            </w:ins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Budget Apporval Form</w:t>
            </w:r>
          </w:p>
        </w:tc>
      </w:tr>
      <w:tr w:rsidR="00047602" w:rsidRPr="00EC4D71" w14:paraId="29DEE8AC" w14:textId="77777777" w:rsidTr="00C2689E">
        <w:tblPrEx>
          <w:tblW w:w="10348" w:type="dxa"/>
          <w:tblInd w:w="274" w:type="dxa"/>
          <w:tblLayout w:type="fixed"/>
          <w:tblPrExChange w:id="55" w:author="Sopittha Kaveevorasart" w:date="2014-10-02T20:03:00Z">
            <w:tblPrEx>
              <w:tblW w:w="10950" w:type="dxa"/>
              <w:tblInd w:w="-318" w:type="dxa"/>
              <w:tblLayout w:type="fixed"/>
            </w:tblPrEx>
          </w:tblPrExChange>
        </w:tblPrEx>
        <w:trPr>
          <w:trHeight w:val="495"/>
          <w:ins w:id="56" w:author="Sopittha Kaveevorasart" w:date="2014-10-02T19:45:00Z"/>
          <w:trPrChange w:id="57" w:author="Sopittha Kaveevorasart" w:date="2014-10-02T20:03:00Z">
            <w:trPr>
              <w:trHeight w:val="495"/>
            </w:trPr>
          </w:trPrChange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58" w:author="Sopittha Kaveevorasart" w:date="2014-10-02T20:03:00Z">
              <w:tcPr>
                <w:tcW w:w="1135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50BFB6" w14:textId="77777777" w:rsidR="00047602" w:rsidRPr="00EC4D71" w:rsidRDefault="00047602">
            <w:pPr>
              <w:spacing w:before="0"/>
              <w:jc w:val="center"/>
              <w:rPr>
                <w:ins w:id="5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60" w:author="Sopittha Kaveevorasart" w:date="2014-10-02T20:01:00Z">
                  <w:rPr>
                    <w:ins w:id="61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62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63" w:author="Sopittha Kaveevorasart" w:date="2014-10-02T20:03:00Z">
              <w:tcPr>
                <w:tcW w:w="709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D78547" w14:textId="77777777" w:rsidR="00047602" w:rsidRPr="00EC4D71" w:rsidRDefault="00047602">
            <w:pPr>
              <w:spacing w:before="0"/>
              <w:jc w:val="center"/>
              <w:rPr>
                <w:ins w:id="6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65" w:author="Sopittha Kaveevorasart" w:date="2014-10-02T20:01:00Z">
                  <w:rPr>
                    <w:ins w:id="66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67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68" w:author="Sopittha Kaveevorasart" w:date="2014-10-02T20:03:00Z">
              <w:tcPr>
                <w:tcW w:w="2018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20DEAC" w14:textId="77777777" w:rsidR="00047602" w:rsidRPr="00EC4D71" w:rsidRDefault="00047602">
            <w:pPr>
              <w:spacing w:before="0"/>
              <w:ind w:left="493" w:firstLine="0"/>
              <w:jc w:val="center"/>
              <w:rPr>
                <w:ins w:id="6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70" w:author="Sopittha Kaveevorasart" w:date="2014-10-02T20:01:00Z">
                  <w:rPr>
                    <w:ins w:id="71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72" w:author="Sopittha Kaveevorasart" w:date="2014-10-02T20:01:00Z">
                <w:pPr>
                  <w:jc w:val="center"/>
                </w:pPr>
              </w:pPrChange>
            </w:pPr>
            <w:ins w:id="7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0"/>
                  <w:szCs w:val="20"/>
                  <w:cs/>
                  <w:rPrChange w:id="74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โดยหน่วยงาน</w:t>
              </w:r>
            </w:ins>
            <w:r w:rsidR="006E284C"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67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  <w:tcPrChange w:id="75" w:author="Sopittha Kaveevorasart" w:date="2014-10-02T20:03:00Z">
              <w:tcPr>
                <w:tcW w:w="7088" w:type="dxa"/>
                <w:gridSpan w:val="6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0B12DA" w14:textId="77777777" w:rsidR="00047602" w:rsidRPr="00EC4D71" w:rsidRDefault="00047602">
            <w:pPr>
              <w:spacing w:before="0"/>
              <w:ind w:firstLine="164"/>
              <w:jc w:val="left"/>
              <w:rPr>
                <w:ins w:id="76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rPrChange w:id="77" w:author="Sopittha Kaveevorasart" w:date="2014-10-02T20:01:00Z">
                  <w:rPr>
                    <w:ins w:id="78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79" w:author="Sopittha Kaveevorasart" w:date="2014-10-02T20:01:00Z">
                <w:pPr>
                  <w:jc w:val="left"/>
                </w:pPr>
              </w:pPrChange>
            </w:pPr>
          </w:p>
        </w:tc>
      </w:tr>
      <w:tr w:rsidR="008315B7" w:rsidRPr="00EC4D71" w14:paraId="75065783" w14:textId="77777777" w:rsidTr="00C2689E">
        <w:trPr>
          <w:trHeight w:val="517"/>
          <w:ins w:id="80" w:author="Sopittha Kaveevorasart" w:date="2014-10-02T19:45:00Z"/>
        </w:trPr>
        <w:tc>
          <w:tcPr>
            <w:tcW w:w="6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0E027" w14:textId="77777777" w:rsidR="00047602" w:rsidRPr="00EC4D71" w:rsidRDefault="00047602">
            <w:pPr>
              <w:spacing w:before="0"/>
              <w:ind w:left="-108" w:firstLine="0"/>
              <w:jc w:val="right"/>
              <w:rPr>
                <w:ins w:id="8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82" w:author="Sopittha Kaveevorasart" w:date="2014-10-02T20:01:00Z">
                  <w:rPr>
                    <w:ins w:id="83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84" w:author="Sopittha Kaveevorasart" w:date="2014-10-02T20:03:00Z">
                <w:pPr>
                  <w:jc w:val="center"/>
                </w:pPr>
              </w:pPrChange>
            </w:pPr>
            <w:ins w:id="85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6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ลำ</w:t>
              </w:r>
            </w:ins>
            <w:ins w:id="8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8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ดับที่</w:t>
              </w:r>
            </w:ins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37EC" w14:textId="77777777" w:rsidR="00047602" w:rsidRPr="00EC4D71" w:rsidRDefault="00047602">
            <w:pPr>
              <w:spacing w:before="0"/>
              <w:ind w:left="-108" w:firstLine="0"/>
              <w:jc w:val="center"/>
              <w:rPr>
                <w:ins w:id="8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90" w:author="Sopittha Kaveevorasart" w:date="2014-10-02T20:01:00Z">
                  <w:rPr>
                    <w:ins w:id="91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92" w:author="Sopittha Kaveevorasart" w:date="2014-10-02T20:03:00Z">
                <w:pPr>
                  <w:jc w:val="center"/>
                </w:pPr>
              </w:pPrChange>
            </w:pPr>
            <w:ins w:id="93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4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</w:t>
              </w:r>
            </w:ins>
            <w:ins w:id="9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6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นที่รายงาน</w:t>
              </w:r>
            </w:ins>
          </w:p>
        </w:tc>
        <w:tc>
          <w:tcPr>
            <w:tcW w:w="201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226F6" w14:textId="77777777" w:rsidR="00047602" w:rsidRPr="00EC4D71" w:rsidRDefault="00047602">
            <w:pPr>
              <w:spacing w:before="0"/>
              <w:ind w:firstLine="0"/>
              <w:jc w:val="center"/>
              <w:rPr>
                <w:ins w:id="9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98" w:author="Sopittha Kaveevorasart" w:date="2014-10-02T20:01:00Z">
                  <w:rPr>
                    <w:ins w:id="99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00" w:author="Sopittha Kaveevorasart" w:date="2014-10-02T20:01:00Z">
                <w:pPr>
                  <w:jc w:val="center"/>
                </w:pPr>
              </w:pPrChange>
            </w:pPr>
            <w:ins w:id="10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คำอธิบาย</w:t>
              </w:r>
            </w:ins>
            <w:ins w:id="103" w:author="Sopittha Kaveevorasart" w:date="2014-10-02T19:57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4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รายการที่ยังต้องปรับปรุง</w:t>
              </w:r>
            </w:ins>
          </w:p>
        </w:tc>
        <w:tc>
          <w:tcPr>
            <w:tcW w:w="13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6D7720" w14:textId="77777777" w:rsidR="00047602" w:rsidRPr="00EC4D71" w:rsidRDefault="00047602">
            <w:pPr>
              <w:spacing w:before="0"/>
              <w:ind w:firstLine="0"/>
              <w:jc w:val="center"/>
              <w:rPr>
                <w:ins w:id="10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106" w:author="Sopittha Kaveevorasart" w:date="2014-10-02T20:01:00Z">
                  <w:rPr>
                    <w:ins w:id="107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108" w:author="Sopittha Kaveevorasart" w:date="2014-10-02T20:01:00Z">
                <w:pPr>
                  <w:jc w:val="center"/>
                </w:pPr>
              </w:pPrChange>
            </w:pPr>
            <w:ins w:id="10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1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สาเหตุ</w:t>
              </w:r>
            </w:ins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FAC3E" w14:textId="77777777" w:rsidR="00047602" w:rsidRPr="00EC4D71" w:rsidRDefault="00047602">
            <w:pPr>
              <w:spacing w:before="0"/>
              <w:ind w:firstLine="0"/>
              <w:jc w:val="center"/>
              <w:rPr>
                <w:ins w:id="11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112" w:author="Sopittha Kaveevorasart" w:date="2014-10-02T20:01:00Z">
                  <w:rPr>
                    <w:ins w:id="113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114" w:author="Sopittha Kaveevorasart" w:date="2014-10-02T20:01:00Z">
                <w:pPr>
                  <w:jc w:val="center"/>
                </w:pPr>
              </w:pPrChange>
            </w:pPr>
            <w:ins w:id="11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16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การแก้ไขชั่วคราว</w:t>
              </w:r>
            </w:ins>
          </w:p>
        </w:tc>
        <w:tc>
          <w:tcPr>
            <w:tcW w:w="39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FF810B" w14:textId="77777777" w:rsidR="00047602" w:rsidRPr="00EC4D71" w:rsidRDefault="00047602">
            <w:pPr>
              <w:spacing w:before="0"/>
              <w:jc w:val="center"/>
              <w:rPr>
                <w:ins w:id="11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18" w:author="Sopittha Kaveevorasart" w:date="2014-10-02T20:01:00Z">
                  <w:rPr>
                    <w:ins w:id="119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20" w:author="Sopittha Kaveevorasart" w:date="2014-10-02T20:01:00Z">
                <w:pPr>
                  <w:jc w:val="center"/>
                </w:pPr>
              </w:pPrChange>
            </w:pPr>
            <w:ins w:id="12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2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สิ่งที่ต้องแก้ไข</w:t>
              </w:r>
            </w:ins>
          </w:p>
        </w:tc>
      </w:tr>
      <w:tr w:rsidR="00047602" w:rsidRPr="00EC4D71" w14:paraId="362A7014" w14:textId="77777777" w:rsidTr="00896206">
        <w:trPr>
          <w:trHeight w:val="495"/>
          <w:ins w:id="123" w:author="Sopittha Kaveevorasart" w:date="2014-10-02T19:45:00Z"/>
        </w:trPr>
        <w:tc>
          <w:tcPr>
            <w:tcW w:w="6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83899" w14:textId="77777777" w:rsidR="00047602" w:rsidRPr="00EC4D71" w:rsidRDefault="00047602">
            <w:pPr>
              <w:spacing w:before="0"/>
              <w:jc w:val="center"/>
              <w:rPr>
                <w:ins w:id="12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25" w:author="Sopittha Kaveevorasart" w:date="2014-10-02T20:01:00Z">
                <w:pPr/>
              </w:pPrChange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010BC" w14:textId="77777777" w:rsidR="00047602" w:rsidRPr="00EC4D71" w:rsidRDefault="00047602">
            <w:pPr>
              <w:spacing w:before="0"/>
              <w:jc w:val="center"/>
              <w:rPr>
                <w:ins w:id="126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27" w:author="Sopittha Kaveevorasart" w:date="2014-10-02T20:01:00Z">
                <w:pPr/>
              </w:pPrChange>
            </w:pPr>
          </w:p>
        </w:tc>
        <w:tc>
          <w:tcPr>
            <w:tcW w:w="20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0EDD41" w14:textId="77777777" w:rsidR="00047602" w:rsidRPr="00EC4D71" w:rsidRDefault="00047602">
            <w:pPr>
              <w:spacing w:before="0"/>
              <w:jc w:val="center"/>
              <w:rPr>
                <w:ins w:id="128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29" w:author="Sopittha Kaveevorasart" w:date="2014-10-02T20:01:00Z">
                <w:pPr/>
              </w:pPrChange>
            </w:pPr>
          </w:p>
        </w:tc>
        <w:tc>
          <w:tcPr>
            <w:tcW w:w="1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AE219" w14:textId="77777777" w:rsidR="00047602" w:rsidRPr="00EC4D71" w:rsidRDefault="00047602">
            <w:pPr>
              <w:spacing w:before="0"/>
              <w:jc w:val="center"/>
              <w:rPr>
                <w:ins w:id="13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31" w:author="Sopittha Kaveevorasart" w:date="2014-10-02T20:01:00Z">
                <w:pPr/>
              </w:pPrChange>
            </w:pPr>
          </w:p>
        </w:tc>
        <w:tc>
          <w:tcPr>
            <w:tcW w:w="1418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D0D0F8" w14:textId="77777777" w:rsidR="00047602" w:rsidRPr="00EC4D71" w:rsidRDefault="00047602">
            <w:pPr>
              <w:spacing w:before="0"/>
              <w:jc w:val="center"/>
              <w:rPr>
                <w:ins w:id="13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33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D858B" w14:textId="77777777" w:rsidR="00047602" w:rsidRPr="00EC4D71" w:rsidRDefault="00047602">
            <w:pPr>
              <w:spacing w:before="0"/>
              <w:ind w:firstLine="0"/>
              <w:jc w:val="center"/>
              <w:rPr>
                <w:ins w:id="13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pPrChange w:id="135" w:author="Sopittha Kaveevorasart" w:date="2014-10-02T20:01:00Z">
                <w:pPr>
                  <w:jc w:val="center"/>
                </w:pPr>
              </w:pPrChange>
            </w:pPr>
            <w:ins w:id="13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รายการแก้ไข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292254" w14:textId="77777777" w:rsidR="00047602" w:rsidRPr="00EC4D71" w:rsidRDefault="00047602">
            <w:pPr>
              <w:spacing w:before="0"/>
              <w:ind w:firstLine="0"/>
              <w:jc w:val="center"/>
              <w:rPr>
                <w:ins w:id="13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38" w:author="Sopittha Kaveevorasart" w:date="2014-10-02T20:01:00Z">
                <w:pPr>
                  <w:jc w:val="center"/>
                </w:pPr>
              </w:pPrChange>
            </w:pPr>
            <w:ins w:id="13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รับผิดชอบโดย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6BBAB" w14:textId="77777777" w:rsidR="00047602" w:rsidRPr="00EC4D71" w:rsidRDefault="00047602">
            <w:pPr>
              <w:spacing w:before="0"/>
              <w:ind w:firstLine="0"/>
              <w:jc w:val="center"/>
              <w:rPr>
                <w:ins w:id="14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41" w:author="Sopittha Kaveevorasart" w:date="2014-10-02T20:01:00Z">
                <w:pPr>
                  <w:jc w:val="center"/>
                </w:pPr>
              </w:pPrChange>
            </w:pPr>
            <w:ins w:id="14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วันที่แล้วเสร็จ</w:t>
              </w:r>
            </w:ins>
          </w:p>
        </w:tc>
      </w:tr>
      <w:tr w:rsidR="00047602" w:rsidRPr="00EC4D71" w14:paraId="1EC885F6" w14:textId="77777777" w:rsidTr="00896206">
        <w:trPr>
          <w:trHeight w:val="495"/>
          <w:ins w:id="143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A8AC2" w14:textId="77777777" w:rsidR="00047602" w:rsidRPr="00EC4D71" w:rsidRDefault="00047602" w:rsidP="00832643">
            <w:pPr>
              <w:jc w:val="center"/>
              <w:rPr>
                <w:ins w:id="1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9DFA3" w14:textId="77777777" w:rsidR="00047602" w:rsidRPr="00EC4D71" w:rsidRDefault="00047602" w:rsidP="00832643">
            <w:pPr>
              <w:jc w:val="center"/>
              <w:rPr>
                <w:ins w:id="14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53BAB" w14:textId="77777777" w:rsidR="00047602" w:rsidRPr="00EC4D71" w:rsidRDefault="00047602" w:rsidP="00832643">
            <w:pPr>
              <w:jc w:val="both"/>
              <w:rPr>
                <w:ins w:id="14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9EE598" w14:textId="77777777" w:rsidR="00047602" w:rsidRPr="00EC4D71" w:rsidRDefault="00047602" w:rsidP="00832643">
            <w:pPr>
              <w:rPr>
                <w:ins w:id="1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DA9CDC" w14:textId="77777777" w:rsidR="00047602" w:rsidRPr="00EC4D71" w:rsidRDefault="00047602" w:rsidP="00832643">
            <w:pPr>
              <w:rPr>
                <w:ins w:id="1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076F2" w14:textId="77777777" w:rsidR="00047602" w:rsidRPr="00EC4D71" w:rsidRDefault="00047602" w:rsidP="00832643">
            <w:pPr>
              <w:rPr>
                <w:ins w:id="1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9FDF48" w14:textId="77777777" w:rsidR="00047602" w:rsidRPr="00EC4D71" w:rsidRDefault="00047602" w:rsidP="00832643">
            <w:pPr>
              <w:rPr>
                <w:ins w:id="15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59DEE" w14:textId="77777777" w:rsidR="00047602" w:rsidRPr="00EC4D71" w:rsidRDefault="00047602" w:rsidP="00832643">
            <w:pPr>
              <w:jc w:val="center"/>
              <w:rPr>
                <w:ins w:id="158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5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4AC8EC54" w14:textId="77777777" w:rsidTr="00896206">
        <w:trPr>
          <w:trHeight w:val="495"/>
          <w:ins w:id="160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7E152" w14:textId="77777777" w:rsidR="00047602" w:rsidRPr="00EC4D71" w:rsidRDefault="00047602" w:rsidP="00832643">
            <w:pPr>
              <w:jc w:val="center"/>
              <w:rPr>
                <w:ins w:id="16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BCE0C" w14:textId="77777777" w:rsidR="00047602" w:rsidRPr="00EC4D71" w:rsidRDefault="00047602" w:rsidP="00832643">
            <w:pPr>
              <w:jc w:val="center"/>
              <w:rPr>
                <w:ins w:id="16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723B" w14:textId="77777777" w:rsidR="00047602" w:rsidRPr="00EC4D71" w:rsidRDefault="00047602" w:rsidP="00832643">
            <w:pPr>
              <w:jc w:val="both"/>
              <w:rPr>
                <w:ins w:id="16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773366" w14:textId="77777777" w:rsidR="00047602" w:rsidRPr="00EC4D71" w:rsidRDefault="00047602" w:rsidP="00832643">
            <w:pPr>
              <w:rPr>
                <w:ins w:id="16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BB48A" w14:textId="77777777" w:rsidR="00047602" w:rsidRPr="00EC4D71" w:rsidRDefault="00047602" w:rsidP="00832643">
            <w:pPr>
              <w:jc w:val="center"/>
              <w:rPr>
                <w:ins w:id="16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49B593" w14:textId="77777777" w:rsidR="00047602" w:rsidRPr="00EC4D71" w:rsidRDefault="00047602" w:rsidP="00832643">
            <w:pPr>
              <w:jc w:val="center"/>
              <w:rPr>
                <w:ins w:id="17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C79F04" w14:textId="77777777" w:rsidR="00047602" w:rsidRPr="00EC4D71" w:rsidRDefault="00047602" w:rsidP="00832643">
            <w:pPr>
              <w:jc w:val="center"/>
              <w:rPr>
                <w:ins w:id="17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C5BC2" w14:textId="77777777" w:rsidR="00047602" w:rsidRPr="00EC4D71" w:rsidRDefault="00047602" w:rsidP="00832643">
            <w:pPr>
              <w:jc w:val="center"/>
              <w:rPr>
                <w:ins w:id="175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7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55FC6438" w14:textId="77777777" w:rsidTr="00896206">
        <w:trPr>
          <w:trHeight w:val="495"/>
          <w:ins w:id="177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F3DF7" w14:textId="77777777" w:rsidR="00047602" w:rsidRPr="00EC4D71" w:rsidRDefault="00047602" w:rsidP="00832643">
            <w:pPr>
              <w:jc w:val="center"/>
              <w:rPr>
                <w:ins w:id="17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8F256" w14:textId="77777777" w:rsidR="00047602" w:rsidRPr="00EC4D71" w:rsidRDefault="00047602" w:rsidP="00832643">
            <w:pPr>
              <w:jc w:val="center"/>
              <w:rPr>
                <w:ins w:id="18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5C3A1" w14:textId="77777777" w:rsidR="00047602" w:rsidRPr="00EC4D71" w:rsidRDefault="00047602" w:rsidP="00832643">
            <w:pPr>
              <w:jc w:val="both"/>
              <w:rPr>
                <w:ins w:id="18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7ED108" w14:textId="77777777" w:rsidR="00047602" w:rsidRPr="00EC4D71" w:rsidRDefault="00047602" w:rsidP="00832643">
            <w:pPr>
              <w:rPr>
                <w:ins w:id="18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25D5B5" w14:textId="77777777" w:rsidR="00047602" w:rsidRPr="00EC4D71" w:rsidRDefault="00047602" w:rsidP="00832643">
            <w:pPr>
              <w:jc w:val="center"/>
              <w:rPr>
                <w:ins w:id="18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844444" w14:textId="77777777" w:rsidR="00047602" w:rsidRPr="00EC4D71" w:rsidRDefault="00047602" w:rsidP="00832643">
            <w:pPr>
              <w:ind w:firstLine="16"/>
              <w:jc w:val="center"/>
              <w:rPr>
                <w:ins w:id="18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3BB16D" w14:textId="77777777" w:rsidR="00047602" w:rsidRPr="00EC4D71" w:rsidRDefault="00047602" w:rsidP="00832643">
            <w:pPr>
              <w:jc w:val="center"/>
              <w:rPr>
                <w:ins w:id="19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2A2CD" w14:textId="77777777" w:rsidR="00047602" w:rsidRPr="00EC4D71" w:rsidRDefault="00047602" w:rsidP="00832643">
            <w:pPr>
              <w:jc w:val="center"/>
              <w:rPr>
                <w:ins w:id="192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9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1D647465" w14:textId="77777777" w:rsidTr="00896206">
        <w:trPr>
          <w:trHeight w:val="495"/>
          <w:ins w:id="194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D98B3" w14:textId="77777777" w:rsidR="00047602" w:rsidRPr="00EC4D71" w:rsidRDefault="00047602" w:rsidP="00832643">
            <w:pPr>
              <w:jc w:val="center"/>
              <w:rPr>
                <w:ins w:id="19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7FB7F" w14:textId="77777777" w:rsidR="00047602" w:rsidRPr="00EC4D71" w:rsidRDefault="00047602" w:rsidP="00832643">
            <w:pPr>
              <w:jc w:val="center"/>
              <w:rPr>
                <w:ins w:id="19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80343" w14:textId="77777777" w:rsidR="00047602" w:rsidRPr="00EC4D71" w:rsidRDefault="00047602" w:rsidP="00832643">
            <w:pPr>
              <w:jc w:val="both"/>
              <w:rPr>
                <w:ins w:id="19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221029" w14:textId="77777777" w:rsidR="00047602" w:rsidRPr="00EC4D71" w:rsidRDefault="00047602" w:rsidP="00832643">
            <w:pPr>
              <w:rPr>
                <w:ins w:id="20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D2C12C" w14:textId="77777777" w:rsidR="00047602" w:rsidRPr="00EC4D71" w:rsidRDefault="00047602" w:rsidP="00832643">
            <w:pPr>
              <w:jc w:val="center"/>
              <w:rPr>
                <w:ins w:id="20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498B60" w14:textId="77777777" w:rsidR="00047602" w:rsidRPr="00EC4D71" w:rsidRDefault="00047602" w:rsidP="00832643">
            <w:pPr>
              <w:jc w:val="center"/>
              <w:rPr>
                <w:ins w:id="20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74CC47" w14:textId="77777777" w:rsidR="00047602" w:rsidRPr="00EC4D71" w:rsidRDefault="00047602" w:rsidP="00832643">
            <w:pPr>
              <w:jc w:val="center"/>
              <w:rPr>
                <w:ins w:id="20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D7093" w14:textId="77777777" w:rsidR="00047602" w:rsidRPr="00EC4D71" w:rsidRDefault="00047602" w:rsidP="00832643">
            <w:pPr>
              <w:jc w:val="center"/>
              <w:rPr>
                <w:ins w:id="209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21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4E83A947" w14:textId="77777777" w:rsidTr="00896206">
        <w:trPr>
          <w:trHeight w:val="495"/>
          <w:ins w:id="211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21AFD" w14:textId="77777777" w:rsidR="00047602" w:rsidRPr="00EC4D71" w:rsidRDefault="00047602" w:rsidP="00832643">
            <w:pPr>
              <w:jc w:val="center"/>
              <w:rPr>
                <w:ins w:id="21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21CA5" w14:textId="77777777" w:rsidR="00047602" w:rsidRPr="00EC4D71" w:rsidRDefault="00047602" w:rsidP="00832643">
            <w:pPr>
              <w:jc w:val="center"/>
              <w:rPr>
                <w:ins w:id="21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1E3C0" w14:textId="77777777" w:rsidR="00047602" w:rsidRPr="00EC4D71" w:rsidRDefault="00047602" w:rsidP="00832643">
            <w:pPr>
              <w:jc w:val="both"/>
              <w:rPr>
                <w:ins w:id="21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AEF41" w14:textId="77777777" w:rsidR="00047602" w:rsidRPr="00EC4D71" w:rsidRDefault="00047602" w:rsidP="00832643">
            <w:pPr>
              <w:rPr>
                <w:ins w:id="21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9546D" w14:textId="77777777" w:rsidR="00047602" w:rsidRPr="00EC4D71" w:rsidRDefault="00047602" w:rsidP="00832643">
            <w:pPr>
              <w:jc w:val="center"/>
              <w:rPr>
                <w:ins w:id="22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2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89BD7" w14:textId="77777777" w:rsidR="00047602" w:rsidRPr="00EC4D71" w:rsidRDefault="00047602" w:rsidP="00832643">
            <w:pPr>
              <w:jc w:val="center"/>
              <w:rPr>
                <w:ins w:id="22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2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6F2A19" w14:textId="77777777" w:rsidR="00047602" w:rsidRPr="00EC4D71" w:rsidRDefault="00047602" w:rsidP="00832643">
            <w:pPr>
              <w:jc w:val="center"/>
              <w:rPr>
                <w:ins w:id="22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2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EEB40" w14:textId="77777777" w:rsidR="00047602" w:rsidRPr="00EC4D71" w:rsidRDefault="00047602" w:rsidP="00832643">
            <w:pPr>
              <w:jc w:val="center"/>
              <w:rPr>
                <w:ins w:id="226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22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5A85D9A4" w14:textId="77777777" w:rsidTr="00896206">
        <w:trPr>
          <w:trHeight w:val="495"/>
          <w:ins w:id="228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C01D705" w14:textId="77777777" w:rsidR="00047602" w:rsidRPr="00EC4D71" w:rsidRDefault="00047602" w:rsidP="00832643">
            <w:pPr>
              <w:jc w:val="center"/>
              <w:rPr>
                <w:ins w:id="22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2A691" w14:textId="77777777" w:rsidR="00047602" w:rsidRPr="00EC4D71" w:rsidRDefault="00047602" w:rsidP="00832643">
            <w:pPr>
              <w:jc w:val="center"/>
              <w:rPr>
                <w:ins w:id="23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CFB04" w14:textId="77777777" w:rsidR="00047602" w:rsidRPr="00EC4D71" w:rsidRDefault="00047602" w:rsidP="00832643">
            <w:pPr>
              <w:jc w:val="both"/>
              <w:rPr>
                <w:ins w:id="23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F96A957" w14:textId="77777777" w:rsidR="00047602" w:rsidRPr="00EC4D71" w:rsidRDefault="00047602" w:rsidP="00832643">
            <w:pPr>
              <w:rPr>
                <w:ins w:id="23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1EB1CC3" w14:textId="77777777" w:rsidR="00047602" w:rsidRPr="00EC4D71" w:rsidRDefault="00047602" w:rsidP="00832643">
            <w:pPr>
              <w:jc w:val="center"/>
              <w:rPr>
                <w:ins w:id="23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BB3A7B" w14:textId="77777777" w:rsidR="00047602" w:rsidRPr="00EC4D71" w:rsidRDefault="00047602" w:rsidP="00832643">
            <w:pPr>
              <w:jc w:val="center"/>
              <w:rPr>
                <w:ins w:id="23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0BF7220" w14:textId="77777777" w:rsidR="00047602" w:rsidRPr="00EC4D71" w:rsidRDefault="00047602" w:rsidP="00832643">
            <w:pPr>
              <w:jc w:val="center"/>
              <w:rPr>
                <w:ins w:id="23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8A0F9D" w14:textId="77777777" w:rsidR="00047602" w:rsidRPr="00EC4D71" w:rsidRDefault="00047602" w:rsidP="00832643">
            <w:pPr>
              <w:jc w:val="center"/>
              <w:rPr>
                <w:ins w:id="236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030049A9" w14:textId="77777777" w:rsidTr="00896206">
        <w:trPr>
          <w:trHeight w:val="495"/>
          <w:ins w:id="237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BFB6016" w14:textId="77777777" w:rsidR="00047602" w:rsidRPr="00EC4D71" w:rsidRDefault="00047602" w:rsidP="00832643">
            <w:pPr>
              <w:jc w:val="center"/>
              <w:rPr>
                <w:ins w:id="23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22154" w14:textId="77777777" w:rsidR="00047602" w:rsidRPr="00EC4D71" w:rsidRDefault="00047602" w:rsidP="00832643">
            <w:pPr>
              <w:jc w:val="center"/>
              <w:rPr>
                <w:ins w:id="23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E57E97" w14:textId="77777777" w:rsidR="00047602" w:rsidRPr="00EC4D71" w:rsidRDefault="00047602" w:rsidP="00832643">
            <w:pPr>
              <w:jc w:val="both"/>
              <w:rPr>
                <w:ins w:id="24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362FFC" w14:textId="77777777" w:rsidR="00047602" w:rsidRPr="00EC4D71" w:rsidRDefault="00047602" w:rsidP="00832643">
            <w:pPr>
              <w:rPr>
                <w:ins w:id="24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BDBBB2E" w14:textId="77777777" w:rsidR="00047602" w:rsidRPr="00EC4D71" w:rsidRDefault="00047602" w:rsidP="00832643">
            <w:pPr>
              <w:jc w:val="center"/>
              <w:rPr>
                <w:ins w:id="24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A88503" w14:textId="77777777" w:rsidR="00047602" w:rsidRPr="00EC4D71" w:rsidRDefault="00047602" w:rsidP="00832643">
            <w:pPr>
              <w:jc w:val="center"/>
              <w:rPr>
                <w:ins w:id="24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703B1DB" w14:textId="77777777" w:rsidR="00047602" w:rsidRPr="00EC4D71" w:rsidRDefault="00047602" w:rsidP="00832643">
            <w:pPr>
              <w:jc w:val="center"/>
              <w:rPr>
                <w:ins w:id="2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B22BB" w14:textId="77777777" w:rsidR="00047602" w:rsidRPr="00EC4D71" w:rsidRDefault="00047602" w:rsidP="00832643">
            <w:pPr>
              <w:jc w:val="center"/>
              <w:rPr>
                <w:ins w:id="245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7971DE8F" w14:textId="77777777" w:rsidTr="00896206">
        <w:trPr>
          <w:trHeight w:val="495"/>
          <w:ins w:id="246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D16972F" w14:textId="77777777" w:rsidR="00047602" w:rsidRPr="00EC4D71" w:rsidRDefault="00047602" w:rsidP="00832643">
            <w:pPr>
              <w:jc w:val="center"/>
              <w:rPr>
                <w:ins w:id="24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B2C829" w14:textId="77777777" w:rsidR="00047602" w:rsidRPr="00EC4D71" w:rsidRDefault="00047602" w:rsidP="00832643">
            <w:pPr>
              <w:jc w:val="center"/>
              <w:rPr>
                <w:ins w:id="24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B58E75" w14:textId="77777777" w:rsidR="00047602" w:rsidRPr="00EC4D71" w:rsidRDefault="00047602" w:rsidP="00832643">
            <w:pPr>
              <w:jc w:val="both"/>
              <w:rPr>
                <w:ins w:id="24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26F5DF" w14:textId="77777777" w:rsidR="00047602" w:rsidRPr="00EC4D71" w:rsidRDefault="00047602" w:rsidP="00832643">
            <w:pPr>
              <w:rPr>
                <w:ins w:id="2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CB33DE9" w14:textId="77777777" w:rsidR="00047602" w:rsidRPr="00EC4D71" w:rsidRDefault="00047602" w:rsidP="00832643">
            <w:pPr>
              <w:jc w:val="center"/>
              <w:rPr>
                <w:ins w:id="25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5ADB93" w14:textId="77777777" w:rsidR="00047602" w:rsidRPr="00EC4D71" w:rsidRDefault="00047602" w:rsidP="00832643">
            <w:pPr>
              <w:jc w:val="center"/>
              <w:rPr>
                <w:ins w:id="2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FA67EA0" w14:textId="77777777" w:rsidR="00047602" w:rsidRPr="00EC4D71" w:rsidRDefault="00047602" w:rsidP="00832643">
            <w:pPr>
              <w:jc w:val="center"/>
              <w:rPr>
                <w:ins w:id="25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54B35E" w14:textId="77777777" w:rsidR="00047602" w:rsidRPr="00EC4D71" w:rsidRDefault="00047602" w:rsidP="00832643">
            <w:pPr>
              <w:jc w:val="center"/>
              <w:rPr>
                <w:ins w:id="254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31C39A99" w14:textId="77777777" w:rsidTr="00896206">
        <w:trPr>
          <w:trHeight w:val="495"/>
          <w:ins w:id="255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7403BF" w14:textId="77777777" w:rsidR="00047602" w:rsidRPr="00EC4D71" w:rsidRDefault="00047602" w:rsidP="00832643">
            <w:pPr>
              <w:jc w:val="center"/>
              <w:rPr>
                <w:ins w:id="25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C06A2A" w14:textId="77777777" w:rsidR="00047602" w:rsidRPr="00EC4D71" w:rsidRDefault="00047602" w:rsidP="00832643">
            <w:pPr>
              <w:jc w:val="center"/>
              <w:rPr>
                <w:ins w:id="25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59470" w14:textId="77777777" w:rsidR="00047602" w:rsidRPr="00EC4D71" w:rsidRDefault="00047602" w:rsidP="00832643">
            <w:pPr>
              <w:jc w:val="both"/>
              <w:rPr>
                <w:ins w:id="25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0C7BF5" w14:textId="77777777" w:rsidR="00047602" w:rsidRPr="00EC4D71" w:rsidRDefault="00047602" w:rsidP="00832643">
            <w:pPr>
              <w:rPr>
                <w:ins w:id="25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7FC35CD" w14:textId="77777777" w:rsidR="00047602" w:rsidRPr="00EC4D71" w:rsidRDefault="00047602" w:rsidP="00832643">
            <w:pPr>
              <w:jc w:val="center"/>
              <w:rPr>
                <w:ins w:id="26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1A8E478" w14:textId="77777777" w:rsidR="00047602" w:rsidRPr="00EC4D71" w:rsidRDefault="00047602" w:rsidP="00832643">
            <w:pPr>
              <w:jc w:val="center"/>
              <w:rPr>
                <w:ins w:id="26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51B81E" w14:textId="77777777" w:rsidR="00047602" w:rsidRPr="00EC4D71" w:rsidRDefault="00047602" w:rsidP="00832643">
            <w:pPr>
              <w:jc w:val="center"/>
              <w:rPr>
                <w:ins w:id="26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13FA5" w14:textId="77777777" w:rsidR="00047602" w:rsidRPr="00EC4D71" w:rsidRDefault="00047602" w:rsidP="00832643">
            <w:pPr>
              <w:jc w:val="center"/>
              <w:rPr>
                <w:ins w:id="263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4E72C560" w14:textId="77777777" w:rsidTr="00896206">
        <w:trPr>
          <w:trHeight w:val="495"/>
          <w:ins w:id="264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80EAA96" w14:textId="77777777" w:rsidR="00047602" w:rsidRPr="00EC4D71" w:rsidRDefault="00047602" w:rsidP="00832643">
            <w:pPr>
              <w:jc w:val="center"/>
              <w:rPr>
                <w:ins w:id="26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30F84" w14:textId="77777777" w:rsidR="00047602" w:rsidRPr="00EC4D71" w:rsidRDefault="00047602" w:rsidP="00832643">
            <w:pPr>
              <w:jc w:val="center"/>
              <w:rPr>
                <w:ins w:id="26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6F851" w14:textId="77777777" w:rsidR="00047602" w:rsidRPr="00EC4D71" w:rsidRDefault="00047602" w:rsidP="00832643">
            <w:pPr>
              <w:jc w:val="both"/>
              <w:rPr>
                <w:ins w:id="26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513290" w14:textId="77777777" w:rsidR="00047602" w:rsidRPr="00EC4D71" w:rsidRDefault="00047602" w:rsidP="00832643">
            <w:pPr>
              <w:rPr>
                <w:ins w:id="26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40D90CF" w14:textId="77777777" w:rsidR="00047602" w:rsidRPr="00EC4D71" w:rsidRDefault="00047602" w:rsidP="00832643">
            <w:pPr>
              <w:jc w:val="center"/>
              <w:rPr>
                <w:ins w:id="26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7792E84" w14:textId="77777777" w:rsidR="00047602" w:rsidRPr="00EC4D71" w:rsidRDefault="00047602" w:rsidP="00832643">
            <w:pPr>
              <w:jc w:val="center"/>
              <w:rPr>
                <w:ins w:id="27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EFA4536" w14:textId="77777777" w:rsidR="00047602" w:rsidRPr="00EC4D71" w:rsidRDefault="00047602" w:rsidP="00832643">
            <w:pPr>
              <w:jc w:val="center"/>
              <w:rPr>
                <w:ins w:id="27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DF87D" w14:textId="77777777" w:rsidR="00047602" w:rsidRPr="00EC4D71" w:rsidRDefault="00047602" w:rsidP="00832643">
            <w:pPr>
              <w:jc w:val="center"/>
              <w:rPr>
                <w:ins w:id="272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</w:tbl>
    <w:p w14:paraId="240AD85B" w14:textId="77777777" w:rsidR="00FF3595" w:rsidRPr="00EC4D71" w:rsidRDefault="00FF3595" w:rsidP="00BF06BB">
      <w:pPr>
        <w:ind w:firstLine="0"/>
        <w:rPr>
          <w:rFonts w:ascii="BBQ Plz Rounded" w:hAnsi="BBQ Plz Rounded" w:cs="BBQ Plz Rounded"/>
          <w:sz w:val="20"/>
          <w:szCs w:val="20"/>
        </w:rPr>
      </w:pPr>
    </w:p>
    <w:tbl>
      <w:tblPr>
        <w:tblStyle w:val="TableGrid3"/>
        <w:tblW w:w="10348" w:type="dxa"/>
        <w:tblInd w:w="269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FF3595" w:rsidRPr="00EC4D71" w14:paraId="10C9A572" w14:textId="77777777" w:rsidTr="00832643">
        <w:trPr>
          <w:trHeight w:val="2194"/>
        </w:trPr>
        <w:tc>
          <w:tcPr>
            <w:tcW w:w="5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4F1AE4CA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14:paraId="55C7E908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7143B4F7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4D82587F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1C89E837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719E44EB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510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FC6DB63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14:paraId="6ADB5415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7B3591C7" w14:textId="77777777"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51266BB7" w14:textId="77777777"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49FF1F06" w14:textId="77777777"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5B561753" w14:textId="77777777"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14:paraId="22DCB52C" w14:textId="77777777" w:rsidR="00832643" w:rsidRPr="00EC4D71" w:rsidRDefault="00832643" w:rsidP="008315B7">
      <w:pPr>
        <w:rPr>
          <w:rFonts w:ascii="BBQ Plz Rounded" w:hAnsi="BBQ Plz Rounded" w:cs="BBQ Plz Rounded"/>
          <w:sz w:val="20"/>
          <w:szCs w:val="20"/>
        </w:rPr>
      </w:pPr>
    </w:p>
    <w:sectPr w:rsidR="00832643" w:rsidRPr="00EC4D71" w:rsidSect="00347277">
      <w:pgSz w:w="11906" w:h="16838"/>
      <w:pgMar w:top="992" w:right="561" w:bottom="992" w:left="709" w:header="431" w:footer="709" w:gutter="0"/>
      <w:cols w:space="708"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BBQ Pool 26" w:date="2018-05-28T16:18:00Z" w:initials="BP2">
    <w:p w14:paraId="2947B64E" w14:textId="77777777" w:rsidR="004A1BEA" w:rsidRDefault="004A1BEA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0099261F" wp14:editId="0E5811C3">
            <wp:extent cx="9429750" cy="1337310"/>
            <wp:effectExtent l="0" t="0" r="0" b="0"/>
            <wp:docPr id="60" name="รูปภาพ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05-28_16-15-29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6" w:author="BBQ Pool 26" w:date="2018-06-19T10:16:00Z" w:initials="BP2">
    <w:p w14:paraId="03159918" w14:textId="08F00F17" w:rsidR="004A1BEA" w:rsidRDefault="004A1BEA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7C7F881E" wp14:editId="0829A26B">
            <wp:extent cx="10009524" cy="1257143"/>
            <wp:effectExtent l="0" t="0" r="0" b="63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8-06-19_10-15-07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952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7" w:author="BBQ Pool 26" w:date="2018-05-28T16:18:00Z" w:initials="BP2">
    <w:p w14:paraId="3F3AEF8C" w14:textId="77777777" w:rsidR="004A1BEA" w:rsidRDefault="004A1BEA" w:rsidP="00CF316F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53049D95" wp14:editId="731E4128">
            <wp:extent cx="9429750" cy="1337310"/>
            <wp:effectExtent l="0" t="0" r="0" b="0"/>
            <wp:docPr id="61" name="รูปภาพ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05-28_16-15-29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8" w:author="BBQ Pool 26" w:date="2018-05-28T16:18:00Z" w:initials="BP2">
    <w:p w14:paraId="5FAE69C3" w14:textId="77777777" w:rsidR="004A1BEA" w:rsidRDefault="004A1BEA" w:rsidP="00CF316F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411C3548" wp14:editId="7234E405">
            <wp:extent cx="9429750" cy="1337310"/>
            <wp:effectExtent l="0" t="0" r="0" b="0"/>
            <wp:docPr id="62" name="รูปภาพ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05-28_16-15-29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9" w:author="BBQ Pool 26" w:date="2018-06-19T10:16:00Z" w:initials="BP2">
    <w:p w14:paraId="61124AF4" w14:textId="77777777" w:rsidR="004A1BEA" w:rsidRDefault="004A1BEA" w:rsidP="00E15373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15D26176" wp14:editId="42F1B825">
            <wp:extent cx="10009524" cy="1257143"/>
            <wp:effectExtent l="0" t="0" r="0" b="63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8-06-19_10-15-07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952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0" w:author="BBQ Pool 26" w:date="2018-05-28T17:03:00Z" w:initials="BP2">
    <w:p w14:paraId="54D21FE9" w14:textId="1D8A2175" w:rsidR="004A1BEA" w:rsidRDefault="004A1BEA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57324830" wp14:editId="279919B3">
            <wp:extent cx="7522725" cy="877398"/>
            <wp:effectExtent l="0" t="0" r="2540" b="0"/>
            <wp:docPr id="72" name="รูปภาพ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8-05-28_17-03-55.png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974" cy="8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1" w:author="BBQ Pool 26" w:date="2018-05-30T10:08:00Z" w:initials="BP2">
    <w:p w14:paraId="40CBBEF1" w14:textId="24F8E130" w:rsidR="004A1BEA" w:rsidRDefault="004A1BEA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7AE3C0C8" wp14:editId="3A00DAB4">
            <wp:extent cx="9952381" cy="3971429"/>
            <wp:effectExtent l="0" t="0" r="0" b="0"/>
            <wp:docPr id="73" name="รูปภาพ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8-05-30_10-08-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381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2" w:author="BBQ Pool 26" w:date="2018-05-28T17:03:00Z" w:initials="BP2">
    <w:p w14:paraId="4FB5BEC3" w14:textId="497C5BAE" w:rsidR="004A1BEA" w:rsidRDefault="004A1BEA" w:rsidP="007F588A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42D6003F" wp14:editId="64ADDB35">
            <wp:extent cx="9429750" cy="561340"/>
            <wp:effectExtent l="0" t="0" r="0" b="0"/>
            <wp:docPr id="74" name="รูปภาพ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8-05-28_17-20-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3" w:author="BBQ Pool 26" w:date="2018-05-30T10:11:00Z" w:initials="BP2">
    <w:p w14:paraId="031B27B2" w14:textId="4CDA9968" w:rsidR="004A1BEA" w:rsidRDefault="004A1BEA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793C0AC3" wp14:editId="358C7BC0">
            <wp:extent cx="10257143" cy="1590476"/>
            <wp:effectExtent l="0" t="0" r="0" b="0"/>
            <wp:docPr id="75" name="รูปภาพ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18-05-30_10-09-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714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4" w:author="BBQ Pool 26" w:date="2018-05-30T10:45:00Z" w:initials="BP2">
    <w:p w14:paraId="6AE82226" w14:textId="6743A5D5" w:rsidR="004A1BEA" w:rsidRDefault="004A1BEA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293DDAC9" wp14:editId="745E6DA4">
            <wp:extent cx="9952381" cy="1390476"/>
            <wp:effectExtent l="0" t="0" r="0" b="635"/>
            <wp:docPr id="76" name="รูปภาพ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018-05-30_10-45-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5" w:author="BBQ Pool 26" w:date="2018-05-30T10:46:00Z" w:initials="BP2">
    <w:p w14:paraId="402C432A" w14:textId="752272BF" w:rsidR="004A1BEA" w:rsidRDefault="004A1BEA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4598FA14" wp14:editId="12688994">
            <wp:extent cx="5457143" cy="1961905"/>
            <wp:effectExtent l="0" t="0" r="0" b="635"/>
            <wp:docPr id="77" name="รูปภาพ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018-05-30_10-46-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6" w:author="BBQ Pool 26" w:date="2018-06-19T10:37:00Z" w:initials="BP2">
    <w:p w14:paraId="7BD31BB6" w14:textId="0ED634E3" w:rsidR="004A1BEA" w:rsidRDefault="004A1BEA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4AB7B138" wp14:editId="39E388E5">
            <wp:extent cx="5914286" cy="1219048"/>
            <wp:effectExtent l="0" t="0" r="0" b="635"/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18-06-19_11-49-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7" w:author="BBQ Pool 26" w:date="2018-06-19T10:37:00Z" w:initials="BP2">
    <w:p w14:paraId="2979934D" w14:textId="77777777" w:rsidR="004A1BEA" w:rsidRDefault="004A1BEA" w:rsidP="009736EB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3814B7B5" wp14:editId="0DD86037">
            <wp:extent cx="7580952" cy="2361905"/>
            <wp:effectExtent l="0" t="0" r="1270" b="635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18-06-19_10-37-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952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8" w:author="BBQ Pool 26" w:date="2018-06-19T10:51:00Z" w:initials="BP2">
    <w:p w14:paraId="6C328225" w14:textId="4F5F2E06" w:rsidR="004A1BEA" w:rsidRDefault="004A1BEA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11756C6E" wp14:editId="46B5F5CB">
            <wp:extent cx="3285714" cy="2676190"/>
            <wp:effectExtent l="0" t="0" r="0" b="0"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18-06-19_10-52-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9" w:author="BBQ Pool 26" w:date="2018-06-19T13:46:00Z" w:initials="BP2">
    <w:p w14:paraId="7183334D" w14:textId="41F68238" w:rsidR="004A1BEA" w:rsidRDefault="004A1BEA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28EE7E54" wp14:editId="41E8FD25">
            <wp:extent cx="5466667" cy="1723810"/>
            <wp:effectExtent l="0" t="0" r="1270" b="0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018-06-19_13-46-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47B64E" w15:done="0"/>
  <w15:commentEx w15:paraId="03159918" w15:done="0"/>
  <w15:commentEx w15:paraId="3F3AEF8C" w15:done="0"/>
  <w15:commentEx w15:paraId="5FAE69C3" w15:done="0"/>
  <w15:commentEx w15:paraId="61124AF4" w15:done="0"/>
  <w15:commentEx w15:paraId="54D21FE9" w15:done="0"/>
  <w15:commentEx w15:paraId="40CBBEF1" w15:done="0"/>
  <w15:commentEx w15:paraId="4FB5BEC3" w15:done="0"/>
  <w15:commentEx w15:paraId="031B27B2" w15:done="0"/>
  <w15:commentEx w15:paraId="6AE82226" w15:done="0"/>
  <w15:commentEx w15:paraId="402C432A" w15:done="0"/>
  <w15:commentEx w15:paraId="7BD31BB6" w15:done="0"/>
  <w15:commentEx w15:paraId="2979934D" w15:done="0"/>
  <w15:commentEx w15:paraId="6C328225" w15:done="0"/>
  <w15:commentEx w15:paraId="718333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47B64E" w16cid:durableId="1EB6AA59"/>
  <w16cid:commentId w16cid:paraId="03159918" w16cid:durableId="1ED3567D"/>
  <w16cid:commentId w16cid:paraId="3F3AEF8C" w16cid:durableId="1EB90F6E"/>
  <w16cid:commentId w16cid:paraId="5FAE69C3" w16cid:durableId="1EB90F74"/>
  <w16cid:commentId w16cid:paraId="61124AF4" w16cid:durableId="1ED35796"/>
  <w16cid:commentId w16cid:paraId="54D21FE9" w16cid:durableId="1EB6B4D0"/>
  <w16cid:commentId w16cid:paraId="40CBBEF1" w16cid:durableId="1EB8F68E"/>
  <w16cid:commentId w16cid:paraId="4FB5BEC3" w16cid:durableId="1EB6B87F"/>
  <w16cid:commentId w16cid:paraId="031B27B2" w16cid:durableId="1EB8F738"/>
  <w16cid:commentId w16cid:paraId="6AE82226" w16cid:durableId="1EB8FF46"/>
  <w16cid:commentId w16cid:paraId="402C432A" w16cid:durableId="1EB8FF79"/>
  <w16cid:commentId w16cid:paraId="7BD31BB6" w16cid:durableId="1ED35B70"/>
  <w16cid:commentId w16cid:paraId="2979934D" w16cid:durableId="1ED35CBF"/>
  <w16cid:commentId w16cid:paraId="6C328225" w16cid:durableId="1ED35E9E"/>
  <w16cid:commentId w16cid:paraId="7183334D" w16cid:durableId="1ED38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460AC" w14:textId="77777777" w:rsidR="00FE05D6" w:rsidRDefault="00FE05D6" w:rsidP="00347FA6">
      <w:pPr>
        <w:spacing w:before="0"/>
      </w:pPr>
      <w:r>
        <w:separator/>
      </w:r>
    </w:p>
  </w:endnote>
  <w:endnote w:type="continuationSeparator" w:id="0">
    <w:p w14:paraId="6D407534" w14:textId="77777777" w:rsidR="00FE05D6" w:rsidRDefault="00FE05D6" w:rsidP="00347F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Q Plz Rounded">
    <w:altName w:val="Calibri"/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BBQ Plz Sans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ahoma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subsetted="1" w:fontKey="{976E5315-7421-4FED-911D-4A821EDCAC25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oodpassio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C87D3" w14:textId="77777777" w:rsidR="00FE05D6" w:rsidRDefault="00FE05D6" w:rsidP="00347FA6">
      <w:pPr>
        <w:spacing w:before="0"/>
      </w:pPr>
      <w:r>
        <w:separator/>
      </w:r>
    </w:p>
  </w:footnote>
  <w:footnote w:type="continuationSeparator" w:id="0">
    <w:p w14:paraId="7E09856A" w14:textId="77777777" w:rsidR="00FE05D6" w:rsidRDefault="00FE05D6" w:rsidP="00347F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DCB7D" w14:textId="77777777" w:rsidR="004A1BEA" w:rsidRPr="008715B4" w:rsidRDefault="004A1BEA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</w:rPr>
    </w:pPr>
    <w:r w:rsidRPr="008715B4">
      <w:rPr>
        <w:rFonts w:ascii="BBQ Plz Rounded" w:hAnsi="BBQ Plz Rounded" w:cs="BBQ Plz Rounded"/>
        <w:noProof/>
        <w:color w:val="E36C0A"/>
        <w:lang w:eastAsia="en-US"/>
      </w:rPr>
      <w:drawing>
        <wp:anchor distT="0" distB="0" distL="114300" distR="114300" simplePos="0" relativeHeight="251659264" behindDoc="1" locked="0" layoutInCell="1" allowOverlap="1" wp14:anchorId="44DDB3F7" wp14:editId="084DD37D">
          <wp:simplePos x="0" y="0"/>
          <wp:positionH relativeFrom="margin">
            <wp:align>right</wp:align>
          </wp:positionH>
          <wp:positionV relativeFrom="paragraph">
            <wp:posOffset>24765</wp:posOffset>
          </wp:positionV>
          <wp:extent cx="866775" cy="533400"/>
          <wp:effectExtent l="0" t="0" r="9525" b="0"/>
          <wp:wrapTight wrapText="bothSides">
            <wp:wrapPolygon edited="0">
              <wp:start x="3798" y="1543"/>
              <wp:lineTo x="475" y="15429"/>
              <wp:lineTo x="1424" y="18514"/>
              <wp:lineTo x="2848" y="20057"/>
              <wp:lineTo x="18514" y="20057"/>
              <wp:lineTo x="20413" y="18514"/>
              <wp:lineTo x="21363" y="15429"/>
              <wp:lineTo x="18040" y="1543"/>
              <wp:lineTo x="3798" y="1543"/>
            </wp:wrapPolygon>
          </wp:wrapTight>
          <wp:docPr id="5" name="รูปภาพ 2" descr="C:\Users\LakShizuka\Downloads\3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kShizuka\Downloads\3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FOOD PASSION CO., LTD.</w:t>
    </w:r>
    <w:r w:rsidRPr="008715B4">
      <w:rPr>
        <w:rFonts w:ascii="BBQ Plz Rounded" w:hAnsi="BBQ Plz Rounded" w:cs="BBQ Plz Rounded"/>
        <w:noProof/>
        <w:color w:val="E36C0A"/>
        <w:lang w:eastAsia="en-US"/>
      </w:rPr>
      <w:t xml:space="preserve"> </w:t>
    </w:r>
  </w:p>
  <w:p w14:paraId="58F45C7D" w14:textId="77777777" w:rsidR="004A1BEA" w:rsidRPr="008715B4" w:rsidRDefault="004A1BEA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</w:pP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333 Moo.6, Prachachuen Rd., Toongsonghong, Laksi, Bangkok 10210, Thailand</w:t>
    </w:r>
  </w:p>
  <w:p w14:paraId="318D1EB2" w14:textId="77777777" w:rsidR="004A1BEA" w:rsidRPr="008715B4" w:rsidRDefault="004A1BEA" w:rsidP="006C07BE">
    <w:pPr>
      <w:pStyle w:val="af"/>
      <w:spacing w:before="0"/>
      <w:ind w:left="284" w:right="5788" w:firstLine="11"/>
      <w:rPr>
        <w:rFonts w:ascii="BBQ Plz Rounded" w:hAnsi="BBQ Plz Rounded" w:cs="BBQ Plz Rounded"/>
        <w:color w:val="E36C0A"/>
        <w:sz w:val="18"/>
        <w:szCs w:val="18"/>
      </w:rPr>
    </w:pP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T</w:t>
    </w: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el. +</w:t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662 575 1010 (Ext.713)</w:t>
    </w:r>
    <w:r w:rsidRPr="008715B4">
      <w:rPr>
        <w:rFonts w:ascii="BBQ Plz Rounded" w:hAnsi="BBQ Plz Rounded" w:cs="BBQ Plz Rounded"/>
        <w:noProof/>
        <w:color w:val="E36C0A"/>
      </w:rPr>
      <w:t xml:space="preserve"> </w:t>
    </w:r>
  </w:p>
  <w:p w14:paraId="0DDF731A" w14:textId="77777777" w:rsidR="004A1BEA" w:rsidRPr="006C07BE" w:rsidRDefault="004A1BEA" w:rsidP="006C07BE">
    <w:pPr>
      <w:pStyle w:val="af"/>
      <w:spacing w:before="0"/>
      <w:ind w:left="284" w:right="5788" w:firstLine="11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97F"/>
    <w:multiLevelType w:val="hybridMultilevel"/>
    <w:tmpl w:val="32DA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CE9"/>
    <w:multiLevelType w:val="hybridMultilevel"/>
    <w:tmpl w:val="68EEF998"/>
    <w:lvl w:ilvl="0" w:tplc="71A68AD4">
      <w:start w:val="1"/>
      <w:numFmt w:val="bullet"/>
      <w:lvlText w:val="-"/>
      <w:lvlJc w:val="left"/>
      <w:pPr>
        <w:ind w:left="751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0CD44ACE"/>
    <w:multiLevelType w:val="hybridMultilevel"/>
    <w:tmpl w:val="3D2A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866"/>
    <w:multiLevelType w:val="hybridMultilevel"/>
    <w:tmpl w:val="4E94DD8A"/>
    <w:lvl w:ilvl="0" w:tplc="824E67B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BBQ Plz Sans" w:hAnsi="BBQ Plz Sans" w:hint="default"/>
      </w:rPr>
    </w:lvl>
    <w:lvl w:ilvl="1" w:tplc="5EDED32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BBQ Plz Sans" w:hAnsi="BBQ Plz Sans" w:hint="default"/>
      </w:rPr>
    </w:lvl>
    <w:lvl w:ilvl="2" w:tplc="6756C56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BBQ Plz Sans" w:hAnsi="BBQ Plz Sans" w:hint="default"/>
      </w:rPr>
    </w:lvl>
    <w:lvl w:ilvl="3" w:tplc="45040AE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BBQ Plz Sans" w:hAnsi="BBQ Plz Sans" w:hint="default"/>
      </w:rPr>
    </w:lvl>
    <w:lvl w:ilvl="4" w:tplc="5274948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BBQ Plz Sans" w:hAnsi="BBQ Plz Sans" w:hint="default"/>
      </w:rPr>
    </w:lvl>
    <w:lvl w:ilvl="5" w:tplc="D1704AA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BBQ Plz Sans" w:hAnsi="BBQ Plz Sans" w:hint="default"/>
      </w:rPr>
    </w:lvl>
    <w:lvl w:ilvl="6" w:tplc="4794582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BBQ Plz Sans" w:hAnsi="BBQ Plz Sans" w:hint="default"/>
      </w:rPr>
    </w:lvl>
    <w:lvl w:ilvl="7" w:tplc="529CA47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BBQ Plz Sans" w:hAnsi="BBQ Plz Sans" w:hint="default"/>
      </w:rPr>
    </w:lvl>
    <w:lvl w:ilvl="8" w:tplc="F7D08F5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BBQ Plz Sans" w:hAnsi="BBQ Plz Sans" w:hint="default"/>
      </w:rPr>
    </w:lvl>
  </w:abstractNum>
  <w:abstractNum w:abstractNumId="4" w15:restartNumberingAfterBreak="0">
    <w:nsid w:val="12EB7115"/>
    <w:multiLevelType w:val="hybridMultilevel"/>
    <w:tmpl w:val="6C8A79E4"/>
    <w:lvl w:ilvl="0" w:tplc="35D8E9BC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1874519E"/>
    <w:multiLevelType w:val="hybridMultilevel"/>
    <w:tmpl w:val="9D08E84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961F8"/>
    <w:multiLevelType w:val="hybridMultilevel"/>
    <w:tmpl w:val="83B0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E254F"/>
    <w:multiLevelType w:val="hybridMultilevel"/>
    <w:tmpl w:val="F4E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B3550"/>
    <w:multiLevelType w:val="hybridMultilevel"/>
    <w:tmpl w:val="6E2A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65E71"/>
    <w:multiLevelType w:val="hybridMultilevel"/>
    <w:tmpl w:val="C0BC8E6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6379F"/>
    <w:multiLevelType w:val="hybridMultilevel"/>
    <w:tmpl w:val="EF08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9472E"/>
    <w:multiLevelType w:val="hybridMultilevel"/>
    <w:tmpl w:val="D752E576"/>
    <w:lvl w:ilvl="0" w:tplc="6518AAAA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D4448"/>
    <w:multiLevelType w:val="hybridMultilevel"/>
    <w:tmpl w:val="CB2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177E9"/>
    <w:multiLevelType w:val="hybridMultilevel"/>
    <w:tmpl w:val="035411AC"/>
    <w:lvl w:ilvl="0" w:tplc="48C65F7E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03B00"/>
    <w:multiLevelType w:val="hybridMultilevel"/>
    <w:tmpl w:val="835CC280"/>
    <w:lvl w:ilvl="0" w:tplc="7C206002">
      <w:start w:val="1"/>
      <w:numFmt w:val="bullet"/>
      <w:lvlText w:val="-"/>
      <w:lvlJc w:val="left"/>
      <w:pPr>
        <w:ind w:left="720" w:hanging="360"/>
      </w:pPr>
      <w:rPr>
        <w:rFonts w:ascii="BBQ Plz Rounded" w:eastAsia="Cordia New" w:hAnsi="BBQ Plz Rounded" w:cs="BBQ Plz Rounde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5676C"/>
    <w:multiLevelType w:val="hybridMultilevel"/>
    <w:tmpl w:val="9FA402A0"/>
    <w:lvl w:ilvl="0" w:tplc="23CEE9F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37986EF9"/>
    <w:multiLevelType w:val="hybridMultilevel"/>
    <w:tmpl w:val="278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0782C"/>
    <w:multiLevelType w:val="hybridMultilevel"/>
    <w:tmpl w:val="76342388"/>
    <w:lvl w:ilvl="0" w:tplc="FFA02C9A">
      <w:start w:val="7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8087D"/>
    <w:multiLevelType w:val="hybridMultilevel"/>
    <w:tmpl w:val="9224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02DB1"/>
    <w:multiLevelType w:val="hybridMultilevel"/>
    <w:tmpl w:val="411C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13839"/>
    <w:multiLevelType w:val="hybridMultilevel"/>
    <w:tmpl w:val="5C00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E3480"/>
    <w:multiLevelType w:val="hybridMultilevel"/>
    <w:tmpl w:val="C6CC1E42"/>
    <w:lvl w:ilvl="0" w:tplc="E8AE0636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920FD"/>
    <w:multiLevelType w:val="hybridMultilevel"/>
    <w:tmpl w:val="9E64E44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A5699"/>
    <w:multiLevelType w:val="hybridMultilevel"/>
    <w:tmpl w:val="ED5212A8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47166"/>
    <w:multiLevelType w:val="hybridMultilevel"/>
    <w:tmpl w:val="5A5A92C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35D9C"/>
    <w:multiLevelType w:val="multilevel"/>
    <w:tmpl w:val="B6A41F90"/>
    <w:lvl w:ilvl="0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624"/>
      </w:p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748" w:hanging="391"/>
      </w:pPr>
    </w:lvl>
    <w:lvl w:ilvl="4">
      <w:start w:val="1"/>
      <w:numFmt w:val="hebrew2"/>
      <w:pStyle w:val="2"/>
      <w:lvlText w:val="%5)"/>
      <w:lvlJc w:val="left"/>
      <w:pPr>
        <w:tabs>
          <w:tab w:val="num" w:pos="1800"/>
        </w:tabs>
        <w:ind w:left="1758" w:hanging="318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 w15:restartNumberingAfterBreak="0">
    <w:nsid w:val="461A1533"/>
    <w:multiLevelType w:val="hybridMultilevel"/>
    <w:tmpl w:val="12DCD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1A2196"/>
    <w:multiLevelType w:val="multilevel"/>
    <w:tmpl w:val="B502C502"/>
    <w:styleLink w:val="ThaiNumber1"/>
    <w:lvl w:ilvl="0">
      <w:start w:val="1"/>
      <w:numFmt w:val="thaiNumbers"/>
      <w:lvlText w:val="%1."/>
      <w:lvlJc w:val="left"/>
      <w:pPr>
        <w:ind w:left="432" w:hanging="432"/>
      </w:pPr>
      <w:rPr>
        <w:rFonts w:ascii="TH SarabunPSK" w:eastAsia="TH SarabunPSK" w:hAnsi="TH SarabunPSK" w:cs="TH SarabunPSK" w:hint="default"/>
        <w:sz w:val="32"/>
        <w:szCs w:val="32"/>
      </w:rPr>
    </w:lvl>
    <w:lvl w:ilvl="1">
      <w:start w:val="1"/>
      <w:numFmt w:val="thaiNumbers"/>
      <w:lvlText w:val="%1.%2"/>
      <w:lvlJc w:val="left"/>
      <w:pPr>
        <w:ind w:left="792" w:hanging="648"/>
      </w:pPr>
      <w:rPr>
        <w:rFonts w:ascii="TH SarabunPSK" w:eastAsia="TH SarabunPSK" w:hAnsi="TH SarabunPSK" w:cs="TH SarabunPSK" w:hint="default"/>
        <w:sz w:val="32"/>
        <w:szCs w:val="32"/>
      </w:rPr>
    </w:lvl>
    <w:lvl w:ilvl="2">
      <w:start w:val="1"/>
      <w:numFmt w:val="thaiNumbers"/>
      <w:lvlText w:val="%1.%2.%3"/>
      <w:lvlJc w:val="left"/>
      <w:pPr>
        <w:ind w:left="1368" w:hanging="936"/>
      </w:pPr>
      <w:rPr>
        <w:rFonts w:ascii="TH SarabunPSK" w:eastAsia="TH SarabunPSK" w:hAnsi="TH SarabunPSK" w:cs="TH SarabunPSK" w:hint="default"/>
        <w:sz w:val="32"/>
        <w:szCs w:val="32"/>
      </w:rPr>
    </w:lvl>
    <w:lvl w:ilvl="3">
      <w:start w:val="1"/>
      <w:numFmt w:val="thaiLetters"/>
      <w:lvlText w:val="(%4)"/>
      <w:lvlJc w:val="left"/>
      <w:pPr>
        <w:ind w:left="2016" w:hanging="576"/>
      </w:pPr>
      <w:rPr>
        <w:rFonts w:ascii="TH SarabunPSK" w:eastAsia="TH SarabunPSK" w:hAnsi="TH SarabunPSK" w:cs="TH SarabunPSK" w:hint="default"/>
        <w:sz w:val="32"/>
        <w:szCs w:val="32"/>
      </w:rPr>
    </w:lvl>
    <w:lvl w:ilvl="4">
      <w:start w:val="1"/>
      <w:numFmt w:val="bullet"/>
      <w:lvlText w:val=""/>
      <w:lvlJc w:val="left"/>
      <w:pPr>
        <w:ind w:left="2448" w:hanging="43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28" w15:restartNumberingAfterBreak="0">
    <w:nsid w:val="46DD5774"/>
    <w:multiLevelType w:val="hybridMultilevel"/>
    <w:tmpl w:val="F70E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B785C"/>
    <w:multiLevelType w:val="hybridMultilevel"/>
    <w:tmpl w:val="3DF8D81C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747417"/>
    <w:multiLevelType w:val="hybridMultilevel"/>
    <w:tmpl w:val="997A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18060C"/>
    <w:multiLevelType w:val="hybridMultilevel"/>
    <w:tmpl w:val="17C8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9130E6"/>
    <w:multiLevelType w:val="hybridMultilevel"/>
    <w:tmpl w:val="AE6E4E76"/>
    <w:lvl w:ilvl="0" w:tplc="E4260AD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3" w15:restartNumberingAfterBreak="0">
    <w:nsid w:val="4BBA543A"/>
    <w:multiLevelType w:val="hybridMultilevel"/>
    <w:tmpl w:val="68701A0C"/>
    <w:lvl w:ilvl="0" w:tplc="C2326C2E">
      <w:start w:val="1"/>
      <w:numFmt w:val="decimal"/>
      <w:lvlText w:val="%1."/>
      <w:lvlJc w:val="left"/>
      <w:pPr>
        <w:ind w:left="720" w:hanging="360"/>
      </w:pPr>
      <w:rPr>
        <w:rFonts w:ascii="BBQ Plz Rounded" w:eastAsia="Times New Roman" w:hAnsi="BBQ Plz Rounded" w:cs="BBQ Plz Rounde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E72500"/>
    <w:multiLevelType w:val="hybridMultilevel"/>
    <w:tmpl w:val="6A3E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8C2943"/>
    <w:multiLevelType w:val="hybridMultilevel"/>
    <w:tmpl w:val="20A47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ED5D81"/>
    <w:multiLevelType w:val="hybridMultilevel"/>
    <w:tmpl w:val="B504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810B6E"/>
    <w:multiLevelType w:val="hybridMultilevel"/>
    <w:tmpl w:val="634C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416EEB"/>
    <w:multiLevelType w:val="hybridMultilevel"/>
    <w:tmpl w:val="7938F6E6"/>
    <w:lvl w:ilvl="0" w:tplc="0D8E47EC">
      <w:start w:val="1"/>
      <w:numFmt w:val="bullet"/>
      <w:lvlText w:val="-"/>
      <w:lvlJc w:val="left"/>
      <w:pPr>
        <w:ind w:left="34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9" w15:restartNumberingAfterBreak="0">
    <w:nsid w:val="6238503E"/>
    <w:multiLevelType w:val="hybridMultilevel"/>
    <w:tmpl w:val="4B60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55483E"/>
    <w:multiLevelType w:val="hybridMultilevel"/>
    <w:tmpl w:val="62AA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4441E"/>
    <w:multiLevelType w:val="hybridMultilevel"/>
    <w:tmpl w:val="E0C8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E14D7"/>
    <w:multiLevelType w:val="hybridMultilevel"/>
    <w:tmpl w:val="EA5EBE0E"/>
    <w:lvl w:ilvl="0" w:tplc="A53EB250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0C42FE"/>
    <w:multiLevelType w:val="hybridMultilevel"/>
    <w:tmpl w:val="48382224"/>
    <w:lvl w:ilvl="0" w:tplc="E67CC370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44" w15:restartNumberingAfterBreak="0">
    <w:nsid w:val="78A63A5E"/>
    <w:multiLevelType w:val="hybridMultilevel"/>
    <w:tmpl w:val="33247CAA"/>
    <w:lvl w:ilvl="0" w:tplc="E0E6585C">
      <w:start w:val="7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9A48C5"/>
    <w:multiLevelType w:val="hybridMultilevel"/>
    <w:tmpl w:val="DA0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42"/>
  </w:num>
  <w:num w:numId="4">
    <w:abstractNumId w:val="3"/>
  </w:num>
  <w:num w:numId="5">
    <w:abstractNumId w:val="36"/>
  </w:num>
  <w:num w:numId="6">
    <w:abstractNumId w:val="39"/>
  </w:num>
  <w:num w:numId="7">
    <w:abstractNumId w:val="0"/>
  </w:num>
  <w:num w:numId="8">
    <w:abstractNumId w:val="7"/>
  </w:num>
  <w:num w:numId="9">
    <w:abstractNumId w:val="2"/>
  </w:num>
  <w:num w:numId="10">
    <w:abstractNumId w:val="12"/>
  </w:num>
  <w:num w:numId="11">
    <w:abstractNumId w:val="20"/>
  </w:num>
  <w:num w:numId="12">
    <w:abstractNumId w:val="45"/>
  </w:num>
  <w:num w:numId="13">
    <w:abstractNumId w:val="14"/>
  </w:num>
  <w:num w:numId="14">
    <w:abstractNumId w:val="34"/>
  </w:num>
  <w:num w:numId="15">
    <w:abstractNumId w:val="13"/>
  </w:num>
  <w:num w:numId="16">
    <w:abstractNumId w:val="11"/>
  </w:num>
  <w:num w:numId="17">
    <w:abstractNumId w:val="21"/>
  </w:num>
  <w:num w:numId="18">
    <w:abstractNumId w:val="29"/>
  </w:num>
  <w:num w:numId="19">
    <w:abstractNumId w:val="9"/>
  </w:num>
  <w:num w:numId="20">
    <w:abstractNumId w:val="24"/>
  </w:num>
  <w:num w:numId="21">
    <w:abstractNumId w:val="22"/>
  </w:num>
  <w:num w:numId="22">
    <w:abstractNumId w:val="5"/>
  </w:num>
  <w:num w:numId="23">
    <w:abstractNumId w:val="23"/>
  </w:num>
  <w:num w:numId="24">
    <w:abstractNumId w:val="35"/>
  </w:num>
  <w:num w:numId="25">
    <w:abstractNumId w:val="37"/>
  </w:num>
  <w:num w:numId="26">
    <w:abstractNumId w:val="30"/>
  </w:num>
  <w:num w:numId="27">
    <w:abstractNumId w:val="43"/>
  </w:num>
  <w:num w:numId="28">
    <w:abstractNumId w:val="26"/>
  </w:num>
  <w:num w:numId="29">
    <w:abstractNumId w:val="31"/>
  </w:num>
  <w:num w:numId="30">
    <w:abstractNumId w:val="16"/>
  </w:num>
  <w:num w:numId="31">
    <w:abstractNumId w:val="10"/>
  </w:num>
  <w:num w:numId="32">
    <w:abstractNumId w:val="19"/>
  </w:num>
  <w:num w:numId="33">
    <w:abstractNumId w:val="40"/>
  </w:num>
  <w:num w:numId="34">
    <w:abstractNumId w:val="41"/>
  </w:num>
  <w:num w:numId="35">
    <w:abstractNumId w:val="28"/>
  </w:num>
  <w:num w:numId="36">
    <w:abstractNumId w:val="33"/>
  </w:num>
  <w:num w:numId="37">
    <w:abstractNumId w:val="15"/>
  </w:num>
  <w:num w:numId="38">
    <w:abstractNumId w:val="1"/>
  </w:num>
  <w:num w:numId="39">
    <w:abstractNumId w:val="38"/>
  </w:num>
  <w:num w:numId="40">
    <w:abstractNumId w:val="32"/>
  </w:num>
  <w:num w:numId="41">
    <w:abstractNumId w:val="4"/>
  </w:num>
  <w:num w:numId="42">
    <w:abstractNumId w:val="18"/>
  </w:num>
  <w:num w:numId="43">
    <w:abstractNumId w:val="6"/>
  </w:num>
  <w:num w:numId="44">
    <w:abstractNumId w:val="8"/>
  </w:num>
  <w:num w:numId="45">
    <w:abstractNumId w:val="17"/>
  </w:num>
  <w:num w:numId="46">
    <w:abstractNumId w:val="44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BQ Pool 26">
    <w15:presenceInfo w15:providerId="None" w15:userId="BBQ Pool 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02"/>
    <w:rsid w:val="00003B8A"/>
    <w:rsid w:val="00011C94"/>
    <w:rsid w:val="00012FD9"/>
    <w:rsid w:val="0001332B"/>
    <w:rsid w:val="00015C11"/>
    <w:rsid w:val="00035BC8"/>
    <w:rsid w:val="0003651A"/>
    <w:rsid w:val="00047602"/>
    <w:rsid w:val="00056B5A"/>
    <w:rsid w:val="00056BEA"/>
    <w:rsid w:val="00060425"/>
    <w:rsid w:val="000619D4"/>
    <w:rsid w:val="00066BA5"/>
    <w:rsid w:val="000735D3"/>
    <w:rsid w:val="00074E66"/>
    <w:rsid w:val="0008084A"/>
    <w:rsid w:val="000873F1"/>
    <w:rsid w:val="00094162"/>
    <w:rsid w:val="000A08BF"/>
    <w:rsid w:val="000B273C"/>
    <w:rsid w:val="000B7424"/>
    <w:rsid w:val="000C075B"/>
    <w:rsid w:val="000C5422"/>
    <w:rsid w:val="000C7C93"/>
    <w:rsid w:val="000D2240"/>
    <w:rsid w:val="000D7622"/>
    <w:rsid w:val="000E5761"/>
    <w:rsid w:val="000E73D1"/>
    <w:rsid w:val="000F0816"/>
    <w:rsid w:val="000F6142"/>
    <w:rsid w:val="00110303"/>
    <w:rsid w:val="00117FB6"/>
    <w:rsid w:val="00120B04"/>
    <w:rsid w:val="00121CB9"/>
    <w:rsid w:val="001268E8"/>
    <w:rsid w:val="00130BD4"/>
    <w:rsid w:val="001419AB"/>
    <w:rsid w:val="0014506B"/>
    <w:rsid w:val="00160571"/>
    <w:rsid w:val="0016112A"/>
    <w:rsid w:val="001919AB"/>
    <w:rsid w:val="0019779E"/>
    <w:rsid w:val="001C10EF"/>
    <w:rsid w:val="001D2023"/>
    <w:rsid w:val="001E2B26"/>
    <w:rsid w:val="001F3608"/>
    <w:rsid w:val="001F7246"/>
    <w:rsid w:val="00205414"/>
    <w:rsid w:val="00215C68"/>
    <w:rsid w:val="002233B7"/>
    <w:rsid w:val="002263CD"/>
    <w:rsid w:val="00236118"/>
    <w:rsid w:val="00236B4C"/>
    <w:rsid w:val="0024636E"/>
    <w:rsid w:val="00254FFB"/>
    <w:rsid w:val="00260141"/>
    <w:rsid w:val="002614A0"/>
    <w:rsid w:val="00266659"/>
    <w:rsid w:val="00272D50"/>
    <w:rsid w:val="002775DB"/>
    <w:rsid w:val="00280C68"/>
    <w:rsid w:val="0028201A"/>
    <w:rsid w:val="00282C7E"/>
    <w:rsid w:val="00292448"/>
    <w:rsid w:val="00293EB6"/>
    <w:rsid w:val="00297B8B"/>
    <w:rsid w:val="002A28B9"/>
    <w:rsid w:val="002A71AF"/>
    <w:rsid w:val="002A7766"/>
    <w:rsid w:val="002B4F7F"/>
    <w:rsid w:val="002B6E62"/>
    <w:rsid w:val="002D230B"/>
    <w:rsid w:val="002D2A65"/>
    <w:rsid w:val="002D2DA5"/>
    <w:rsid w:val="002E518C"/>
    <w:rsid w:val="002E5DB6"/>
    <w:rsid w:val="003045C4"/>
    <w:rsid w:val="0030566F"/>
    <w:rsid w:val="003172C3"/>
    <w:rsid w:val="00322D41"/>
    <w:rsid w:val="00326E30"/>
    <w:rsid w:val="00347277"/>
    <w:rsid w:val="003476CD"/>
    <w:rsid w:val="00347FA6"/>
    <w:rsid w:val="0035008B"/>
    <w:rsid w:val="003531D5"/>
    <w:rsid w:val="003659DF"/>
    <w:rsid w:val="00376334"/>
    <w:rsid w:val="0039408D"/>
    <w:rsid w:val="003A0349"/>
    <w:rsid w:val="003A23BC"/>
    <w:rsid w:val="003A6463"/>
    <w:rsid w:val="003C0611"/>
    <w:rsid w:val="003C5CAB"/>
    <w:rsid w:val="003D2EBC"/>
    <w:rsid w:val="003E0A78"/>
    <w:rsid w:val="003E1368"/>
    <w:rsid w:val="003E78DF"/>
    <w:rsid w:val="003F1526"/>
    <w:rsid w:val="003F206C"/>
    <w:rsid w:val="003F54D9"/>
    <w:rsid w:val="004108B0"/>
    <w:rsid w:val="00412B53"/>
    <w:rsid w:val="00421FDF"/>
    <w:rsid w:val="00423630"/>
    <w:rsid w:val="00431A0C"/>
    <w:rsid w:val="00454B6A"/>
    <w:rsid w:val="004665D7"/>
    <w:rsid w:val="00490A31"/>
    <w:rsid w:val="004944CE"/>
    <w:rsid w:val="00495EB4"/>
    <w:rsid w:val="00496AA5"/>
    <w:rsid w:val="004A1BEA"/>
    <w:rsid w:val="004C4B1C"/>
    <w:rsid w:val="004C52A3"/>
    <w:rsid w:val="004D3B70"/>
    <w:rsid w:val="004D5E14"/>
    <w:rsid w:val="004E5E52"/>
    <w:rsid w:val="004F0366"/>
    <w:rsid w:val="004F4E8C"/>
    <w:rsid w:val="004F6617"/>
    <w:rsid w:val="004F749A"/>
    <w:rsid w:val="0050391F"/>
    <w:rsid w:val="00505A8E"/>
    <w:rsid w:val="00505F6E"/>
    <w:rsid w:val="0051208B"/>
    <w:rsid w:val="0051470F"/>
    <w:rsid w:val="00530627"/>
    <w:rsid w:val="005309EE"/>
    <w:rsid w:val="00543E47"/>
    <w:rsid w:val="00546976"/>
    <w:rsid w:val="00560BB7"/>
    <w:rsid w:val="00570BA1"/>
    <w:rsid w:val="00572CAB"/>
    <w:rsid w:val="005757AF"/>
    <w:rsid w:val="00575E0F"/>
    <w:rsid w:val="00576715"/>
    <w:rsid w:val="005771FF"/>
    <w:rsid w:val="00580BBE"/>
    <w:rsid w:val="00580C4D"/>
    <w:rsid w:val="005870EA"/>
    <w:rsid w:val="00594A0A"/>
    <w:rsid w:val="005A06B3"/>
    <w:rsid w:val="005A20DB"/>
    <w:rsid w:val="005A6B61"/>
    <w:rsid w:val="005B0288"/>
    <w:rsid w:val="005B4C48"/>
    <w:rsid w:val="005C7B14"/>
    <w:rsid w:val="005D5924"/>
    <w:rsid w:val="005E383E"/>
    <w:rsid w:val="005E6896"/>
    <w:rsid w:val="005F2884"/>
    <w:rsid w:val="0060322A"/>
    <w:rsid w:val="00607D5F"/>
    <w:rsid w:val="006117E6"/>
    <w:rsid w:val="00612793"/>
    <w:rsid w:val="00616A7C"/>
    <w:rsid w:val="00616E03"/>
    <w:rsid w:val="00627F38"/>
    <w:rsid w:val="006363BB"/>
    <w:rsid w:val="00647BBF"/>
    <w:rsid w:val="0065159B"/>
    <w:rsid w:val="006547A1"/>
    <w:rsid w:val="0065531F"/>
    <w:rsid w:val="006558AA"/>
    <w:rsid w:val="00656D28"/>
    <w:rsid w:val="00665BDE"/>
    <w:rsid w:val="00665E8A"/>
    <w:rsid w:val="00670DE8"/>
    <w:rsid w:val="00693755"/>
    <w:rsid w:val="00694C84"/>
    <w:rsid w:val="006A57CF"/>
    <w:rsid w:val="006B2F4C"/>
    <w:rsid w:val="006B5CAF"/>
    <w:rsid w:val="006C07BE"/>
    <w:rsid w:val="006C40F7"/>
    <w:rsid w:val="006C6EE0"/>
    <w:rsid w:val="006C75E6"/>
    <w:rsid w:val="006D4E04"/>
    <w:rsid w:val="006E034B"/>
    <w:rsid w:val="006E284C"/>
    <w:rsid w:val="006E3ABD"/>
    <w:rsid w:val="006F0842"/>
    <w:rsid w:val="006F23EE"/>
    <w:rsid w:val="006F2776"/>
    <w:rsid w:val="006F3003"/>
    <w:rsid w:val="006F58A9"/>
    <w:rsid w:val="006F6F12"/>
    <w:rsid w:val="006F70BA"/>
    <w:rsid w:val="006F792D"/>
    <w:rsid w:val="00725B19"/>
    <w:rsid w:val="00727CD1"/>
    <w:rsid w:val="0073265B"/>
    <w:rsid w:val="007452BB"/>
    <w:rsid w:val="00745501"/>
    <w:rsid w:val="00753B14"/>
    <w:rsid w:val="00753CC4"/>
    <w:rsid w:val="00754412"/>
    <w:rsid w:val="00757A18"/>
    <w:rsid w:val="00766532"/>
    <w:rsid w:val="007667D4"/>
    <w:rsid w:val="007720DA"/>
    <w:rsid w:val="007737FF"/>
    <w:rsid w:val="00777395"/>
    <w:rsid w:val="00785AA9"/>
    <w:rsid w:val="0079026D"/>
    <w:rsid w:val="007A01E3"/>
    <w:rsid w:val="007C006A"/>
    <w:rsid w:val="007C20DD"/>
    <w:rsid w:val="007C5242"/>
    <w:rsid w:val="007D0EA4"/>
    <w:rsid w:val="007E17E8"/>
    <w:rsid w:val="007E2EF3"/>
    <w:rsid w:val="007F588A"/>
    <w:rsid w:val="00800D58"/>
    <w:rsid w:val="00812C93"/>
    <w:rsid w:val="00825CCE"/>
    <w:rsid w:val="008315B7"/>
    <w:rsid w:val="00832643"/>
    <w:rsid w:val="00844CF9"/>
    <w:rsid w:val="00854F05"/>
    <w:rsid w:val="00866642"/>
    <w:rsid w:val="008712F0"/>
    <w:rsid w:val="008715B4"/>
    <w:rsid w:val="008745B8"/>
    <w:rsid w:val="008909F2"/>
    <w:rsid w:val="00891C42"/>
    <w:rsid w:val="00896206"/>
    <w:rsid w:val="008A50E3"/>
    <w:rsid w:val="008A6787"/>
    <w:rsid w:val="008B37F7"/>
    <w:rsid w:val="008B5AD9"/>
    <w:rsid w:val="008D1822"/>
    <w:rsid w:val="008D5930"/>
    <w:rsid w:val="008D66A6"/>
    <w:rsid w:val="008D73BC"/>
    <w:rsid w:val="008F1786"/>
    <w:rsid w:val="008F39CB"/>
    <w:rsid w:val="008F4D60"/>
    <w:rsid w:val="009124EE"/>
    <w:rsid w:val="009125BF"/>
    <w:rsid w:val="009136E5"/>
    <w:rsid w:val="00915924"/>
    <w:rsid w:val="00920E65"/>
    <w:rsid w:val="00922293"/>
    <w:rsid w:val="0094213F"/>
    <w:rsid w:val="00942E23"/>
    <w:rsid w:val="0094376A"/>
    <w:rsid w:val="009565CA"/>
    <w:rsid w:val="009570C8"/>
    <w:rsid w:val="00963359"/>
    <w:rsid w:val="009736EB"/>
    <w:rsid w:val="00977F45"/>
    <w:rsid w:val="00984337"/>
    <w:rsid w:val="0098521F"/>
    <w:rsid w:val="00990649"/>
    <w:rsid w:val="009922E8"/>
    <w:rsid w:val="00993FF5"/>
    <w:rsid w:val="0099531F"/>
    <w:rsid w:val="00996D27"/>
    <w:rsid w:val="009A0ACC"/>
    <w:rsid w:val="009A25E0"/>
    <w:rsid w:val="009A3F66"/>
    <w:rsid w:val="009A595B"/>
    <w:rsid w:val="009A59F1"/>
    <w:rsid w:val="009B209C"/>
    <w:rsid w:val="009B46E1"/>
    <w:rsid w:val="009B4734"/>
    <w:rsid w:val="009C0192"/>
    <w:rsid w:val="009C5ACF"/>
    <w:rsid w:val="009D1C8C"/>
    <w:rsid w:val="009D6D91"/>
    <w:rsid w:val="009D6E63"/>
    <w:rsid w:val="009E073B"/>
    <w:rsid w:val="009E6ED1"/>
    <w:rsid w:val="009F2BA5"/>
    <w:rsid w:val="009F3D47"/>
    <w:rsid w:val="00A05AC3"/>
    <w:rsid w:val="00A06114"/>
    <w:rsid w:val="00A34BA6"/>
    <w:rsid w:val="00A47CBE"/>
    <w:rsid w:val="00A5247E"/>
    <w:rsid w:val="00A66A94"/>
    <w:rsid w:val="00A90992"/>
    <w:rsid w:val="00A92B17"/>
    <w:rsid w:val="00A96C71"/>
    <w:rsid w:val="00AA4F90"/>
    <w:rsid w:val="00AA63FA"/>
    <w:rsid w:val="00AB36CD"/>
    <w:rsid w:val="00AB58A4"/>
    <w:rsid w:val="00AC042E"/>
    <w:rsid w:val="00AC0B30"/>
    <w:rsid w:val="00AC679A"/>
    <w:rsid w:val="00AC6907"/>
    <w:rsid w:val="00AC7A9D"/>
    <w:rsid w:val="00AD237B"/>
    <w:rsid w:val="00AD611C"/>
    <w:rsid w:val="00AD6647"/>
    <w:rsid w:val="00AE7EB6"/>
    <w:rsid w:val="00AF5537"/>
    <w:rsid w:val="00AF68AF"/>
    <w:rsid w:val="00AF7A10"/>
    <w:rsid w:val="00B026FE"/>
    <w:rsid w:val="00B10E14"/>
    <w:rsid w:val="00B346AE"/>
    <w:rsid w:val="00B5442C"/>
    <w:rsid w:val="00B701B2"/>
    <w:rsid w:val="00B901BA"/>
    <w:rsid w:val="00B93515"/>
    <w:rsid w:val="00B97A4C"/>
    <w:rsid w:val="00BA1EDD"/>
    <w:rsid w:val="00BA46AD"/>
    <w:rsid w:val="00BB2312"/>
    <w:rsid w:val="00BB2598"/>
    <w:rsid w:val="00BC0FFE"/>
    <w:rsid w:val="00BC2337"/>
    <w:rsid w:val="00BC5CF4"/>
    <w:rsid w:val="00BC65C1"/>
    <w:rsid w:val="00BD0070"/>
    <w:rsid w:val="00BD269C"/>
    <w:rsid w:val="00BD28B7"/>
    <w:rsid w:val="00BD4F39"/>
    <w:rsid w:val="00BE62D8"/>
    <w:rsid w:val="00BF06BB"/>
    <w:rsid w:val="00BF1E08"/>
    <w:rsid w:val="00BF3C22"/>
    <w:rsid w:val="00BF7E8E"/>
    <w:rsid w:val="00C10057"/>
    <w:rsid w:val="00C215C4"/>
    <w:rsid w:val="00C22997"/>
    <w:rsid w:val="00C2689E"/>
    <w:rsid w:val="00C27CAA"/>
    <w:rsid w:val="00C307BD"/>
    <w:rsid w:val="00C30BF7"/>
    <w:rsid w:val="00C31E40"/>
    <w:rsid w:val="00C33D37"/>
    <w:rsid w:val="00C34A97"/>
    <w:rsid w:val="00C454E8"/>
    <w:rsid w:val="00C45F2C"/>
    <w:rsid w:val="00C62114"/>
    <w:rsid w:val="00C9116E"/>
    <w:rsid w:val="00C94225"/>
    <w:rsid w:val="00C96EF7"/>
    <w:rsid w:val="00CA051C"/>
    <w:rsid w:val="00CB56DA"/>
    <w:rsid w:val="00CB7393"/>
    <w:rsid w:val="00CD7556"/>
    <w:rsid w:val="00CE1069"/>
    <w:rsid w:val="00CF316F"/>
    <w:rsid w:val="00D1010B"/>
    <w:rsid w:val="00D11516"/>
    <w:rsid w:val="00D152A2"/>
    <w:rsid w:val="00D2062F"/>
    <w:rsid w:val="00D36D5D"/>
    <w:rsid w:val="00D36D93"/>
    <w:rsid w:val="00D44B28"/>
    <w:rsid w:val="00D60188"/>
    <w:rsid w:val="00D7248D"/>
    <w:rsid w:val="00D73040"/>
    <w:rsid w:val="00D80B99"/>
    <w:rsid w:val="00D845DF"/>
    <w:rsid w:val="00D848F4"/>
    <w:rsid w:val="00DA3F55"/>
    <w:rsid w:val="00DD2ADD"/>
    <w:rsid w:val="00DD6E79"/>
    <w:rsid w:val="00DE22BE"/>
    <w:rsid w:val="00E06B06"/>
    <w:rsid w:val="00E13AFA"/>
    <w:rsid w:val="00E15373"/>
    <w:rsid w:val="00E15DFA"/>
    <w:rsid w:val="00E16F73"/>
    <w:rsid w:val="00E20D08"/>
    <w:rsid w:val="00E26AD9"/>
    <w:rsid w:val="00E40342"/>
    <w:rsid w:val="00E43F42"/>
    <w:rsid w:val="00E51FBB"/>
    <w:rsid w:val="00E55FC6"/>
    <w:rsid w:val="00E65425"/>
    <w:rsid w:val="00E674A3"/>
    <w:rsid w:val="00E70164"/>
    <w:rsid w:val="00E8505B"/>
    <w:rsid w:val="00E85C96"/>
    <w:rsid w:val="00E930D8"/>
    <w:rsid w:val="00E94C06"/>
    <w:rsid w:val="00E95B86"/>
    <w:rsid w:val="00E95BB2"/>
    <w:rsid w:val="00EA78CA"/>
    <w:rsid w:val="00EC3DE4"/>
    <w:rsid w:val="00EC41C2"/>
    <w:rsid w:val="00EC4D71"/>
    <w:rsid w:val="00EC6DE7"/>
    <w:rsid w:val="00ED2CB2"/>
    <w:rsid w:val="00ED795C"/>
    <w:rsid w:val="00EE3E20"/>
    <w:rsid w:val="00EE6095"/>
    <w:rsid w:val="00EF52D5"/>
    <w:rsid w:val="00EF7748"/>
    <w:rsid w:val="00F010F0"/>
    <w:rsid w:val="00F04893"/>
    <w:rsid w:val="00F12E7D"/>
    <w:rsid w:val="00F163BD"/>
    <w:rsid w:val="00F20809"/>
    <w:rsid w:val="00F24DC1"/>
    <w:rsid w:val="00F30644"/>
    <w:rsid w:val="00F32394"/>
    <w:rsid w:val="00F3546F"/>
    <w:rsid w:val="00F37F3D"/>
    <w:rsid w:val="00F4025A"/>
    <w:rsid w:val="00F54C1B"/>
    <w:rsid w:val="00F8305F"/>
    <w:rsid w:val="00F859BD"/>
    <w:rsid w:val="00F95A7E"/>
    <w:rsid w:val="00FA0301"/>
    <w:rsid w:val="00FA0F2A"/>
    <w:rsid w:val="00FB2223"/>
    <w:rsid w:val="00FC2B2B"/>
    <w:rsid w:val="00FC5D68"/>
    <w:rsid w:val="00FE05D6"/>
    <w:rsid w:val="00FE412C"/>
    <w:rsid w:val="00FE6842"/>
    <w:rsid w:val="00FE7CDC"/>
    <w:rsid w:val="00FF0C18"/>
    <w:rsid w:val="00FF3595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E168B"/>
  <w15:docId w15:val="{0CF62631-2AA6-4BE7-8EA8-145FCBD6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602"/>
    <w:pPr>
      <w:spacing w:before="240" w:after="0" w:line="240" w:lineRule="auto"/>
      <w:ind w:firstLine="720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47602"/>
    <w:pPr>
      <w:keepNext/>
      <w:outlineLvl w:val="0"/>
    </w:pPr>
    <w:rPr>
      <w:rFonts w:ascii="Angsana New" w:hAnsi="Angsana New" w:cs="Angsana New"/>
    </w:rPr>
  </w:style>
  <w:style w:type="paragraph" w:styleId="2">
    <w:name w:val="heading 2"/>
    <w:basedOn w:val="a"/>
    <w:next w:val="a"/>
    <w:link w:val="20"/>
    <w:uiPriority w:val="9"/>
    <w:qFormat/>
    <w:rsid w:val="00047602"/>
    <w:pPr>
      <w:keepNext/>
      <w:numPr>
        <w:ilvl w:val="4"/>
        <w:numId w:val="1"/>
      </w:numPr>
      <w:outlineLvl w:val="1"/>
    </w:pPr>
    <w:rPr>
      <w:rFonts w:ascii="Angsana New" w:hAnsi="Angsana New" w:cs="Angsana New"/>
    </w:rPr>
  </w:style>
  <w:style w:type="paragraph" w:styleId="3">
    <w:name w:val="heading 3"/>
    <w:basedOn w:val="a"/>
    <w:next w:val="a"/>
    <w:link w:val="30"/>
    <w:uiPriority w:val="9"/>
    <w:qFormat/>
    <w:rsid w:val="00047602"/>
    <w:pPr>
      <w:keepNext/>
      <w:jc w:val="center"/>
      <w:outlineLvl w:val="2"/>
    </w:pPr>
    <w:rPr>
      <w:rFonts w:ascii="EucrosiaUPC" w:hAnsi="EucrosiaUPC" w:cs="EucrosiaUPC"/>
      <w:i/>
      <w:iCs/>
    </w:rPr>
  </w:style>
  <w:style w:type="paragraph" w:styleId="4">
    <w:name w:val="heading 4"/>
    <w:basedOn w:val="a"/>
    <w:next w:val="a"/>
    <w:link w:val="40"/>
    <w:uiPriority w:val="9"/>
    <w:qFormat/>
    <w:rsid w:val="00047602"/>
    <w:pPr>
      <w:keepNext/>
      <w:jc w:val="center"/>
      <w:outlineLvl w:val="3"/>
    </w:pPr>
    <w:rPr>
      <w:rFonts w:ascii="EucrosiaUPC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paragraph" w:styleId="5">
    <w:name w:val="heading 5"/>
    <w:basedOn w:val="a"/>
    <w:next w:val="a"/>
    <w:link w:val="50"/>
    <w:uiPriority w:val="9"/>
    <w:qFormat/>
    <w:rsid w:val="00047602"/>
    <w:pPr>
      <w:keepNext/>
      <w:jc w:val="center"/>
      <w:outlineLvl w:val="4"/>
    </w:pPr>
    <w:rPr>
      <w:rFonts w:ascii="EucrosiaUPC" w:hAnsi="EucrosiaUPC" w:cs="EucrosiaUPC"/>
      <w:b/>
      <w:bCs/>
      <w:i/>
      <w:iCs/>
      <w:snapToGrid w:val="0"/>
      <w:lang w:eastAsia="th-TH"/>
    </w:rPr>
  </w:style>
  <w:style w:type="paragraph" w:styleId="6">
    <w:name w:val="heading 6"/>
    <w:basedOn w:val="a"/>
    <w:next w:val="a"/>
    <w:link w:val="60"/>
    <w:uiPriority w:val="9"/>
    <w:qFormat/>
    <w:rsid w:val="00047602"/>
    <w:pPr>
      <w:keepNext/>
      <w:outlineLvl w:val="5"/>
    </w:pPr>
    <w:rPr>
      <w:rFonts w:ascii="EucrosiaUPC" w:hAnsi="EucrosiaUPC" w:cs="EucrosiaUPC"/>
      <w:i/>
      <w:iCs/>
      <w:snapToGrid w:val="0"/>
      <w:color w:val="000000"/>
      <w:lang w:eastAsia="th-TH"/>
    </w:rPr>
  </w:style>
  <w:style w:type="paragraph" w:styleId="7">
    <w:name w:val="heading 7"/>
    <w:basedOn w:val="a"/>
    <w:next w:val="a"/>
    <w:link w:val="70"/>
    <w:uiPriority w:val="9"/>
    <w:qFormat/>
    <w:rsid w:val="00047602"/>
    <w:pPr>
      <w:keepNext/>
      <w:jc w:val="center"/>
      <w:outlineLvl w:val="6"/>
    </w:pPr>
    <w:rPr>
      <w:rFonts w:ascii="EucrosiaUPC" w:hAnsi="EucrosiaUPC" w:cs="EucrosiaUPC"/>
      <w:b/>
      <w:bCs/>
      <w:snapToGrid w:val="0"/>
      <w:color w:val="000000"/>
      <w:lang w:eastAsia="th-TH"/>
    </w:rPr>
  </w:style>
  <w:style w:type="paragraph" w:styleId="8">
    <w:name w:val="heading 8"/>
    <w:basedOn w:val="a"/>
    <w:next w:val="a"/>
    <w:link w:val="80"/>
    <w:qFormat/>
    <w:rsid w:val="00047602"/>
    <w:pPr>
      <w:keepNext/>
      <w:jc w:val="center"/>
      <w:outlineLvl w:val="7"/>
    </w:pPr>
    <w:rPr>
      <w:rFonts w:ascii="EucrosiaUPC" w:hAnsi="EucrosiaUPC" w:cs="EucrosiaUPC"/>
      <w:b/>
      <w:bCs/>
      <w:snapToGrid w:val="0"/>
      <w:color w:val="000000"/>
      <w:sz w:val="26"/>
      <w:szCs w:val="26"/>
      <w:lang w:eastAsia="th-TH"/>
    </w:rPr>
  </w:style>
  <w:style w:type="paragraph" w:styleId="9">
    <w:name w:val="heading 9"/>
    <w:basedOn w:val="a"/>
    <w:next w:val="a"/>
    <w:link w:val="90"/>
    <w:qFormat/>
    <w:rsid w:val="00047602"/>
    <w:pPr>
      <w:keepNext/>
      <w:jc w:val="center"/>
      <w:outlineLvl w:val="8"/>
    </w:pPr>
    <w:rPr>
      <w:rFonts w:ascii="EucrosiaUPC" w:hAnsi="EucrosiaUPC" w:cs="EucrosiaUPC"/>
      <w:b/>
      <w:bCs/>
      <w:i/>
      <w:iCs/>
      <w:snapToGrid w:val="0"/>
      <w:color w:val="000000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20">
    <w:name w:val="หัวเรื่อง 2 อักขระ"/>
    <w:basedOn w:val="a0"/>
    <w:link w:val="2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30">
    <w:name w:val="หัวเรื่อง 3 อักขระ"/>
    <w:basedOn w:val="a0"/>
    <w:link w:val="3"/>
    <w:uiPriority w:val="9"/>
    <w:rsid w:val="00047602"/>
    <w:rPr>
      <w:rFonts w:ascii="EucrosiaUPC" w:eastAsia="Cordia New" w:hAnsi="EucrosiaUPC" w:cs="EucrosiaUPC"/>
      <w:i/>
      <w:iCs/>
      <w:sz w:val="32"/>
      <w:szCs w:val="32"/>
      <w:lang w:eastAsia="zh-CN"/>
    </w:rPr>
  </w:style>
  <w:style w:type="character" w:customStyle="1" w:styleId="40">
    <w:name w:val="หัวเรื่อง 4 อักขระ"/>
    <w:basedOn w:val="a0"/>
    <w:link w:val="4"/>
    <w:uiPriority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character" w:customStyle="1" w:styleId="50">
    <w:name w:val="หัวเรื่อง 5 อักขระ"/>
    <w:basedOn w:val="a0"/>
    <w:link w:val="5"/>
    <w:uiPriority w:val="9"/>
    <w:rsid w:val="00047602"/>
    <w:rPr>
      <w:rFonts w:ascii="EucrosiaUPC" w:eastAsia="Cordia New" w:hAnsi="EucrosiaUPC" w:cs="EucrosiaUPC"/>
      <w:b/>
      <w:bCs/>
      <w:i/>
      <w:iCs/>
      <w:snapToGrid w:val="0"/>
      <w:sz w:val="32"/>
      <w:szCs w:val="32"/>
      <w:lang w:eastAsia="th-TH"/>
    </w:rPr>
  </w:style>
  <w:style w:type="character" w:customStyle="1" w:styleId="60">
    <w:name w:val="หัวเรื่อง 6 อักขระ"/>
    <w:basedOn w:val="a0"/>
    <w:link w:val="6"/>
    <w:uiPriority w:val="9"/>
    <w:rsid w:val="00047602"/>
    <w:rPr>
      <w:rFonts w:ascii="EucrosiaUPC" w:eastAsia="Cordia New" w:hAnsi="EucrosiaUPC" w:cs="EucrosiaUPC"/>
      <w:i/>
      <w:iCs/>
      <w:snapToGrid w:val="0"/>
      <w:color w:val="000000"/>
      <w:sz w:val="32"/>
      <w:szCs w:val="32"/>
      <w:lang w:eastAsia="th-TH"/>
    </w:rPr>
  </w:style>
  <w:style w:type="character" w:customStyle="1" w:styleId="70">
    <w:name w:val="หัวเรื่อง 7 อักขระ"/>
    <w:basedOn w:val="a0"/>
    <w:link w:val="7"/>
    <w:uiPriority w:val="9"/>
    <w:rsid w:val="00047602"/>
    <w:rPr>
      <w:rFonts w:ascii="EucrosiaUPC" w:eastAsia="Cordia New" w:hAnsi="EucrosiaUPC" w:cs="EucrosiaUPC"/>
      <w:b/>
      <w:bCs/>
      <w:snapToGrid w:val="0"/>
      <w:color w:val="000000"/>
      <w:sz w:val="32"/>
      <w:szCs w:val="32"/>
      <w:lang w:eastAsia="th-TH"/>
    </w:rPr>
  </w:style>
  <w:style w:type="character" w:customStyle="1" w:styleId="80">
    <w:name w:val="หัวเรื่อง 8 อักขระ"/>
    <w:basedOn w:val="a0"/>
    <w:link w:val="8"/>
    <w:rsid w:val="00047602"/>
    <w:rPr>
      <w:rFonts w:ascii="EucrosiaUPC" w:eastAsia="Cordia New" w:hAnsi="EucrosiaUPC" w:cs="EucrosiaUPC"/>
      <w:b/>
      <w:bCs/>
      <w:snapToGrid w:val="0"/>
      <w:color w:val="000000"/>
      <w:sz w:val="26"/>
      <w:szCs w:val="26"/>
      <w:lang w:eastAsia="th-TH"/>
    </w:rPr>
  </w:style>
  <w:style w:type="character" w:customStyle="1" w:styleId="90">
    <w:name w:val="หัวเรื่อง 9 อักขระ"/>
    <w:basedOn w:val="a0"/>
    <w:link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32"/>
      <w:szCs w:val="32"/>
      <w:lang w:eastAsia="th-TH"/>
    </w:rPr>
  </w:style>
  <w:style w:type="paragraph" w:styleId="a3">
    <w:name w:val="Body Text"/>
    <w:link w:val="a4"/>
    <w:rsid w:val="00047602"/>
    <w:pPr>
      <w:widowControl w:val="0"/>
      <w:spacing w:after="0" w:line="240" w:lineRule="auto"/>
    </w:pPr>
    <w:rPr>
      <w:rFonts w:ascii="Angsana New" w:eastAsia="Angsana New" w:hAnsi="Angsana New" w:cs="Angsana New"/>
      <w:noProof/>
      <w:sz w:val="32"/>
      <w:szCs w:val="32"/>
      <w:lang w:eastAsia="zh-CN"/>
    </w:rPr>
  </w:style>
  <w:style w:type="character" w:customStyle="1" w:styleId="a4">
    <w:name w:val="เนื้อความ อักขระ"/>
    <w:basedOn w:val="a0"/>
    <w:link w:val="a3"/>
    <w:rsid w:val="00047602"/>
    <w:rPr>
      <w:rFonts w:ascii="Angsana New" w:eastAsia="Angsana New" w:hAnsi="Angsana New" w:cs="Angsana New"/>
      <w:noProof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rsid w:val="00047602"/>
    <w:pPr>
      <w:tabs>
        <w:tab w:val="left" w:pos="1120"/>
        <w:tab w:val="right" w:pos="9629"/>
      </w:tabs>
      <w:spacing w:before="0"/>
    </w:pPr>
    <w:rPr>
      <w:noProof/>
    </w:rPr>
  </w:style>
  <w:style w:type="paragraph" w:styleId="a5">
    <w:name w:val="table of figures"/>
    <w:basedOn w:val="a"/>
    <w:next w:val="a"/>
    <w:uiPriority w:val="99"/>
    <w:rsid w:val="00047602"/>
    <w:pPr>
      <w:ind w:left="560" w:hanging="560"/>
    </w:pPr>
    <w:rPr>
      <w:rFonts w:ascii="Angsana New" w:hAnsi="Angsana New" w:cs="Angsana New"/>
    </w:rPr>
  </w:style>
  <w:style w:type="paragraph" w:customStyle="1" w:styleId="01">
    <w:name w:val="0.1 ชื่อมาตรฐาน"/>
    <w:next w:val="a"/>
    <w:rsid w:val="00047602"/>
    <w:pPr>
      <w:spacing w:after="283" w:line="920" w:lineRule="atLeast"/>
      <w:jc w:val="center"/>
    </w:pPr>
    <w:rPr>
      <w:rFonts w:ascii="TH SarabunPSK" w:eastAsia="Cordia New" w:hAnsi="TH SarabunPSK" w:cs="TH SarabunPSK"/>
      <w:b/>
      <w:bCs/>
      <w:snapToGrid w:val="0"/>
      <w:sz w:val="56"/>
      <w:szCs w:val="56"/>
      <w:lang w:eastAsia="th-TH"/>
    </w:rPr>
  </w:style>
  <w:style w:type="paragraph" w:customStyle="1" w:styleId="00">
    <w:name w:val="0.0 ชื่อมาตรฐาน"/>
    <w:next w:val="a"/>
    <w:rsid w:val="00047602"/>
    <w:pPr>
      <w:spacing w:after="0" w:line="240" w:lineRule="auto"/>
      <w:jc w:val="center"/>
    </w:pPr>
    <w:rPr>
      <w:rFonts w:ascii="TH SarabunPSK" w:eastAsia="Cordia New" w:hAnsi="TH SarabunPSK" w:cs="TH SarabunPSK"/>
      <w:b/>
      <w:bCs/>
      <w:snapToGrid w:val="0"/>
      <w:sz w:val="48"/>
      <w:szCs w:val="48"/>
      <w:lang w:eastAsia="th-TH"/>
    </w:rPr>
  </w:style>
  <w:style w:type="paragraph" w:customStyle="1" w:styleId="100">
    <w:name w:val="1.0 หัวข้อ"/>
    <w:next w:val="a"/>
    <w:rsid w:val="00047602"/>
    <w:pPr>
      <w:spacing w:before="120" w:after="120" w:line="240" w:lineRule="auto"/>
      <w:jc w:val="center"/>
      <w:outlineLvl w:val="0"/>
    </w:pPr>
    <w:rPr>
      <w:rFonts w:ascii="TH SarabunPSK" w:eastAsia="Cordia New" w:hAnsi="TH SarabunPSK" w:cs="TH SarabunPSK"/>
      <w:b/>
      <w:bCs/>
      <w:sz w:val="36"/>
      <w:szCs w:val="36"/>
      <w:lang w:eastAsia="zh-CN"/>
    </w:rPr>
  </w:style>
  <w:style w:type="paragraph" w:customStyle="1" w:styleId="a6">
    <w:name w:val="หมายเหตุ"/>
    <w:rsid w:val="00047602"/>
    <w:pPr>
      <w:spacing w:after="120" w:line="240" w:lineRule="auto"/>
      <w:jc w:val="both"/>
    </w:pPr>
    <w:rPr>
      <w:rFonts w:ascii="EucrosiaUPC" w:eastAsia="Cordia New" w:hAnsi="EucrosiaUPC" w:cs="EucrosiaUPC"/>
      <w:snapToGrid w:val="0"/>
      <w:sz w:val="28"/>
      <w:lang w:eastAsia="th-TH"/>
    </w:rPr>
  </w:style>
  <w:style w:type="paragraph" w:customStyle="1" w:styleId="200">
    <w:name w:val="2.0 หัวข้อ"/>
    <w:link w:val="20Char"/>
    <w:rsid w:val="00047602"/>
    <w:pPr>
      <w:tabs>
        <w:tab w:val="left" w:pos="635"/>
      </w:tabs>
      <w:spacing w:before="120" w:after="120" w:line="240" w:lineRule="auto"/>
      <w:ind w:left="634" w:hanging="634"/>
      <w:jc w:val="thaiDistribute"/>
      <w:outlineLvl w:val="1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20Char">
    <w:name w:val="2.0 หัวข้อ Char"/>
    <w:basedOn w:val="a0"/>
    <w:link w:val="200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300">
    <w:name w:val="3.0 หัวข้อ"/>
    <w:next w:val="31"/>
    <w:link w:val="30Char"/>
    <w:rsid w:val="00047602"/>
    <w:pPr>
      <w:tabs>
        <w:tab w:val="left" w:pos="1008"/>
      </w:tabs>
      <w:spacing w:before="120" w:after="120" w:line="240" w:lineRule="auto"/>
      <w:ind w:left="979" w:hanging="792"/>
      <w:jc w:val="thaiDistribute"/>
      <w:outlineLvl w:val="2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0Char">
    <w:name w:val="3.0 หัวข้อ Char"/>
    <w:basedOn w:val="a0"/>
    <w:link w:val="300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31">
    <w:name w:val="3.1 ข้อความ"/>
    <w:link w:val="31Char"/>
    <w:rsid w:val="00047602"/>
    <w:pPr>
      <w:spacing w:after="120" w:line="240" w:lineRule="auto"/>
      <w:ind w:left="965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1Char">
    <w:name w:val="3.1 ข้อความ Char"/>
    <w:basedOn w:val="30Char"/>
    <w:link w:val="3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21">
    <w:name w:val="2.1 ข้อความ"/>
    <w:link w:val="21Char"/>
    <w:rsid w:val="00047602"/>
    <w:pPr>
      <w:tabs>
        <w:tab w:val="left" w:pos="635"/>
      </w:tabs>
      <w:spacing w:after="120" w:line="240" w:lineRule="auto"/>
      <w:ind w:left="635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character" w:customStyle="1" w:styleId="21Char">
    <w:name w:val="2.1 ข้อความ Char"/>
    <w:basedOn w:val="20Char"/>
    <w:link w:val="21"/>
    <w:rsid w:val="00047602"/>
    <w:rPr>
      <w:rFonts w:ascii="TH SarabunPSK" w:eastAsia="Cordia New" w:hAnsi="TH SarabunPSK" w:cs="TH SarabunPSK"/>
      <w:b w:val="0"/>
      <w:bCs w:val="0"/>
      <w:sz w:val="32"/>
      <w:szCs w:val="32"/>
      <w:lang w:eastAsia="zh-CN"/>
    </w:rPr>
  </w:style>
  <w:style w:type="paragraph" w:customStyle="1" w:styleId="41">
    <w:name w:val="4.1 ข้อความ"/>
    <w:link w:val="41Char"/>
    <w:rsid w:val="00047602"/>
    <w:pPr>
      <w:tabs>
        <w:tab w:val="left" w:pos="1389"/>
      </w:tabs>
      <w:spacing w:after="120" w:line="240" w:lineRule="auto"/>
      <w:ind w:left="1389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41Char">
    <w:name w:val="4.1 ข้อความ Char"/>
    <w:basedOn w:val="a0"/>
    <w:link w:val="4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51">
    <w:name w:val="5 ตาราง"/>
    <w:next w:val="21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61">
    <w:name w:val="6 รูป"/>
    <w:next w:val="21"/>
    <w:link w:val="6Char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6Char">
    <w:name w:val="6 รูป Char"/>
    <w:basedOn w:val="a0"/>
    <w:link w:val="61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styleId="a7">
    <w:name w:val="page number"/>
    <w:basedOn w:val="a0"/>
    <w:rsid w:val="00047602"/>
  </w:style>
  <w:style w:type="paragraph" w:styleId="a8">
    <w:name w:val="footer"/>
    <w:basedOn w:val="a"/>
    <w:link w:val="a9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a">
    <w:name w:val="footnote text"/>
    <w:basedOn w:val="a"/>
    <w:link w:val="ab"/>
    <w:uiPriority w:val="99"/>
    <w:semiHidden/>
    <w:rsid w:val="00047602"/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c">
    <w:name w:val="footnote reference"/>
    <w:basedOn w:val="a0"/>
    <w:uiPriority w:val="99"/>
    <w:semiHidden/>
    <w:rsid w:val="00047602"/>
    <w:rPr>
      <w:vertAlign w:val="superscript"/>
      <w:lang w:bidi="th-TH"/>
    </w:rPr>
  </w:style>
  <w:style w:type="paragraph" w:customStyle="1" w:styleId="110">
    <w:name w:val="1.1 ข้อความ"/>
    <w:rsid w:val="00047602"/>
    <w:pPr>
      <w:spacing w:after="120" w:line="240" w:lineRule="auto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paragraph" w:styleId="ad">
    <w:name w:val="Document Map"/>
    <w:basedOn w:val="a"/>
    <w:link w:val="ae"/>
    <w:semiHidden/>
    <w:rsid w:val="00047602"/>
    <w:pPr>
      <w:shd w:val="clear" w:color="auto" w:fill="000080"/>
    </w:pPr>
  </w:style>
  <w:style w:type="character" w:customStyle="1" w:styleId="ae">
    <w:name w:val="ผังเอกสาร อักขระ"/>
    <w:basedOn w:val="a0"/>
    <w:link w:val="ad"/>
    <w:semiHidden/>
    <w:rsid w:val="00047602"/>
    <w:rPr>
      <w:rFonts w:ascii="TH SarabunPSK" w:eastAsia="Cordia New" w:hAnsi="TH SarabunPSK" w:cs="TH SarabunPSK"/>
      <w:sz w:val="32"/>
      <w:szCs w:val="32"/>
      <w:shd w:val="clear" w:color="auto" w:fill="000080"/>
      <w:lang w:eastAsia="zh-CN"/>
    </w:rPr>
  </w:style>
  <w:style w:type="paragraph" w:styleId="af">
    <w:name w:val="header"/>
    <w:basedOn w:val="a"/>
    <w:link w:val="af0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f0">
    <w:name w:val="หัวกระดาษ อักขระ"/>
    <w:basedOn w:val="a0"/>
    <w:link w:val="af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42">
    <w:name w:val="4.2 หมายเหตุ"/>
    <w:basedOn w:val="41"/>
    <w:rsid w:val="00047602"/>
    <w:pPr>
      <w:tabs>
        <w:tab w:val="clear" w:pos="1389"/>
        <w:tab w:val="left" w:pos="2523"/>
      </w:tabs>
      <w:ind w:left="2523" w:hanging="1134"/>
    </w:pPr>
    <w:rPr>
      <w:sz w:val="28"/>
      <w:szCs w:val="28"/>
    </w:rPr>
  </w:style>
  <w:style w:type="character" w:styleId="af1">
    <w:name w:val="annotation reference"/>
    <w:basedOn w:val="a0"/>
    <w:semiHidden/>
    <w:rsid w:val="00047602"/>
    <w:rPr>
      <w:sz w:val="16"/>
      <w:szCs w:val="16"/>
      <w:lang w:bidi="th-TH"/>
    </w:rPr>
  </w:style>
  <w:style w:type="paragraph" w:styleId="af2">
    <w:name w:val="annotation text"/>
    <w:basedOn w:val="a"/>
    <w:link w:val="af3"/>
    <w:semiHidden/>
    <w:rsid w:val="00047602"/>
  </w:style>
  <w:style w:type="character" w:customStyle="1" w:styleId="af3">
    <w:name w:val="ข้อความข้อคิดเห็น อักขระ"/>
    <w:basedOn w:val="a0"/>
    <w:link w:val="af2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f4">
    <w:name w:val="endnote text"/>
    <w:basedOn w:val="a"/>
    <w:link w:val="af5"/>
    <w:uiPriority w:val="99"/>
    <w:semiHidden/>
    <w:rsid w:val="00047602"/>
  </w:style>
  <w:style w:type="character" w:customStyle="1" w:styleId="af5">
    <w:name w:val="ข้อความอ้างอิงท้ายเรื่อง อักขระ"/>
    <w:basedOn w:val="a0"/>
    <w:link w:val="af4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f6">
    <w:name w:val="endnote reference"/>
    <w:basedOn w:val="a0"/>
    <w:uiPriority w:val="99"/>
    <w:semiHidden/>
    <w:rsid w:val="00047602"/>
    <w:rPr>
      <w:vertAlign w:val="superscript"/>
      <w:lang w:bidi="th-TH"/>
    </w:rPr>
  </w:style>
  <w:style w:type="paragraph" w:styleId="af7">
    <w:name w:val="Title"/>
    <w:basedOn w:val="a"/>
    <w:link w:val="af8"/>
    <w:uiPriority w:val="10"/>
    <w:qFormat/>
    <w:rsid w:val="00047602"/>
    <w:pPr>
      <w:jc w:val="center"/>
    </w:pPr>
    <w:rPr>
      <w:rFonts w:ascii="EucrosiaUPC" w:hAnsi="EucrosiaUPC" w:cs="EucrosiaUPC"/>
      <w:b/>
      <w:bCs/>
      <w:sz w:val="36"/>
      <w:szCs w:val="36"/>
    </w:rPr>
  </w:style>
  <w:style w:type="character" w:customStyle="1" w:styleId="af8">
    <w:name w:val="ชื่อเรื่อง อักขระ"/>
    <w:basedOn w:val="a0"/>
    <w:link w:val="af7"/>
    <w:uiPriority w:val="10"/>
    <w:rsid w:val="00047602"/>
    <w:rPr>
      <w:rFonts w:ascii="EucrosiaUPC" w:eastAsia="Cordia New" w:hAnsi="EucrosiaUPC" w:cs="EucrosiaUPC"/>
      <w:b/>
      <w:bCs/>
      <w:sz w:val="36"/>
      <w:szCs w:val="36"/>
      <w:lang w:eastAsia="zh-CN"/>
    </w:rPr>
  </w:style>
  <w:style w:type="paragraph" w:styleId="af9">
    <w:name w:val="Plain Text"/>
    <w:basedOn w:val="a"/>
    <w:link w:val="afa"/>
    <w:semiHidden/>
    <w:rsid w:val="00047602"/>
  </w:style>
  <w:style w:type="character" w:customStyle="1" w:styleId="afa">
    <w:name w:val="ข้อความธรรมดา อักขระ"/>
    <w:basedOn w:val="a0"/>
    <w:link w:val="af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22">
    <w:name w:val="toc 2"/>
    <w:basedOn w:val="a"/>
    <w:next w:val="a"/>
    <w:autoRedefine/>
    <w:uiPriority w:val="39"/>
    <w:rsid w:val="00047602"/>
    <w:pPr>
      <w:spacing w:before="0"/>
      <w:ind w:left="274"/>
    </w:pPr>
  </w:style>
  <w:style w:type="paragraph" w:styleId="32">
    <w:name w:val="toc 3"/>
    <w:basedOn w:val="a"/>
    <w:next w:val="a"/>
    <w:autoRedefine/>
    <w:uiPriority w:val="39"/>
    <w:rsid w:val="00047602"/>
    <w:pPr>
      <w:spacing w:before="0"/>
      <w:ind w:left="562"/>
    </w:pPr>
  </w:style>
  <w:style w:type="paragraph" w:styleId="43">
    <w:name w:val="toc 4"/>
    <w:basedOn w:val="a"/>
    <w:next w:val="a"/>
    <w:autoRedefine/>
    <w:semiHidden/>
    <w:rsid w:val="00047602"/>
    <w:pPr>
      <w:ind w:left="840"/>
    </w:pPr>
  </w:style>
  <w:style w:type="paragraph" w:styleId="52">
    <w:name w:val="toc 5"/>
    <w:basedOn w:val="a"/>
    <w:next w:val="a"/>
    <w:autoRedefine/>
    <w:semiHidden/>
    <w:rsid w:val="00047602"/>
    <w:pPr>
      <w:ind w:left="1120"/>
    </w:pPr>
  </w:style>
  <w:style w:type="paragraph" w:styleId="62">
    <w:name w:val="toc 6"/>
    <w:basedOn w:val="a"/>
    <w:next w:val="a"/>
    <w:autoRedefine/>
    <w:semiHidden/>
    <w:rsid w:val="00047602"/>
    <w:pPr>
      <w:ind w:left="1400"/>
    </w:pPr>
  </w:style>
  <w:style w:type="paragraph" w:styleId="71">
    <w:name w:val="toc 7"/>
    <w:basedOn w:val="a"/>
    <w:next w:val="a"/>
    <w:autoRedefine/>
    <w:semiHidden/>
    <w:rsid w:val="00047602"/>
    <w:pPr>
      <w:ind w:left="1680"/>
    </w:pPr>
  </w:style>
  <w:style w:type="paragraph" w:styleId="81">
    <w:name w:val="toc 8"/>
    <w:basedOn w:val="a"/>
    <w:next w:val="a"/>
    <w:autoRedefine/>
    <w:semiHidden/>
    <w:rsid w:val="00047602"/>
    <w:pPr>
      <w:ind w:left="1960"/>
    </w:pPr>
  </w:style>
  <w:style w:type="paragraph" w:styleId="91">
    <w:name w:val="toc 9"/>
    <w:basedOn w:val="a"/>
    <w:next w:val="a"/>
    <w:autoRedefine/>
    <w:semiHidden/>
    <w:rsid w:val="00047602"/>
    <w:pPr>
      <w:ind w:left="2240"/>
    </w:pPr>
  </w:style>
  <w:style w:type="paragraph" w:customStyle="1" w:styleId="43-">
    <w:name w:val="4.3 - ข้อความ"/>
    <w:basedOn w:val="41"/>
    <w:rsid w:val="00047602"/>
    <w:pPr>
      <w:tabs>
        <w:tab w:val="clear" w:pos="1389"/>
        <w:tab w:val="left" w:pos="1814"/>
      </w:tabs>
      <w:ind w:left="1814" w:hanging="425"/>
    </w:pPr>
  </w:style>
  <w:style w:type="paragraph" w:customStyle="1" w:styleId="24-">
    <w:name w:val="2.4 - หมายเหตุ"/>
    <w:basedOn w:val="220"/>
    <w:rsid w:val="00047602"/>
    <w:pPr>
      <w:tabs>
        <w:tab w:val="clear" w:pos="1769"/>
        <w:tab w:val="left" w:pos="2143"/>
      </w:tabs>
      <w:ind w:left="2143"/>
    </w:pPr>
  </w:style>
  <w:style w:type="paragraph" w:customStyle="1" w:styleId="14-">
    <w:name w:val="1.4 - หมายเหตุ"/>
    <w:basedOn w:val="13-"/>
    <w:rsid w:val="00047602"/>
    <w:pPr>
      <w:tabs>
        <w:tab w:val="clear" w:pos="426"/>
        <w:tab w:val="left" w:pos="1559"/>
      </w:tabs>
      <w:ind w:left="1559" w:hanging="1134"/>
    </w:pPr>
    <w:rPr>
      <w:sz w:val="28"/>
      <w:szCs w:val="28"/>
    </w:rPr>
  </w:style>
  <w:style w:type="paragraph" w:customStyle="1" w:styleId="BodyTextAsianTimesNewRomanCentered">
    <w:name w:val="Body Text + (Asian) Times New Roman Centered"/>
    <w:basedOn w:val="a3"/>
    <w:rsid w:val="00047602"/>
    <w:pPr>
      <w:jc w:val="center"/>
    </w:pPr>
  </w:style>
  <w:style w:type="paragraph" w:customStyle="1" w:styleId="Style5">
    <w:name w:val="Style 5"/>
    <w:basedOn w:val="a"/>
    <w:semiHidden/>
    <w:rsid w:val="00047602"/>
    <w:pPr>
      <w:widowControl w:val="0"/>
      <w:spacing w:before="288"/>
      <w:ind w:left="144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7">
    <w:name w:val="Style 7"/>
    <w:basedOn w:val="a"/>
    <w:semiHidden/>
    <w:rsid w:val="00047602"/>
    <w:pPr>
      <w:widowControl w:val="0"/>
      <w:spacing w:after="108" w:line="360" w:lineRule="atLeast"/>
      <w:ind w:left="3852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8">
    <w:name w:val="Style 8"/>
    <w:basedOn w:val="a"/>
    <w:semiHidden/>
    <w:rsid w:val="00047602"/>
    <w:pPr>
      <w:widowControl w:val="0"/>
      <w:spacing w:before="288" w:after="612"/>
      <w:ind w:left="72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styleId="afb">
    <w:name w:val="Balloon Text"/>
    <w:basedOn w:val="a"/>
    <w:link w:val="afc"/>
    <w:uiPriority w:val="99"/>
    <w:semiHidden/>
    <w:rsid w:val="00047602"/>
    <w:rPr>
      <w:rFonts w:ascii="Tahoma" w:hAnsi="Tahoma" w:cs="Tahoma"/>
      <w:sz w:val="16"/>
      <w:szCs w:val="16"/>
    </w:rPr>
  </w:style>
  <w:style w:type="character" w:customStyle="1" w:styleId="afc">
    <w:name w:val="ข้อความบอลลูน อักขระ"/>
    <w:basedOn w:val="a0"/>
    <w:link w:val="afb"/>
    <w:uiPriority w:val="99"/>
    <w:semiHidden/>
    <w:rsid w:val="00047602"/>
    <w:rPr>
      <w:rFonts w:ascii="Tahoma" w:eastAsia="Cordia New" w:hAnsi="Tahoma" w:cs="Tahoma"/>
      <w:sz w:val="16"/>
      <w:szCs w:val="16"/>
      <w:lang w:eastAsia="zh-CN"/>
    </w:rPr>
  </w:style>
  <w:style w:type="paragraph" w:styleId="afd">
    <w:name w:val="Body Text Indent"/>
    <w:basedOn w:val="a"/>
    <w:link w:val="afe"/>
    <w:semiHidden/>
    <w:rsid w:val="00047602"/>
    <w:pPr>
      <w:ind w:left="709"/>
    </w:pPr>
    <w:rPr>
      <w:rFonts w:ascii="BrowalliaUPC" w:hAnsi="BrowalliaUPC" w:cs="BrowalliaUPC"/>
      <w:lang w:eastAsia="en-US"/>
    </w:rPr>
  </w:style>
  <w:style w:type="character" w:customStyle="1" w:styleId="afe">
    <w:name w:val="การเยื้องเนื้อความ อักขระ"/>
    <w:basedOn w:val="a0"/>
    <w:link w:val="afd"/>
    <w:semiHidden/>
    <w:rsid w:val="00047602"/>
    <w:rPr>
      <w:rFonts w:ascii="BrowalliaUPC" w:eastAsia="Cordia New" w:hAnsi="BrowalliaUPC" w:cs="BrowalliaUPC"/>
      <w:sz w:val="32"/>
      <w:szCs w:val="32"/>
    </w:rPr>
  </w:style>
  <w:style w:type="paragraph" w:styleId="23">
    <w:name w:val="Body Text Indent 2"/>
    <w:basedOn w:val="a"/>
    <w:link w:val="24"/>
    <w:semiHidden/>
    <w:rsid w:val="00047602"/>
    <w:pPr>
      <w:ind w:left="1560" w:hanging="142"/>
      <w:jc w:val="both"/>
    </w:pPr>
    <w:rPr>
      <w:rFonts w:ascii="BrowalliaUPC" w:hAnsi="BrowalliaUPC" w:cs="BrowalliaUPC"/>
      <w:lang w:eastAsia="en-US"/>
    </w:rPr>
  </w:style>
  <w:style w:type="character" w:customStyle="1" w:styleId="24">
    <w:name w:val="การเยื้องเนื้อความ 2 อักขระ"/>
    <w:basedOn w:val="a0"/>
    <w:link w:val="23"/>
    <w:semiHidden/>
    <w:rsid w:val="00047602"/>
    <w:rPr>
      <w:rFonts w:ascii="BrowalliaUPC" w:eastAsia="Cordia New" w:hAnsi="BrowalliaUPC" w:cs="BrowalliaUPC"/>
      <w:sz w:val="32"/>
      <w:szCs w:val="32"/>
    </w:rPr>
  </w:style>
  <w:style w:type="table" w:styleId="aff">
    <w:name w:val="Table Grid"/>
    <w:basedOn w:val="a1"/>
    <w:uiPriority w:val="39"/>
    <w:rsid w:val="00047602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0">
    <w:name w:val="4.0 หัวข้อ"/>
    <w:next w:val="41"/>
    <w:rsid w:val="00047602"/>
    <w:pPr>
      <w:tabs>
        <w:tab w:val="left" w:pos="1389"/>
      </w:tabs>
      <w:spacing w:after="120" w:line="240" w:lineRule="auto"/>
      <w:ind w:left="1389" w:hanging="1039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Style1">
    <w:name w:val="Style1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2">
    <w:name w:val="Style2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3">
    <w:name w:val="Style3"/>
    <w:basedOn w:val="110"/>
    <w:semiHidden/>
    <w:rsid w:val="00047602"/>
    <w:pPr>
      <w:spacing w:before="120"/>
      <w:ind w:hanging="1134"/>
    </w:pPr>
  </w:style>
  <w:style w:type="character" w:customStyle="1" w:styleId="smaller1">
    <w:name w:val="smaller1"/>
    <w:basedOn w:val="a0"/>
    <w:rsid w:val="00047602"/>
    <w:rPr>
      <w:rFonts w:cs="EucrosiaUPC" w:hint="cs"/>
      <w:sz w:val="18"/>
      <w:szCs w:val="18"/>
    </w:rPr>
  </w:style>
  <w:style w:type="paragraph" w:customStyle="1" w:styleId="L">
    <w:name w:val="มอก.L"/>
    <w:rsid w:val="00047602"/>
    <w:pPr>
      <w:spacing w:after="0" w:line="240" w:lineRule="auto"/>
    </w:pPr>
    <w:rPr>
      <w:rFonts w:ascii="Angsana New" w:eastAsia="Angsana New" w:hAnsi="Angsana New" w:cs="Angsana New"/>
      <w:b/>
      <w:bCs/>
      <w:noProof/>
      <w:sz w:val="32"/>
      <w:szCs w:val="32"/>
      <w:lang w:eastAsia="zh-CN"/>
    </w:rPr>
  </w:style>
  <w:style w:type="paragraph" w:customStyle="1" w:styleId="R">
    <w:name w:val="มอก.R"/>
    <w:rsid w:val="00047602"/>
    <w:pPr>
      <w:spacing w:after="0" w:line="240" w:lineRule="auto"/>
      <w:jc w:val="right"/>
    </w:pPr>
    <w:rPr>
      <w:rFonts w:ascii="Angsana New" w:eastAsia="Angsana New" w:hAnsi="Angsana New" w:cs="Angsana New"/>
      <w:b/>
      <w:bCs/>
      <w:sz w:val="32"/>
      <w:szCs w:val="32"/>
      <w:lang w:eastAsia="zh-CN"/>
    </w:rPr>
  </w:style>
  <w:style w:type="paragraph" w:customStyle="1" w:styleId="34-">
    <w:name w:val="3.4 - หมายเหตุ"/>
    <w:basedOn w:val="33-"/>
    <w:rsid w:val="00047602"/>
    <w:pPr>
      <w:tabs>
        <w:tab w:val="clear" w:pos="1423"/>
        <w:tab w:val="left" w:pos="2557"/>
      </w:tabs>
      <w:ind w:left="2557" w:hanging="1134"/>
    </w:pPr>
    <w:rPr>
      <w:sz w:val="28"/>
      <w:szCs w:val="28"/>
    </w:rPr>
  </w:style>
  <w:style w:type="paragraph" w:customStyle="1" w:styleId="44-">
    <w:name w:val="4.4 - หมายเหตุ"/>
    <w:basedOn w:val="43-"/>
    <w:rsid w:val="00047602"/>
    <w:pPr>
      <w:tabs>
        <w:tab w:val="clear" w:pos="1814"/>
        <w:tab w:val="left" w:pos="2948"/>
      </w:tabs>
      <w:ind w:left="2948" w:hanging="1134"/>
    </w:pPr>
    <w:rPr>
      <w:sz w:val="28"/>
      <w:szCs w:val="28"/>
    </w:rPr>
  </w:style>
  <w:style w:type="numbering" w:customStyle="1" w:styleId="NoList1">
    <w:name w:val="No List1"/>
    <w:next w:val="a2"/>
    <w:uiPriority w:val="99"/>
    <w:semiHidden/>
    <w:rsid w:val="00047602"/>
  </w:style>
  <w:style w:type="character" w:styleId="aff0">
    <w:name w:val="Hyperlink"/>
    <w:basedOn w:val="a0"/>
    <w:uiPriority w:val="99"/>
    <w:rsid w:val="00047602"/>
    <w:rPr>
      <w:rFonts w:ascii="TH SarabunPSK" w:hAnsi="TH SarabunPSK" w:cs="TH SarabunPSK"/>
      <w:color w:val="auto"/>
      <w:u w:val="single"/>
    </w:rPr>
  </w:style>
  <w:style w:type="paragraph" w:customStyle="1" w:styleId="72">
    <w:name w:val="7 กลางหน้ากระดาษ"/>
    <w:basedOn w:val="110"/>
    <w:rsid w:val="00047602"/>
    <w:pPr>
      <w:spacing w:after="0"/>
      <w:jc w:val="center"/>
    </w:pPr>
  </w:style>
  <w:style w:type="character" w:customStyle="1" w:styleId="ecxapple-style-span">
    <w:name w:val="ecxapple-style-span"/>
    <w:basedOn w:val="a0"/>
    <w:rsid w:val="00047602"/>
  </w:style>
  <w:style w:type="paragraph" w:customStyle="1" w:styleId="ecxmsonormal">
    <w:name w:val="ecxmsonormal"/>
    <w:basedOn w:val="a"/>
    <w:rsid w:val="00047602"/>
    <w:pPr>
      <w:spacing w:after="324"/>
    </w:pPr>
    <w:rPr>
      <w:rFonts w:ascii="Tahoma" w:eastAsia="Times New Roman" w:hAnsi="Tahoma" w:cs="Tahoma"/>
      <w:sz w:val="24"/>
      <w:szCs w:val="24"/>
      <w:lang w:eastAsia="en-US"/>
    </w:rPr>
  </w:style>
  <w:style w:type="paragraph" w:styleId="aff1">
    <w:name w:val="Normal (Web)"/>
    <w:basedOn w:val="a"/>
    <w:uiPriority w:val="99"/>
    <w:rsid w:val="00047602"/>
    <w:pPr>
      <w:spacing w:before="96" w:after="96"/>
      <w:ind w:firstLine="480"/>
    </w:pPr>
    <w:rPr>
      <w:rFonts w:ascii="Tahoma" w:eastAsia="MS Mincho" w:hAnsi="Tahoma" w:cs="EucrosiaUPC"/>
      <w:color w:val="333333"/>
      <w:sz w:val="24"/>
      <w:szCs w:val="24"/>
      <w:lang w:eastAsia="ja-JP"/>
    </w:rPr>
  </w:style>
  <w:style w:type="paragraph" w:customStyle="1" w:styleId="13-">
    <w:name w:val="1.3 - ข้อความ"/>
    <w:basedOn w:val="110"/>
    <w:rsid w:val="00047602"/>
    <w:pPr>
      <w:tabs>
        <w:tab w:val="left" w:pos="426"/>
      </w:tabs>
      <w:ind w:left="425" w:hanging="425"/>
    </w:pPr>
  </w:style>
  <w:style w:type="paragraph" w:customStyle="1" w:styleId="12">
    <w:name w:val="1.2 หมายเหตุ"/>
    <w:basedOn w:val="110"/>
    <w:rsid w:val="00047602"/>
    <w:pPr>
      <w:tabs>
        <w:tab w:val="left" w:pos="1134"/>
      </w:tabs>
      <w:ind w:left="1134" w:hanging="1134"/>
    </w:pPr>
    <w:rPr>
      <w:sz w:val="28"/>
      <w:szCs w:val="28"/>
    </w:rPr>
  </w:style>
  <w:style w:type="paragraph" w:customStyle="1" w:styleId="23-">
    <w:name w:val="2.3 - ข้อความ"/>
    <w:basedOn w:val="21"/>
    <w:rsid w:val="00047602"/>
    <w:pPr>
      <w:tabs>
        <w:tab w:val="clear" w:pos="635"/>
        <w:tab w:val="left" w:pos="1060"/>
      </w:tabs>
      <w:ind w:left="1060" w:hanging="425"/>
    </w:pPr>
  </w:style>
  <w:style w:type="paragraph" w:customStyle="1" w:styleId="220">
    <w:name w:val="2.2 หมายเหตุ"/>
    <w:basedOn w:val="21"/>
    <w:rsid w:val="00047602"/>
    <w:pPr>
      <w:tabs>
        <w:tab w:val="clear" w:pos="635"/>
        <w:tab w:val="left" w:pos="1769"/>
      </w:tabs>
      <w:ind w:left="1769" w:hanging="1134"/>
    </w:pPr>
    <w:rPr>
      <w:sz w:val="28"/>
      <w:szCs w:val="28"/>
    </w:rPr>
  </w:style>
  <w:style w:type="paragraph" w:customStyle="1" w:styleId="33-">
    <w:name w:val="3.3 - ข้อความ"/>
    <w:basedOn w:val="31"/>
    <w:rsid w:val="00047602"/>
    <w:pPr>
      <w:tabs>
        <w:tab w:val="left" w:pos="1423"/>
      </w:tabs>
      <w:ind w:left="1423" w:hanging="425"/>
    </w:pPr>
  </w:style>
  <w:style w:type="paragraph" w:customStyle="1" w:styleId="320">
    <w:name w:val="3.2 หมายเหตุ"/>
    <w:basedOn w:val="31"/>
    <w:rsid w:val="00047602"/>
    <w:pPr>
      <w:tabs>
        <w:tab w:val="left" w:pos="2132"/>
      </w:tabs>
      <w:ind w:left="2132" w:hanging="1134"/>
    </w:pPr>
    <w:rPr>
      <w:sz w:val="28"/>
      <w:szCs w:val="28"/>
    </w:rPr>
  </w:style>
  <w:style w:type="character" w:styleId="aff2">
    <w:name w:val="Placeholder Text"/>
    <w:basedOn w:val="a0"/>
    <w:uiPriority w:val="99"/>
    <w:semiHidden/>
    <w:rsid w:val="00047602"/>
    <w:rPr>
      <w:color w:val="808080"/>
    </w:rPr>
  </w:style>
  <w:style w:type="paragraph" w:styleId="aff3">
    <w:name w:val="Subtitle"/>
    <w:basedOn w:val="a"/>
    <w:next w:val="a"/>
    <w:link w:val="aff4"/>
    <w:uiPriority w:val="11"/>
    <w:qFormat/>
    <w:rsid w:val="00047602"/>
    <w:pPr>
      <w:numPr>
        <w:ilvl w:val="1"/>
      </w:numPr>
      <w:spacing w:after="200" w:line="276" w:lineRule="auto"/>
      <w:ind w:firstLine="720"/>
    </w:pPr>
    <w:rPr>
      <w:rFonts w:eastAsia="TH SarabunPSK"/>
      <w:spacing w:val="15"/>
      <w:lang w:val="en-GB" w:eastAsia="en-US"/>
    </w:rPr>
  </w:style>
  <w:style w:type="character" w:customStyle="1" w:styleId="aff4">
    <w:name w:val="ชื่อเรื่องรอง อักขระ"/>
    <w:basedOn w:val="a0"/>
    <w:link w:val="aff3"/>
    <w:uiPriority w:val="11"/>
    <w:rsid w:val="00047602"/>
    <w:rPr>
      <w:rFonts w:ascii="TH SarabunPSK" w:eastAsia="TH SarabunPSK" w:hAnsi="TH SarabunPSK" w:cs="TH SarabunPSK"/>
      <w:spacing w:val="15"/>
      <w:sz w:val="32"/>
      <w:szCs w:val="32"/>
      <w:lang w:val="en-GB"/>
    </w:rPr>
  </w:style>
  <w:style w:type="character" w:styleId="aff5">
    <w:name w:val="Strong"/>
    <w:basedOn w:val="a0"/>
    <w:uiPriority w:val="22"/>
    <w:qFormat/>
    <w:rsid w:val="00047602"/>
    <w:rPr>
      <w:rFonts w:ascii="TH SarabunPSK" w:eastAsia="TH SarabunPSK" w:hAnsi="TH SarabunPSK" w:cs="TH SarabunPSK"/>
      <w:b/>
      <w:bCs/>
    </w:rPr>
  </w:style>
  <w:style w:type="paragraph" w:styleId="aff6">
    <w:name w:val="No Spacing"/>
    <w:link w:val="aff7"/>
    <w:uiPriority w:val="1"/>
    <w:qFormat/>
    <w:rsid w:val="00047602"/>
    <w:pPr>
      <w:spacing w:after="0" w:line="240" w:lineRule="auto"/>
    </w:pPr>
    <w:rPr>
      <w:rFonts w:ascii="TH SarabunPSK" w:eastAsia="TH SarabunPSK" w:hAnsi="TH SarabunPSK" w:cs="TH SarabunPSK"/>
      <w:sz w:val="32"/>
      <w:szCs w:val="32"/>
      <w:lang w:val="en-GB"/>
    </w:rPr>
  </w:style>
  <w:style w:type="paragraph" w:styleId="aff8">
    <w:name w:val="List Paragraph"/>
    <w:basedOn w:val="a"/>
    <w:uiPriority w:val="34"/>
    <w:qFormat/>
    <w:rsid w:val="00047602"/>
    <w:pPr>
      <w:spacing w:after="200" w:line="276" w:lineRule="auto"/>
      <w:ind w:left="720"/>
      <w:contextualSpacing/>
    </w:pPr>
    <w:rPr>
      <w:rFonts w:eastAsia="TH SarabunPSK"/>
      <w:lang w:val="en-GB" w:eastAsia="en-US"/>
    </w:rPr>
  </w:style>
  <w:style w:type="numbering" w:customStyle="1" w:styleId="ThaiNumber">
    <w:name w:val="Thai Number"/>
    <w:uiPriority w:val="99"/>
    <w:rsid w:val="00047602"/>
  </w:style>
  <w:style w:type="character" w:styleId="aff9">
    <w:name w:val="FollowedHyperlink"/>
    <w:basedOn w:val="a0"/>
    <w:uiPriority w:val="99"/>
    <w:semiHidden/>
    <w:unhideWhenUsed/>
    <w:rsid w:val="00047602"/>
    <w:rPr>
      <w:color w:val="800080" w:themeColor="followedHyperlink"/>
      <w:u w:val="single"/>
    </w:rPr>
  </w:style>
  <w:style w:type="paragraph" w:styleId="affa">
    <w:name w:val="Bibliography"/>
    <w:basedOn w:val="a"/>
    <w:next w:val="a"/>
    <w:uiPriority w:val="37"/>
    <w:unhideWhenUsed/>
    <w:rsid w:val="00047602"/>
    <w:pPr>
      <w:spacing w:after="200" w:line="276" w:lineRule="auto"/>
    </w:pPr>
    <w:rPr>
      <w:rFonts w:eastAsiaTheme="minorHAnsi" w:cs="Angsana New"/>
      <w:szCs w:val="40"/>
      <w:lang w:val="en-GB" w:eastAsia="en-US"/>
    </w:rPr>
  </w:style>
  <w:style w:type="numbering" w:customStyle="1" w:styleId="ThaiNumber1">
    <w:name w:val="Thai Number1"/>
    <w:uiPriority w:val="99"/>
    <w:rsid w:val="00047602"/>
    <w:pPr>
      <w:numPr>
        <w:numId w:val="2"/>
      </w:numPr>
    </w:pPr>
  </w:style>
  <w:style w:type="table" w:customStyle="1" w:styleId="TableGrid1">
    <w:name w:val="Table Grid1"/>
    <w:basedOn w:val="a1"/>
    <w:next w:val="aff"/>
    <w:uiPriority w:val="59"/>
    <w:rsid w:val="00047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47602"/>
  </w:style>
  <w:style w:type="character" w:styleId="affb">
    <w:name w:val="Emphasis"/>
    <w:basedOn w:val="a0"/>
    <w:uiPriority w:val="20"/>
    <w:qFormat/>
    <w:rsid w:val="00047602"/>
    <w:rPr>
      <w:i/>
      <w:iCs/>
    </w:rPr>
  </w:style>
  <w:style w:type="character" w:customStyle="1" w:styleId="aff7">
    <w:name w:val="ไม่มีการเว้นระยะห่าง อักขระ"/>
    <w:basedOn w:val="a0"/>
    <w:link w:val="aff6"/>
    <w:uiPriority w:val="1"/>
    <w:rsid w:val="00047602"/>
    <w:rPr>
      <w:rFonts w:ascii="TH SarabunPSK" w:eastAsia="TH SarabunPSK" w:hAnsi="TH SarabunPSK" w:cs="TH SarabunPSK"/>
      <w:sz w:val="32"/>
      <w:szCs w:val="32"/>
      <w:lang w:val="en-GB"/>
    </w:rPr>
  </w:style>
  <w:style w:type="table" w:customStyle="1" w:styleId="TableGrid2">
    <w:name w:val="Table Grid2"/>
    <w:basedOn w:val="a1"/>
    <w:next w:val="aff"/>
    <w:uiPriority w:val="59"/>
    <w:rsid w:val="0004760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aption"/>
    <w:basedOn w:val="a"/>
    <w:next w:val="a"/>
    <w:uiPriority w:val="35"/>
    <w:unhideWhenUsed/>
    <w:qFormat/>
    <w:rsid w:val="00047602"/>
    <w:pPr>
      <w:spacing w:after="200"/>
    </w:pPr>
    <w:rPr>
      <w:rFonts w:eastAsiaTheme="minorHAnsi" w:cs="Angsana New"/>
      <w:b/>
      <w:bCs/>
      <w:color w:val="4F81BD" w:themeColor="accent1"/>
      <w:sz w:val="18"/>
      <w:szCs w:val="22"/>
      <w:lang w:val="en-GB" w:eastAsia="en-US"/>
    </w:rPr>
  </w:style>
  <w:style w:type="paragraph" w:styleId="affd">
    <w:name w:val="annotation subject"/>
    <w:basedOn w:val="af2"/>
    <w:next w:val="af2"/>
    <w:link w:val="affe"/>
    <w:uiPriority w:val="99"/>
    <w:semiHidden/>
    <w:unhideWhenUsed/>
    <w:rsid w:val="00047602"/>
    <w:rPr>
      <w:rFonts w:cs="Angsana New"/>
      <w:b/>
      <w:bCs/>
      <w:sz w:val="20"/>
      <w:szCs w:val="25"/>
    </w:rPr>
  </w:style>
  <w:style w:type="character" w:customStyle="1" w:styleId="affe">
    <w:name w:val="ชื่อเรื่องของข้อคิดเห็น อักขระ"/>
    <w:basedOn w:val="af3"/>
    <w:link w:val="affd"/>
    <w:uiPriority w:val="99"/>
    <w:semiHidden/>
    <w:rsid w:val="00047602"/>
    <w:rPr>
      <w:rFonts w:ascii="TH SarabunPSK" w:eastAsia="Cordia New" w:hAnsi="TH SarabunPSK" w:cs="Angsana New"/>
      <w:b/>
      <w:bCs/>
      <w:sz w:val="20"/>
      <w:szCs w:val="25"/>
      <w:lang w:eastAsia="zh-CN"/>
    </w:rPr>
  </w:style>
  <w:style w:type="paragraph" w:styleId="afff">
    <w:name w:val="Revision"/>
    <w:hidden/>
    <w:uiPriority w:val="99"/>
    <w:semiHidden/>
    <w:rsid w:val="00047602"/>
    <w:pPr>
      <w:spacing w:after="0" w:line="240" w:lineRule="auto"/>
    </w:pPr>
    <w:rPr>
      <w:rFonts w:ascii="TH SarabunPSK" w:eastAsia="Cordia New" w:hAnsi="TH SarabunPSK" w:cs="Angsana New"/>
      <w:sz w:val="32"/>
      <w:szCs w:val="40"/>
      <w:lang w:eastAsia="zh-CN"/>
    </w:rPr>
  </w:style>
  <w:style w:type="table" w:customStyle="1" w:styleId="TableGrid3">
    <w:name w:val="Table Grid3"/>
    <w:basedOn w:val="a1"/>
    <w:next w:val="aff"/>
    <w:uiPriority w:val="39"/>
    <w:rsid w:val="00A92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Unresolved Mention"/>
    <w:basedOn w:val="a0"/>
    <w:uiPriority w:val="99"/>
    <w:semiHidden/>
    <w:unhideWhenUsed/>
    <w:rsid w:val="00CE10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01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58">
          <w:marLeft w:val="547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3" Type="http://schemas.openxmlformats.org/officeDocument/2006/relationships/image" Target="media/image8.png"/><Relationship Id="rId7" Type="http://schemas.openxmlformats.org/officeDocument/2006/relationships/image" Target="media/image13.png"/><Relationship Id="rId12" Type="http://schemas.openxmlformats.org/officeDocument/2006/relationships/image" Target="media/image19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11.png"/><Relationship Id="rId11" Type="http://schemas.openxmlformats.org/officeDocument/2006/relationships/image" Target="media/image17.png"/><Relationship Id="rId5" Type="http://schemas.openxmlformats.org/officeDocument/2006/relationships/image" Target="media/image10.png"/><Relationship Id="rId10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image" Target="media/image15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135111-E772-4F27-B154-6857B8604F1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5AE53E1-17D5-46D8-A066-2F3F48838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16</Pages>
  <Words>3247</Words>
  <Characters>18514</Characters>
  <Application>Microsoft Office Word</Application>
  <DocSecurity>0</DocSecurity>
  <Lines>154</Lines>
  <Paragraphs>43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Sopittha Kaveevorasart</dc:creator>
  <cp:keywords/>
  <dc:description/>
  <cp:lastModifiedBy>BBQ Pool 26</cp:lastModifiedBy>
  <cp:revision>31</cp:revision>
  <cp:lastPrinted>2018-04-10T06:54:00Z</cp:lastPrinted>
  <dcterms:created xsi:type="dcterms:W3CDTF">2018-06-19T03:11:00Z</dcterms:created>
  <dcterms:modified xsi:type="dcterms:W3CDTF">2018-06-21T02:22:00Z</dcterms:modified>
</cp:coreProperties>
</file>