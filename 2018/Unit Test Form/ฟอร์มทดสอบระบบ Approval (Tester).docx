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5B4" w:rsidRPr="008715B4" w:rsidRDefault="008715B4" w:rsidP="008715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left="2160"/>
        <w:jc w:val="left"/>
        <w:outlineLvl w:val="0"/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cs/>
          <w:lang w:eastAsia="en-US"/>
        </w:rPr>
      </w:pPr>
      <w:bookmarkStart w:id="0" w:name="_Toc398737342"/>
      <w:bookmarkStart w:id="1" w:name="_Toc400039768"/>
      <w:r w:rsidRPr="008715B4"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lang w:eastAsia="en-US"/>
        </w:rPr>
        <w:t>DOCUMENT CONTROL</w:t>
      </w:r>
    </w:p>
    <w:p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after="180" w:line="288" w:lineRule="auto"/>
        <w:ind w:firstLine="0"/>
        <w:jc w:val="right"/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Document no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 xml:space="preserve">. 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1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>/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2018</w:t>
      </w:r>
    </w:p>
    <w:p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Information</w:t>
      </w:r>
    </w:p>
    <w:tbl>
      <w:tblPr>
        <w:tblW w:w="992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8080"/>
      </w:tblGrid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8080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Information</w:t>
            </w:r>
          </w:p>
        </w:tc>
      </w:tr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name</w:t>
            </w:r>
          </w:p>
        </w:tc>
        <w:tc>
          <w:tcPr>
            <w:tcW w:w="8080" w:type="dxa"/>
          </w:tcPr>
          <w:p w:rsidR="008715B4" w:rsidRPr="008715B4" w:rsidRDefault="003C0611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Budget Approval Form</w:t>
            </w:r>
          </w:p>
        </w:tc>
      </w:tr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8080" w:type="dxa"/>
          </w:tcPr>
          <w:p w:rsidR="008715B4" w:rsidRPr="008715B4" w:rsidRDefault="003C0611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bookmarkStart w:id="2" w:name="_gjdgxs" w:colFirst="0" w:colLast="0"/>
            <w:bookmarkEnd w:id="2"/>
            <w:r w:rsidRPr="003C0611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User Acceptance Test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 (UAT)</w:t>
            </w:r>
          </w:p>
        </w:tc>
      </w:tr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Owner</w:t>
            </w:r>
          </w:p>
        </w:tc>
        <w:tc>
          <w:tcPr>
            <w:tcW w:w="8080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แผนกพัฒนาซอฟต์แวร์ (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SOF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)</w:t>
            </w:r>
          </w:p>
        </w:tc>
      </w:tr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Creator</w:t>
            </w:r>
          </w:p>
        </w:tc>
        <w:tc>
          <w:tcPr>
            <w:tcW w:w="8080" w:type="dxa"/>
          </w:tcPr>
          <w:p w:rsidR="008715B4" w:rsidRPr="008715B4" w:rsidRDefault="003C0611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จิราภรณ์ จันทร์สอน</w:t>
            </w:r>
          </w:p>
        </w:tc>
      </w:tr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8080" w:type="dxa"/>
          </w:tcPr>
          <w:p w:rsidR="008715B4" w:rsidRPr="008715B4" w:rsidRDefault="009B209C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1</w:t>
            </w:r>
            <w:r w:rsidR="003C0611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2.04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</w:tr>
    </w:tbl>
    <w:p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History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2269"/>
        <w:gridCol w:w="5812"/>
      </w:tblGrid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269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5812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Changes</w:t>
            </w:r>
          </w:p>
        </w:tc>
      </w:tr>
      <w:tr w:rsidR="008715B4" w:rsidRPr="008715B4" w:rsidTr="003C0611">
        <w:trPr>
          <w:trHeight w:val="100"/>
        </w:trPr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269" w:type="dxa"/>
          </w:tcPr>
          <w:p w:rsidR="008715B4" w:rsidRPr="008715B4" w:rsidRDefault="009B209C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12.04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  <w:tc>
          <w:tcPr>
            <w:tcW w:w="5812" w:type="dxa"/>
          </w:tcPr>
          <w:p w:rsidR="008715B4" w:rsidRPr="008715B4" w:rsidRDefault="009B209C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Budget Approval Form</w:t>
            </w: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 xml:space="preserve"> (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Part1 – Part3)</w:t>
            </w:r>
          </w:p>
        </w:tc>
      </w:tr>
      <w:tr w:rsidR="008715B4" w:rsidRPr="008715B4" w:rsidTr="003C0611">
        <w:trPr>
          <w:trHeight w:val="20"/>
        </w:trPr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8715B4" w:rsidRPr="008715B4" w:rsidTr="003C0611">
        <w:trPr>
          <w:trHeight w:val="20"/>
        </w:trPr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:rsidR="008715B4" w:rsidRPr="008715B4" w:rsidRDefault="003C0611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 xml:space="preserve">    </w:t>
      </w: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ab/>
      </w:r>
      <w:r w:rsidR="008715B4"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Approvals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39"/>
        <w:gridCol w:w="2269"/>
        <w:gridCol w:w="3122"/>
        <w:gridCol w:w="1560"/>
        <w:gridCol w:w="1135"/>
      </w:tblGrid>
      <w:tr w:rsidR="008715B4" w:rsidRPr="008715B4" w:rsidTr="003C0611">
        <w:tc>
          <w:tcPr>
            <w:tcW w:w="1839" w:type="dxa"/>
          </w:tcPr>
          <w:p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Role</w:t>
            </w:r>
          </w:p>
        </w:tc>
        <w:tc>
          <w:tcPr>
            <w:tcW w:w="2269" w:type="dxa"/>
          </w:tcPr>
          <w:p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122" w:type="dxa"/>
          </w:tcPr>
          <w:p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Position</w:t>
            </w:r>
          </w:p>
        </w:tc>
        <w:tc>
          <w:tcPr>
            <w:tcW w:w="1560" w:type="dxa"/>
          </w:tcPr>
          <w:p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Signature</w:t>
            </w:r>
          </w:p>
        </w:tc>
        <w:tc>
          <w:tcPr>
            <w:tcW w:w="1135" w:type="dxa"/>
          </w:tcPr>
          <w:p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Date</w:t>
            </w:r>
          </w:p>
        </w:tc>
      </w:tr>
      <w:tr w:rsidR="008715B4" w:rsidRPr="008715B4" w:rsidTr="003C0611">
        <w:trPr>
          <w:trHeight w:val="100"/>
        </w:trPr>
        <w:tc>
          <w:tcPr>
            <w:tcW w:w="1839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cs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Manager</w:t>
            </w:r>
          </w:p>
        </w:tc>
        <w:tc>
          <w:tcPr>
            <w:tcW w:w="2269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foodpassion" w:hAnsi="BBQ Plz Sans" w:cs="BBQ Plz Sans"/>
                <w:color w:val="333333"/>
                <w:sz w:val="20"/>
                <w:szCs w:val="20"/>
                <w:cs/>
                <w:lang w:eastAsia="en-US"/>
              </w:rPr>
            </w:pPr>
            <w:r w:rsidRPr="008715B4">
              <w:rPr>
                <w:rFonts w:ascii="BBQ Plz Sans" w:eastAsia="foodpassion" w:hAnsi="BBQ Plz Sans" w:cs="BBQ Plz Sans" w:hint="cs"/>
                <w:color w:val="333333"/>
                <w:sz w:val="20"/>
                <w:szCs w:val="20"/>
                <w:cs/>
                <w:lang w:eastAsia="en-US"/>
              </w:rPr>
              <w:t>คุณ</w:t>
            </w:r>
            <w:r w:rsidR="009F3D47">
              <w:rPr>
                <w:rFonts w:ascii="BBQ Plz Sans" w:eastAsia="foodpassion" w:hAnsi="BBQ Plz Sans" w:cs="BBQ Plz Sans" w:hint="cs"/>
                <w:color w:val="333333"/>
                <w:sz w:val="20"/>
                <w:szCs w:val="20"/>
                <w:cs/>
                <w:lang w:eastAsia="en-US"/>
              </w:rPr>
              <w:t>รัฐพล เจียรนำโชค</w:t>
            </w:r>
          </w:p>
        </w:tc>
        <w:tc>
          <w:tcPr>
            <w:tcW w:w="3122" w:type="dxa"/>
          </w:tcPr>
          <w:p w:rsidR="008715B4" w:rsidRPr="008715B4" w:rsidRDefault="009F3D47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รองประธานเจ้าหน้าที่บริหาร - การเงินและขยายธุรกิจใหม่</w:t>
            </w:r>
          </w:p>
        </w:tc>
        <w:tc>
          <w:tcPr>
            <w:tcW w:w="1560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8715B4" w:rsidRPr="008715B4" w:rsidTr="003C0611">
        <w:trPr>
          <w:trHeight w:val="100"/>
        </w:trPr>
        <w:tc>
          <w:tcPr>
            <w:tcW w:w="1839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Owner</w:t>
            </w:r>
          </w:p>
        </w:tc>
        <w:tc>
          <w:tcPr>
            <w:tcW w:w="2269" w:type="dxa"/>
          </w:tcPr>
          <w:p w:rsidR="009B209C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 w:rsidRPr="008715B4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</w:t>
            </w:r>
            <w:r w:rsidR="009B209C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มัลธิกา วรานนท์</w:t>
            </w:r>
          </w:p>
        </w:tc>
        <w:tc>
          <w:tcPr>
            <w:tcW w:w="3122" w:type="dxa"/>
          </w:tcPr>
          <w:p w:rsidR="008715B4" w:rsidRPr="008715B4" w:rsidRDefault="009B209C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 xml:space="preserve">ผู้จัดการแผนก 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–</w:t>
            </w: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 xml:space="preserve"> กลยุทธ์การเงินและงบประมาณ</w:t>
            </w:r>
          </w:p>
        </w:tc>
        <w:tc>
          <w:tcPr>
            <w:tcW w:w="1560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8715B4" w:rsidRPr="008715B4" w:rsidTr="003C0611">
        <w:trPr>
          <w:trHeight w:val="100"/>
        </w:trPr>
        <w:tc>
          <w:tcPr>
            <w:tcW w:w="1839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คุณศศธร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8715B4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อริยศุภพงษ์</w:t>
            </w:r>
          </w:p>
        </w:tc>
        <w:tc>
          <w:tcPr>
            <w:tcW w:w="3122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ผู้จัดการ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แผนก</w:t>
            </w:r>
            <w:r w:rsidRPr="008715B4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 xml:space="preserve"> - พัฒนาซอฟต์แวร์</w:t>
            </w:r>
          </w:p>
        </w:tc>
        <w:tc>
          <w:tcPr>
            <w:tcW w:w="1560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9F3D47" w:rsidRPr="008715B4" w:rsidTr="003C0611">
        <w:trPr>
          <w:trHeight w:val="100"/>
        </w:trPr>
        <w:tc>
          <w:tcPr>
            <w:tcW w:w="1839" w:type="dxa"/>
          </w:tcPr>
          <w:p w:rsidR="009F3D47" w:rsidRPr="008715B4" w:rsidRDefault="009F3D47" w:rsidP="009F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:rsidR="009F3D47" w:rsidRPr="008715B4" w:rsidRDefault="009F3D47" w:rsidP="009F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คุณสมพร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8715B4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พันอนันต์</w:t>
            </w:r>
          </w:p>
        </w:tc>
        <w:tc>
          <w:tcPr>
            <w:tcW w:w="3122" w:type="dxa"/>
          </w:tcPr>
          <w:p w:rsidR="009F3D47" w:rsidRPr="008715B4" w:rsidRDefault="009F3D47" w:rsidP="009F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หัวหน้าส่วน - พัฒนาซอฟต์แวร์</w:t>
            </w:r>
          </w:p>
        </w:tc>
        <w:tc>
          <w:tcPr>
            <w:tcW w:w="1560" w:type="dxa"/>
          </w:tcPr>
          <w:p w:rsidR="009F3D47" w:rsidRPr="008715B4" w:rsidRDefault="009F3D47" w:rsidP="009F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9F3D47" w:rsidRPr="008715B4" w:rsidRDefault="009F3D47" w:rsidP="009F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9F3D47" w:rsidRPr="008715B4" w:rsidTr="003C0611">
        <w:trPr>
          <w:trHeight w:val="100"/>
        </w:trPr>
        <w:tc>
          <w:tcPr>
            <w:tcW w:w="1839" w:type="dxa"/>
          </w:tcPr>
          <w:p w:rsidR="009F3D47" w:rsidRPr="008715B4" w:rsidRDefault="009F3D47" w:rsidP="009F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:rsidR="009F3D47" w:rsidRPr="008715B4" w:rsidRDefault="009F3D47" w:rsidP="009F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</w:t>
            </w: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สมบรูณ์ บุกพันธ์</w:t>
            </w:r>
          </w:p>
        </w:tc>
        <w:tc>
          <w:tcPr>
            <w:tcW w:w="3122" w:type="dxa"/>
          </w:tcPr>
          <w:p w:rsidR="009F3D47" w:rsidRPr="008715B4" w:rsidRDefault="009F3D47" w:rsidP="009F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ผู้ช่วย</w:t>
            </w:r>
            <w:r w:rsidRPr="008715B4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หัวหน้าส่วน - พัฒนาซอฟต์แวร์</w:t>
            </w:r>
          </w:p>
        </w:tc>
        <w:tc>
          <w:tcPr>
            <w:tcW w:w="1560" w:type="dxa"/>
          </w:tcPr>
          <w:p w:rsidR="009F3D47" w:rsidRPr="008715B4" w:rsidRDefault="009F3D47" w:rsidP="009F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9F3D47" w:rsidRPr="008715B4" w:rsidRDefault="009F3D47" w:rsidP="009F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9F3D47" w:rsidRPr="008715B4" w:rsidTr="003C0611">
        <w:trPr>
          <w:trHeight w:val="100"/>
        </w:trPr>
        <w:tc>
          <w:tcPr>
            <w:tcW w:w="1839" w:type="dxa"/>
          </w:tcPr>
          <w:p w:rsidR="009F3D47" w:rsidRPr="008715B4" w:rsidRDefault="009F3D47" w:rsidP="009F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:rsidR="009F3D47" w:rsidRPr="008715B4" w:rsidRDefault="009F3D47" w:rsidP="009F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คุณจิราภรณ์ จันทร์สอน</w:t>
            </w:r>
          </w:p>
        </w:tc>
        <w:tc>
          <w:tcPr>
            <w:tcW w:w="3122" w:type="dxa"/>
          </w:tcPr>
          <w:p w:rsidR="009F3D47" w:rsidRPr="008715B4" w:rsidRDefault="009F3D47" w:rsidP="009F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 xml:space="preserve">เจ้าหน้าที่ - </w:t>
            </w:r>
            <w:r w:rsidRPr="008715B4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พัฒนาซอฟต์แวร์</w:t>
            </w:r>
          </w:p>
        </w:tc>
        <w:tc>
          <w:tcPr>
            <w:tcW w:w="1560" w:type="dxa"/>
          </w:tcPr>
          <w:p w:rsidR="009F3D47" w:rsidRPr="008715B4" w:rsidRDefault="009F3D47" w:rsidP="009F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9F3D47" w:rsidRPr="008715B4" w:rsidRDefault="009F3D47" w:rsidP="009F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:rsidR="007A3007" w:rsidRDefault="007A3007" w:rsidP="007A3007">
      <w:pPr>
        <w:pStyle w:val="100"/>
        <w:spacing w:before="0" w:after="0"/>
        <w:rPr>
          <w:rFonts w:ascii="BBQ Plz Rounded" w:hAnsi="BBQ Plz Rounded" w:cs="BBQ Plz Rounded"/>
          <w:sz w:val="32"/>
          <w:szCs w:val="32"/>
          <w:cs/>
        </w:rPr>
        <w:sectPr w:rsidR="007A3007" w:rsidSect="007A3007">
          <w:headerReference w:type="default" r:id="rId8"/>
          <w:pgSz w:w="11906" w:h="16838"/>
          <w:pgMar w:top="994" w:right="562" w:bottom="994" w:left="706" w:header="432" w:footer="706" w:gutter="0"/>
          <w:cols w:space="708"/>
          <w:docGrid w:linePitch="435"/>
        </w:sectPr>
      </w:pPr>
      <w:r>
        <w:rPr>
          <w:rFonts w:ascii="BBQ Plz Rounded" w:hAnsi="BBQ Plz Rounded" w:cs="BBQ Plz Rounded"/>
          <w:sz w:val="32"/>
          <w:szCs w:val="32"/>
          <w:cs/>
        </w:rPr>
        <w:lastRenderedPageBreak/>
        <w:br w:type="page"/>
      </w:r>
    </w:p>
    <w:p w:rsidR="00AB36CD" w:rsidRPr="007A3007" w:rsidRDefault="00047602" w:rsidP="007A3007">
      <w:pPr>
        <w:pStyle w:val="100"/>
        <w:spacing w:before="0" w:after="0"/>
        <w:rPr>
          <w:rFonts w:ascii="BBQ Plz Rounded" w:hAnsi="BBQ Plz Rounded" w:cs="BBQ Plz Rounded"/>
          <w:sz w:val="32"/>
          <w:szCs w:val="32"/>
        </w:rPr>
      </w:pPr>
      <w:r w:rsidRPr="00EC4D71">
        <w:rPr>
          <w:rFonts w:ascii="BBQ Plz Rounded" w:hAnsi="BBQ Plz Rounded" w:cs="BBQ Plz Rounded"/>
          <w:sz w:val="32"/>
          <w:szCs w:val="32"/>
          <w:cs/>
        </w:rPr>
        <w:lastRenderedPageBreak/>
        <w:t>แบบประเมิน</w:t>
      </w:r>
      <w:bookmarkEnd w:id="0"/>
      <w:bookmarkEnd w:id="1"/>
      <w:r w:rsidR="00F20809" w:rsidRPr="00EC4D71">
        <w:rPr>
          <w:rFonts w:ascii="BBQ Plz Rounded" w:hAnsi="BBQ Plz Rounded" w:cs="BBQ Plz Rounded"/>
          <w:sz w:val="32"/>
          <w:szCs w:val="32"/>
          <w:cs/>
        </w:rPr>
        <w:t>สำหรับ</w:t>
      </w:r>
      <w:r w:rsidR="00AB36CD" w:rsidRPr="00AB36CD">
        <w:rPr>
          <w:rFonts w:ascii="BBQ Plz Rounded" w:eastAsia="Times New Roman" w:hAnsi="BBQ Plz Rounded" w:cs="BBQ Plz Rounded" w:hint="cs"/>
          <w:sz w:val="32"/>
          <w:szCs w:val="32"/>
          <w:cs/>
        </w:rPr>
        <w:t>ระบบ</w:t>
      </w:r>
      <w:r w:rsidR="002614A0">
        <w:rPr>
          <w:rFonts w:ascii="BBQ Plz Rounded" w:eastAsia="Times New Roman" w:hAnsi="BBQ Plz Rounded" w:cs="BBQ Plz Rounded" w:hint="cs"/>
          <w:sz w:val="32"/>
          <w:szCs w:val="32"/>
          <w:cs/>
        </w:rPr>
        <w:t xml:space="preserve"> </w:t>
      </w:r>
      <w:r w:rsidR="002614A0">
        <w:rPr>
          <w:rFonts w:ascii="BBQ Plz Rounded" w:eastAsia="Times New Roman" w:hAnsi="BBQ Plz Rounded" w:cs="BBQ Plz Rounded"/>
          <w:sz w:val="32"/>
          <w:szCs w:val="32"/>
        </w:rPr>
        <w:t xml:space="preserve">Budget </w:t>
      </w:r>
      <w:r w:rsidR="005309EE">
        <w:rPr>
          <w:rFonts w:ascii="BBQ Plz Rounded" w:eastAsia="Times New Roman" w:hAnsi="BBQ Plz Rounded" w:cs="BBQ Plz Rounded"/>
          <w:sz w:val="32"/>
          <w:szCs w:val="32"/>
        </w:rPr>
        <w:t>Approval</w:t>
      </w:r>
      <w:r w:rsidR="002614A0">
        <w:rPr>
          <w:rFonts w:ascii="BBQ Plz Rounded" w:eastAsia="Times New Roman" w:hAnsi="BBQ Plz Rounded" w:cs="BBQ Plz Rounded"/>
          <w:sz w:val="32"/>
          <w:szCs w:val="32"/>
        </w:rPr>
        <w:t xml:space="preserve"> Form</w:t>
      </w:r>
      <w:r w:rsidR="00AB36CD" w:rsidRPr="00AB36CD">
        <w:rPr>
          <w:rFonts w:ascii="BBQ Plz Rounded" w:eastAsia="Times New Roman" w:hAnsi="BBQ Plz Rounded" w:cs="BBQ Plz Rounded" w:hint="cs"/>
          <w:sz w:val="32"/>
          <w:szCs w:val="32"/>
          <w:cs/>
        </w:rPr>
        <w:t xml:space="preserve"> </w:t>
      </w:r>
    </w:p>
    <w:p w:rsidR="008745B8" w:rsidRPr="008745B8" w:rsidRDefault="008745B8" w:rsidP="008745B8">
      <w:pPr>
        <w:jc w:val="center"/>
        <w:rPr>
          <w:rFonts w:ascii="BBQ Plz Rounded" w:hAnsi="BBQ Plz Rounded" w:cs="BBQ Plz Rounded"/>
          <w:color w:val="FF0000"/>
          <w:sz w:val="20"/>
          <w:szCs w:val="20"/>
          <w:cs/>
        </w:rPr>
      </w:pPr>
    </w:p>
    <w:tbl>
      <w:tblPr>
        <w:tblW w:w="14415" w:type="dxa"/>
        <w:tblInd w:w="250" w:type="dxa"/>
        <w:tblLayout w:type="fixed"/>
        <w:tblLook w:val="06A0" w:firstRow="1" w:lastRow="0" w:firstColumn="1" w:lastColumn="0" w:noHBand="1" w:noVBand="1"/>
        <w:tblPrChange w:id="3" w:author="Sopittha Kaveevorasart" w:date="2014-10-02T18:29:00Z">
          <w:tblPr>
            <w:tblW w:w="0" w:type="auto"/>
            <w:tblInd w:w="93" w:type="dxa"/>
            <w:tblLook w:val="04A0" w:firstRow="1" w:lastRow="0" w:firstColumn="1" w:lastColumn="0" w:noHBand="0" w:noVBand="1"/>
          </w:tblPr>
        </w:tblPrChange>
      </w:tblPr>
      <w:tblGrid>
        <w:gridCol w:w="738"/>
        <w:gridCol w:w="5217"/>
        <w:gridCol w:w="4500"/>
        <w:gridCol w:w="1350"/>
        <w:gridCol w:w="2610"/>
        <w:tblGridChange w:id="4">
          <w:tblGrid>
            <w:gridCol w:w="157"/>
            <w:gridCol w:w="627"/>
            <w:gridCol w:w="111"/>
            <w:gridCol w:w="4400"/>
            <w:gridCol w:w="817"/>
            <w:gridCol w:w="572"/>
            <w:gridCol w:w="2048"/>
            <w:gridCol w:w="1029"/>
            <w:gridCol w:w="851"/>
            <w:gridCol w:w="1350"/>
            <w:gridCol w:w="2610"/>
          </w:tblGrid>
        </w:tblGridChange>
      </w:tblGrid>
      <w:tr w:rsidR="00047602" w:rsidRPr="00EC4D71" w:rsidTr="003C6E20">
        <w:trPr>
          <w:trHeight w:val="420"/>
          <w:tblHeader/>
          <w:trPrChange w:id="5" w:author="Sopittha Kaveevorasart" w:date="2014-10-02T18:29:00Z">
            <w:trPr>
              <w:gridAfter w:val="0"/>
              <w:trHeight w:val="420"/>
              <w:tblHeader/>
            </w:trPr>
          </w:trPrChange>
        </w:trPr>
        <w:tc>
          <w:tcPr>
            <w:tcW w:w="144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" w:author="Sopittha Kaveevorasart" w:date="2014-10-02T18:29:00Z">
              <w:tcPr>
                <w:tcW w:w="0" w:type="auto"/>
                <w:gridSpan w:val="8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7602" w:rsidRPr="00EC4D71" w:rsidRDefault="00047602" w:rsidP="00B93515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แบบฟอร์มตรวจสอบ</w:t>
            </w:r>
            <w:r w:rsidR="009B4734"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ระบบ</w:t>
            </w:r>
            <w:r w:rsidR="00EC4D71">
              <w:rPr>
                <w:rFonts w:ascii="BBQ Plz Rounded" w:eastAsia="Times New Roman" w:hAnsi="BBQ Plz Rounded" w:cs="BBQ Plz Rounded" w:hint="cs"/>
                <w:color w:val="000000"/>
                <w:sz w:val="28"/>
                <w:szCs w:val="28"/>
                <w:cs/>
              </w:rPr>
              <w:t xml:space="preserve"> </w:t>
            </w:r>
            <w:r w:rsidR="00AD611C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(</w:t>
            </w:r>
            <w:r w:rsidR="00B93515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U</w:t>
            </w:r>
            <w:r w:rsidR="00DE22BE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I</w:t>
            </w:r>
            <w:r w:rsidR="00B93515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T</w:t>
            </w:r>
            <w:r w:rsidR="00EC4D71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)</w:t>
            </w:r>
          </w:p>
        </w:tc>
      </w:tr>
      <w:tr w:rsidR="00047602" w:rsidRPr="00EC4D71" w:rsidTr="003C6E20">
        <w:trPr>
          <w:trHeight w:val="420"/>
          <w:tblHeader/>
          <w:trPrChange w:id="7" w:author="Sopittha Kaveevorasart" w:date="2014-10-02T18:29:00Z">
            <w:trPr>
              <w:gridAfter w:val="0"/>
              <w:trHeight w:val="420"/>
              <w:tblHeader/>
            </w:trPr>
          </w:trPrChange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" w:author="Sopittha Kaveevorasart" w:date="2014-10-02T18:29:00Z">
              <w:tcPr>
                <w:tcW w:w="0" w:type="auto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7602" w:rsidRPr="00EC4D71" w:rsidRDefault="00047602" w:rsidP="0009416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" w:author="Sopittha Kaveevorasart" w:date="2014-10-02T18:29:00Z">
              <w:tcPr>
                <w:tcW w:w="0" w:type="auto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047602" w:rsidRPr="00EC4D71" w:rsidRDefault="006F70BA" w:rsidP="0009416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เรื่อง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" w:author="Sopittha Kaveevorasart" w:date="2014-10-02T18:29:00Z"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047602" w:rsidRPr="00EC4D71" w:rsidRDefault="00DE22BE" w:rsidP="0009416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ผลที่ควรได้รับ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" w:author="Sopittha Kaveevorasart" w:date="2014-10-02T18:29:00Z"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047602" w:rsidRPr="00EC4D71" w:rsidRDefault="00DE22BE" w:rsidP="003C6E20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ผ่าน/</w:t>
            </w:r>
            <w:r w:rsidR="008745B8"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ไม่ผ่าน</w:t>
            </w:r>
            <w:del w:id="12" w:author="Sopittha Kaveevorasart" w:date="2014-10-02T18:24:00Z">
              <w:r w:rsidR="00047602" w:rsidRPr="00EC4D71" w:rsidDel="00D9171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  <w:cs/>
                </w:rPr>
                <w:delText>ไม่ผ่าน</w:delText>
              </w:r>
            </w:del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" w:author="Sopittha Kaveevorasart" w:date="2014-10-02T18:29:00Z"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047602" w:rsidRPr="00EC4D71" w:rsidRDefault="00047602" w:rsidP="0009416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  <w:t>หมายเหตุ</w:t>
            </w:r>
          </w:p>
        </w:tc>
      </w:tr>
      <w:tr w:rsidR="00047602" w:rsidRPr="00EC4D71" w:rsidTr="003C6E20">
        <w:trPr>
          <w:trHeight w:val="484"/>
          <w:trPrChange w:id="14" w:author="Sopittha Kaveevorasart" w:date="2014-10-02T18:29:00Z">
            <w:trPr>
              <w:gridAfter w:val="0"/>
              <w:trHeight w:val="484"/>
            </w:trPr>
          </w:trPrChange>
        </w:trPr>
        <w:tc>
          <w:tcPr>
            <w:tcW w:w="59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15" w:author="Sopittha Kaveevorasart" w:date="2014-10-02T18:29:00Z">
              <w:tcPr>
                <w:tcW w:w="0" w:type="auto"/>
                <w:gridSpan w:val="4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</w:tcPrChange>
          </w:tcPr>
          <w:p w:rsidR="00047602" w:rsidRPr="00094162" w:rsidRDefault="00DE22BE" w:rsidP="0009416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4"/>
                <w:szCs w:val="24"/>
                <w:cs/>
              </w:rPr>
            </w:pPr>
            <w:r w:rsidRPr="00DE22BE">
              <w:rPr>
                <w:rFonts w:ascii="BBQ Plz Rounded" w:eastAsia="Times New Roman" w:hAnsi="BBQ Plz Rounded" w:cs="BBQ Plz Rounded"/>
                <w:b/>
                <w:bCs/>
              </w:rPr>
              <w:t>Budget Approval Form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  <w:tcPrChange w:id="16" w:author="Sopittha Kaveevorasart" w:date="2014-10-02T18:29:00Z">
              <w:tcPr>
                <w:tcW w:w="0" w:type="auto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hideMark/>
              </w:tcPr>
            </w:tcPrChange>
          </w:tcPr>
          <w:p w:rsidR="00047602" w:rsidRPr="00EC4D71" w:rsidRDefault="00047602" w:rsidP="0009416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  <w:tcPrChange w:id="17" w:author="Sopittha Kaveevorasart" w:date="2014-10-02T18:29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hideMark/>
              </w:tcPr>
            </w:tcPrChange>
          </w:tcPr>
          <w:p w:rsidR="00047602" w:rsidRPr="00EC4D71" w:rsidRDefault="00047602" w:rsidP="00094162">
            <w:pPr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  <w:tcPrChange w:id="18" w:author="Sopittha Kaveevorasart" w:date="2014-10-02T18:29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hideMark/>
              </w:tcPr>
            </w:tcPrChange>
          </w:tcPr>
          <w:p w:rsidR="00047602" w:rsidRPr="00EC4D71" w:rsidRDefault="00047602" w:rsidP="0009416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</w:tr>
      <w:tr w:rsidR="00047602" w:rsidRPr="00C27CAA" w:rsidTr="003C6E20">
        <w:trPr>
          <w:trHeight w:val="27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7602" w:rsidRPr="00C27CAA" w:rsidRDefault="00047602" w:rsidP="0009416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</w:pPr>
            <w:bookmarkStart w:id="19" w:name="_Hlk512000083"/>
            <w:r w:rsidRPr="00C27CAA"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7602" w:rsidRPr="00C27CAA" w:rsidRDefault="008A6787" w:rsidP="00844CF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ตรวจสอบการ 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90A31"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47602" w:rsidRPr="00C27CAA" w:rsidRDefault="00047602" w:rsidP="0009416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47602" w:rsidRPr="00C27CAA" w:rsidRDefault="00047602" w:rsidP="0009416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47602" w:rsidRPr="00C27CAA" w:rsidRDefault="00047602" w:rsidP="0009416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</w:pPr>
          </w:p>
        </w:tc>
      </w:tr>
      <w:bookmarkEnd w:id="19"/>
      <w:tr w:rsidR="00047602" w:rsidRPr="00EC4D71" w:rsidTr="003C6E20">
        <w:trPr>
          <w:trHeight w:val="385"/>
          <w:trPrChange w:id="20" w:author="Sopittha Kaveevorasart" w:date="2014-10-02T18:29:00Z">
            <w:trPr>
              <w:gridAfter w:val="0"/>
              <w:trHeight w:val="385"/>
            </w:trPr>
          </w:trPrChange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1" w:author="Sopittha Kaveevorasart" w:date="2014-10-02T18:29:00Z">
              <w:tcPr>
                <w:tcW w:w="0" w:type="auto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7602" w:rsidRPr="00EC4D71" w:rsidRDefault="00047602" w:rsidP="0009416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2" w:author="Sopittha Kaveevorasart" w:date="2014-10-02T18:29:00Z">
              <w:tcPr>
                <w:tcW w:w="0" w:type="auto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16112A" w:rsidRDefault="00205414" w:rsidP="002263C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proofErr w:type="gramStart"/>
            <w:r w:rsidRPr="002263CD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URL :</w:t>
            </w:r>
            <w:proofErr w:type="gramEnd"/>
            <w:r w:rsidR="0016112A">
              <w:t xml:space="preserve"> </w:t>
            </w:r>
            <w:r w:rsidR="0016112A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fldChar w:fldCharType="begin"/>
            </w:r>
            <w:r w:rsidR="0016112A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instrText xml:space="preserve"> HYPERLINK "</w:instrText>
            </w:r>
            <w:r w:rsidR="0016112A" w:rsidRPr="0016112A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instrText>http://k2-serverdev:81/Runtime</w:instrText>
            </w:r>
            <w:r w:rsidR="0016112A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instrText xml:space="preserve">" </w:instrText>
            </w:r>
            <w:r w:rsidR="0016112A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fldChar w:fldCharType="separate"/>
            </w:r>
            <w:r w:rsidR="0016112A" w:rsidRPr="00166B14">
              <w:rPr>
                <w:rStyle w:val="aff0"/>
                <w:rFonts w:ascii="BBQ Plz Rounded" w:hAnsi="BBQ Plz Rounded" w:cs="BBQ Plz Rounded"/>
                <w:sz w:val="22"/>
                <w:szCs w:val="22"/>
              </w:rPr>
              <w:t>http://k2-serverdev:81/Runtime</w:t>
            </w:r>
            <w:r w:rsidR="0016112A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fldChar w:fldCharType="end"/>
            </w:r>
          </w:p>
          <w:p w:rsidR="00205414" w:rsidRPr="002263CD" w:rsidRDefault="002233B7" w:rsidP="002263C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- </w:t>
            </w:r>
            <w:r w:rsidR="00205414" w:rsidRPr="002263CD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2263CD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กรอก </w:t>
            </w:r>
            <w:r w:rsidR="00205414" w:rsidRPr="002263CD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User </w:t>
            </w:r>
            <w:proofErr w:type="gramStart"/>
            <w:r w:rsidR="00205414" w:rsidRPr="002263CD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Name :</w:t>
            </w:r>
            <w:proofErr w:type="gramEnd"/>
            <w:r w:rsidR="00205414" w:rsidRPr="002263CD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570990004</w:t>
            </w:r>
            <w:r w:rsidR="00205414" w:rsidRPr="002263CD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br/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- </w:t>
            </w:r>
            <w:r w:rsidR="00205414" w:rsidRPr="002263CD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2263CD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กรอก </w:t>
            </w:r>
            <w:r w:rsidR="00205414" w:rsidRPr="002263CD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Password : 570990004</w:t>
            </w:r>
            <w:r w:rsidR="00205414" w:rsidRPr="002263CD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br/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- </w:t>
            </w:r>
            <w:r w:rsidR="00205414" w:rsidRPr="002263CD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กด </w:t>
            </w:r>
            <w:r w:rsidR="00205414" w:rsidRPr="002263CD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Sign In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3" w:author="Sopittha Kaveevorasart" w:date="2014-10-02T18:29:00Z">
              <w:tcPr>
                <w:tcW w:w="0" w:type="auto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</w:tcPrChange>
          </w:tcPr>
          <w:p w:rsidR="00047602" w:rsidRPr="00EC4D71" w:rsidRDefault="00047602" w:rsidP="0009416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4" w:author="Sopittha Kaveevorasart" w:date="2014-10-02T18:29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047602" w:rsidRPr="00EC4D71" w:rsidRDefault="00047602" w:rsidP="0009416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5" w:author="Sopittha Kaveevorasart" w:date="2014-10-02T18:29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047602" w:rsidRPr="00EC4D71" w:rsidRDefault="00047602" w:rsidP="0009416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</w:tr>
      <w:tr w:rsidR="006363BB" w:rsidRPr="00C27CAA" w:rsidTr="003C6E20">
        <w:trPr>
          <w:trHeight w:val="27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3BB" w:rsidRPr="00C27CAA" w:rsidRDefault="006363BB" w:rsidP="006E3AB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</w:pPr>
            <w:r w:rsidRPr="00C27CAA"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3BB" w:rsidRPr="00C27CAA" w:rsidRDefault="006363BB" w:rsidP="006E3A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t xml:space="preserve">Part </w:t>
            </w:r>
            <w:r w:rsidR="008A6787"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363BB" w:rsidRPr="00C27CAA" w:rsidRDefault="006363BB" w:rsidP="006363BB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363BB" w:rsidRPr="00C27CAA" w:rsidRDefault="006363BB" w:rsidP="006363BB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363BB" w:rsidRPr="00C27CAA" w:rsidRDefault="006363BB" w:rsidP="006363BB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F6142" w:rsidRPr="00EC4D71" w:rsidTr="003C6E20">
        <w:trPr>
          <w:trHeight w:val="248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142" w:rsidRPr="00EC4D71" w:rsidRDefault="000F6142" w:rsidP="006363BB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069" w:rsidRPr="000C5422" w:rsidRDefault="00CE1069" w:rsidP="00CE1069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u w:val="single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URL :</w:t>
            </w:r>
            <w:r>
              <w:t xml:space="preserve"> </w:t>
            </w:r>
            <w:hyperlink r:id="rId9" w:history="1">
              <w:r w:rsidRPr="00297BE8">
                <w:rPr>
                  <w:rStyle w:val="aff0"/>
                  <w:rFonts w:ascii="BBQ Plz Rounded" w:hAnsi="BBQ Plz Rounded" w:cs="BBQ Plz Rounded"/>
                  <w:sz w:val="22"/>
                  <w:szCs w:val="22"/>
                </w:rPr>
                <w:t>https://</w:t>
              </w:r>
              <w:r w:rsidR="000C5422" w:rsidRPr="000C5422">
                <w:rPr>
                  <w:rStyle w:val="aff0"/>
                  <w:rFonts w:ascii="BBQ Plz Rounded" w:hAnsi="BBQ Plz Rounded" w:cs="BBQ Plz Rounded"/>
                  <w:sz w:val="22"/>
                  <w:szCs w:val="22"/>
                </w:rPr>
                <w:t xml:space="preserve"> k2-serverdev/Runtime/Runtime/Form/</w:t>
              </w:r>
              <w:proofErr w:type="spellStart"/>
              <w:r w:rsidR="000C5422" w:rsidRPr="000C5422">
                <w:rPr>
                  <w:rStyle w:val="aff0"/>
                  <w:rFonts w:ascii="BBQ Plz Rounded" w:hAnsi="BBQ Plz Rounded" w:cs="BBQ Plz Rounded"/>
                  <w:sz w:val="22"/>
                  <w:szCs w:val="22"/>
                </w:rPr>
                <w:t>executiveSum</w:t>
              </w:r>
              <w:proofErr w:type="spellEnd"/>
              <w:r w:rsidR="000C5422" w:rsidRPr="000C5422">
                <w:rPr>
                  <w:rStyle w:val="aff0"/>
                  <w:rFonts w:ascii="BBQ Plz Rounded" w:hAnsi="BBQ Plz Rounded" w:cs="BBQ Plz Rounded"/>
                  <w:sz w:val="22"/>
                  <w:szCs w:val="22"/>
                </w:rPr>
                <w:t>/</w:t>
              </w:r>
            </w:hyperlink>
            <w:r w:rsidR="00627F3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lang w:eastAsia="en-US"/>
              </w:rPr>
              <w:br/>
              <w:t xml:space="preserve">- </w:t>
            </w:r>
            <w:r w:rsidR="00627F38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  <w:lang w:eastAsia="en-US"/>
              </w:rPr>
              <w:t xml:space="preserve">กดปุ่ม </w:t>
            </w:r>
            <w:r w:rsidR="00627F3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lang w:eastAsia="en-US"/>
              </w:rPr>
              <w:t>Next</w:t>
            </w:r>
          </w:p>
          <w:p w:rsidR="000F6142" w:rsidRPr="006363BB" w:rsidRDefault="000F6142" w:rsidP="006363BB">
            <w:pPr>
              <w:spacing w:befor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6142" w:rsidRPr="00EC4D71" w:rsidRDefault="000F6142" w:rsidP="006363BB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6142" w:rsidRPr="00EC4D71" w:rsidRDefault="000F6142" w:rsidP="006363BB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6142" w:rsidRPr="00EC4D71" w:rsidRDefault="000F6142" w:rsidP="006363BB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</w:tr>
    </w:tbl>
    <w:p w:rsidR="00A47CBE" w:rsidRPr="00AD611C" w:rsidRDefault="00A47CBE" w:rsidP="005309EE">
      <w:pPr>
        <w:ind w:firstLine="0"/>
      </w:pPr>
    </w:p>
    <w:tbl>
      <w:tblPr>
        <w:tblStyle w:val="TableGrid3"/>
        <w:tblW w:w="14398" w:type="dxa"/>
        <w:tblInd w:w="269" w:type="dxa"/>
        <w:tblLayout w:type="fixed"/>
        <w:tblLook w:val="04A0" w:firstRow="1" w:lastRow="0" w:firstColumn="1" w:lastColumn="0" w:noHBand="0" w:noVBand="1"/>
      </w:tblPr>
      <w:tblGrid>
        <w:gridCol w:w="7298"/>
        <w:gridCol w:w="7100"/>
      </w:tblGrid>
      <w:tr w:rsidR="00C307BD" w:rsidRPr="00EC4D71" w:rsidTr="003C6E20">
        <w:trPr>
          <w:trHeight w:val="2208"/>
        </w:trPr>
        <w:tc>
          <w:tcPr>
            <w:tcW w:w="72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710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:rsidR="003C6E20" w:rsidRPr="003C6E20" w:rsidRDefault="003C6E20" w:rsidP="003C6E20">
      <w:pPr>
        <w:spacing w:before="0" w:after="200" w:line="276" w:lineRule="auto"/>
        <w:ind w:firstLine="0"/>
        <w:jc w:val="left"/>
        <w:rPr>
          <w:rFonts w:ascii="BBQ Plz Rounded" w:hAnsi="BBQ Plz Rounded" w:cs="BBQ Plz Rounded"/>
          <w:b/>
          <w:bCs/>
        </w:rPr>
        <w:sectPr w:rsidR="003C6E20" w:rsidRPr="003C6E20" w:rsidSect="007A3007">
          <w:pgSz w:w="16838" w:h="11906" w:orient="landscape"/>
          <w:pgMar w:top="706" w:right="994" w:bottom="562" w:left="994" w:header="432" w:footer="706" w:gutter="0"/>
          <w:cols w:space="708"/>
          <w:docGrid w:linePitch="435"/>
        </w:sectPr>
      </w:pPr>
      <w:bookmarkStart w:id="26" w:name="_GoBack"/>
      <w:bookmarkEnd w:id="26"/>
      <w:r>
        <w:rPr>
          <w:rFonts w:ascii="BBQ Plz Rounded" w:hAnsi="BBQ Plz Rounded" w:cs="BBQ Plz Rounded"/>
          <w:b/>
          <w:bCs/>
          <w:i/>
          <w:iCs/>
        </w:rPr>
        <w:br w:type="page"/>
      </w:r>
    </w:p>
    <w:p w:rsidR="008315B7" w:rsidRPr="00EC4D71" w:rsidRDefault="00047602" w:rsidP="003C6E20">
      <w:pPr>
        <w:pStyle w:val="3"/>
        <w:ind w:firstLine="0"/>
        <w:rPr>
          <w:rFonts w:ascii="BBQ Plz Rounded" w:hAnsi="BBQ Plz Rounded" w:cs="BBQ Plz Rounded"/>
          <w:b/>
          <w:bCs/>
          <w:i w:val="0"/>
          <w:iCs w:val="0"/>
          <w:cs/>
        </w:rPr>
      </w:pPr>
      <w:ins w:id="27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28" w:author="Sopittha Kaveevorasart" w:date="2014-10-02T19:52:00Z">
              <w:rPr>
                <w:cs/>
              </w:rPr>
            </w:rPrChange>
          </w:rPr>
          <w:lastRenderedPageBreak/>
          <w:t>แบบ</w:t>
        </w:r>
      </w:ins>
      <w:ins w:id="29" w:author="Sopittha Kaveevorasart" w:date="2014-10-02T19:48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30" w:author="Sopittha Kaveevorasart" w:date="2014-10-02T19:52:00Z">
              <w:rPr>
                <w:rFonts w:ascii="TH SarabunPSK" w:hAnsi="TH SarabunPSK" w:cs="TH SarabunPSK"/>
                <w:i w:val="0"/>
                <w:iCs w:val="0"/>
                <w:cs/>
              </w:rPr>
            </w:rPrChange>
          </w:rPr>
          <w:t>ฟอร์มสำหรับการ</w:t>
        </w:r>
      </w:ins>
      <w:ins w:id="31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32" w:author="Sopittha Kaveevorasart" w:date="2014-10-02T19:52:00Z">
              <w:rPr>
                <w:cs/>
              </w:rPr>
            </w:rPrChange>
          </w:rPr>
          <w:t>แก้ไข</w:t>
        </w:r>
      </w:ins>
      <w:ins w:id="33" w:author="Sopittha Kaveevorasart" w:date="2014-10-02T19:5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</w:rPr>
          <w:t>รายการที่ยังต้องปรับปรุง</w:t>
        </w:r>
      </w:ins>
      <w:r w:rsidR="002775DB">
        <w:rPr>
          <w:rFonts w:ascii="BBQ Plz Rounded" w:hAnsi="BBQ Plz Rounded" w:cs="BBQ Plz Rounded"/>
          <w:b/>
          <w:bCs/>
          <w:i w:val="0"/>
          <w:iCs w:val="0"/>
        </w:rPr>
        <w:t xml:space="preserve"> </w:t>
      </w:r>
      <w:r w:rsidR="002775DB">
        <w:rPr>
          <w:rFonts w:ascii="BBQ Plz Rounded" w:hAnsi="BBQ Plz Rounded" w:cs="BBQ Plz Rounded" w:hint="cs"/>
          <w:b/>
          <w:bCs/>
          <w:i w:val="0"/>
          <w:iCs w:val="0"/>
          <w:cs/>
        </w:rPr>
        <w:t>(สำหรับผู้ใช้งาน)</w:t>
      </w:r>
    </w:p>
    <w:p w:rsidR="00047602" w:rsidRPr="00EC4D71" w:rsidRDefault="00047602" w:rsidP="00047602">
      <w:pPr>
        <w:rPr>
          <w:rFonts w:ascii="BBQ Plz Rounded" w:hAnsi="BBQ Plz Rounded" w:cs="BBQ Plz Rounded"/>
          <w:sz w:val="20"/>
          <w:szCs w:val="20"/>
        </w:rPr>
      </w:pPr>
    </w:p>
    <w:tbl>
      <w:tblPr>
        <w:tblW w:w="10348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686"/>
        <w:gridCol w:w="851"/>
        <w:gridCol w:w="22"/>
        <w:gridCol w:w="1996"/>
        <w:gridCol w:w="1383"/>
        <w:gridCol w:w="1418"/>
        <w:gridCol w:w="1440"/>
        <w:gridCol w:w="1276"/>
        <w:gridCol w:w="1276"/>
        <w:tblGridChange w:id="34">
          <w:tblGrid>
            <w:gridCol w:w="10"/>
            <w:gridCol w:w="686"/>
            <w:gridCol w:w="439"/>
            <w:gridCol w:w="412"/>
            <w:gridCol w:w="22"/>
            <w:gridCol w:w="275"/>
            <w:gridCol w:w="1721"/>
            <w:gridCol w:w="297"/>
            <w:gridCol w:w="1086"/>
            <w:gridCol w:w="1418"/>
            <w:gridCol w:w="1440"/>
            <w:gridCol w:w="1276"/>
            <w:gridCol w:w="1276"/>
            <w:gridCol w:w="592"/>
          </w:tblGrid>
        </w:tblGridChange>
      </w:tblGrid>
      <w:tr w:rsidR="00056B5A" w:rsidRPr="00EC4D71" w:rsidTr="00832643">
        <w:trPr>
          <w:trHeight w:val="668"/>
          <w:ins w:id="35" w:author="Sopittha Kaveevorasart" w:date="2014-10-02T19:45:00Z"/>
        </w:trPr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56B5A" w:rsidRPr="00EC4D71" w:rsidRDefault="00056B5A">
            <w:pPr>
              <w:spacing w:before="0"/>
              <w:ind w:left="-108" w:firstLine="0"/>
              <w:jc w:val="right"/>
              <w:rPr>
                <w:ins w:id="36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37" w:author="Sopittha Kaveevorasart" w:date="2014-10-02T20:01:00Z">
                  <w:rPr>
                    <w:ins w:id="38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39" w:author="Sopittha Kaveevorasart" w:date="2014-10-02T20:01:00Z">
                <w:pPr>
                  <w:jc w:val="left"/>
                </w:pPr>
              </w:pPrChange>
            </w:pPr>
            <w:ins w:id="4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4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วันที่ตรวจ</w:t>
              </w:r>
            </w:ins>
            <w:ins w:id="42" w:author="Sopittha Kaveevorasart" w:date="2014-10-02T19:59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43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สอ</w:t>
              </w:r>
            </w:ins>
            <w:ins w:id="44" w:author="Sopittha Kaveevorasart" w:date="2014-10-02T20:00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45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บ</w:t>
              </w:r>
            </w:ins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 </w:t>
            </w: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6B5A" w:rsidRPr="00EC4D71" w:rsidRDefault="009A59F1">
            <w:pPr>
              <w:spacing w:before="0"/>
              <w:ind w:firstLine="0"/>
              <w:jc w:val="left"/>
              <w:rPr>
                <w:ins w:id="46" w:author="Sopittha Kaveevorasart" w:date="2014-10-02T19:45:00Z"/>
                <w:rFonts w:ascii="BBQ Plz Rounded" w:eastAsia="Times New Roman" w:hAnsi="BBQ Plz Rounded" w:cs="BBQ Plz Rounded"/>
                <w:color w:val="000000"/>
                <w:sz w:val="18"/>
                <w:szCs w:val="18"/>
                <w:rPrChange w:id="47" w:author="Sopittha Kaveevorasart" w:date="2014-10-02T20:01:00Z">
                  <w:rPr>
                    <w:ins w:id="48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49" w:author="Sopittha Kaveevorasart" w:date="2014-10-02T20:01:00Z">
                <w:pPr>
                  <w:jc w:val="center"/>
                </w:pPr>
              </w:pPrChange>
            </w:pPr>
            <w:r>
              <w:rPr>
                <w:rFonts w:ascii="BBQ Plz Rounded" w:eastAsia="Times New Roman" w:hAnsi="BBQ Plz Rounded" w:cs="BBQ Plz Rounded"/>
                <w:color w:val="000000"/>
                <w:sz w:val="18"/>
                <w:szCs w:val="18"/>
              </w:rPr>
              <w:t>…..……/…………/…………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6B5A" w:rsidRPr="00EC4D71" w:rsidRDefault="00056B5A">
            <w:pPr>
              <w:spacing w:before="0"/>
              <w:ind w:firstLine="0"/>
              <w:jc w:val="right"/>
              <w:rPr>
                <w:ins w:id="5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51" w:author="Sopittha Kaveevorasart" w:date="2014-10-02T20:01:00Z">
                  <w:rPr>
                    <w:ins w:id="52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53" w:author="Sopittha Kaveevorasart" w:date="2014-10-02T20:01:00Z">
                <w:pPr>
                  <w:jc w:val="center"/>
                </w:pPr>
              </w:pPrChange>
            </w:pP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ระบบงาน </w:t>
            </w:r>
            <w:ins w:id="5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rPrChange w:id="55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</w:rPr>
                  </w:rPrChange>
                </w:rPr>
                <w:t>:</w:t>
              </w:r>
            </w:ins>
          </w:p>
        </w:tc>
        <w:tc>
          <w:tcPr>
            <w:tcW w:w="54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A18" w:rsidRPr="001919AB" w:rsidRDefault="00056B5A" w:rsidP="00757A18">
            <w:pPr>
              <w:spacing w:before="0"/>
              <w:ind w:firstLine="0"/>
              <w:rPr>
                <w:ins w:id="56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642D"/>
                <w:sz w:val="18"/>
                <w:szCs w:val="18"/>
                <w:rPrChange w:id="57" w:author="Sopittha Kaveevorasart" w:date="2014-10-02T20:01:00Z">
                  <w:rPr>
                    <w:ins w:id="58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</w:pPr>
            <w:ins w:id="59" w:author="Sopittha Kaveevorasart" w:date="2014-10-02T19:45:00Z">
              <w:r w:rsidRPr="00056B5A">
                <w:rPr>
                  <w:rFonts w:ascii="BBQ Plz Rounded" w:eastAsia="Times New Roman" w:hAnsi="BBQ Plz Rounded" w:cs="BBQ Plz Rounded"/>
                  <w:color w:val="808080"/>
                  <w:sz w:val="16"/>
                  <w:szCs w:val="16"/>
                  <w:rPrChange w:id="60" w:author="Sopittha Kaveevorasart" w:date="2014-10-02T20:01:00Z">
                    <w:rPr>
                      <w:rFonts w:ascii="Calibri" w:eastAsia="Times New Roman" w:hAnsi="Calibri" w:cs="Tahoma"/>
                      <w:color w:val="808080"/>
                      <w:sz w:val="28"/>
                      <w:szCs w:val="28"/>
                    </w:rPr>
                  </w:rPrChange>
                </w:rPr>
                <w:t> </w:t>
              </w:r>
            </w:ins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 xml:space="preserve">Budget </w:t>
            </w:r>
            <w:proofErr w:type="spellStart"/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Apporval</w:t>
            </w:r>
            <w:proofErr w:type="spellEnd"/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 xml:space="preserve"> Form</w:t>
            </w:r>
          </w:p>
        </w:tc>
      </w:tr>
      <w:tr w:rsidR="00047602" w:rsidRPr="00EC4D71" w:rsidTr="00C2689E">
        <w:tblPrEx>
          <w:tblW w:w="10348" w:type="dxa"/>
          <w:tblInd w:w="274" w:type="dxa"/>
          <w:tblLayout w:type="fixed"/>
          <w:tblPrExChange w:id="61" w:author="Sopittha Kaveevorasart" w:date="2014-10-02T20:03:00Z">
            <w:tblPrEx>
              <w:tblW w:w="10950" w:type="dxa"/>
              <w:tblInd w:w="-318" w:type="dxa"/>
              <w:tblLayout w:type="fixed"/>
            </w:tblPrEx>
          </w:tblPrExChange>
        </w:tblPrEx>
        <w:trPr>
          <w:trHeight w:val="495"/>
          <w:ins w:id="62" w:author="Sopittha Kaveevorasart" w:date="2014-10-02T19:45:00Z"/>
          <w:trPrChange w:id="63" w:author="Sopittha Kaveevorasart" w:date="2014-10-02T20:03:00Z">
            <w:trPr>
              <w:trHeight w:val="495"/>
            </w:trPr>
          </w:trPrChange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64" w:author="Sopittha Kaveevorasart" w:date="2014-10-02T20:03:00Z">
              <w:tcPr>
                <w:tcW w:w="1135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047602" w:rsidRPr="00EC4D71" w:rsidRDefault="00047602">
            <w:pPr>
              <w:spacing w:before="0"/>
              <w:jc w:val="center"/>
              <w:rPr>
                <w:ins w:id="6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66" w:author="Sopittha Kaveevorasart" w:date="2014-10-02T20:01:00Z">
                  <w:rPr>
                    <w:ins w:id="67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68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69" w:author="Sopittha Kaveevorasart" w:date="2014-10-02T20:03:00Z">
              <w:tcPr>
                <w:tcW w:w="709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047602" w:rsidRPr="00EC4D71" w:rsidRDefault="00047602">
            <w:pPr>
              <w:spacing w:before="0"/>
              <w:jc w:val="center"/>
              <w:rPr>
                <w:ins w:id="7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71" w:author="Sopittha Kaveevorasart" w:date="2014-10-02T20:01:00Z">
                  <w:rPr>
                    <w:ins w:id="72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73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74" w:author="Sopittha Kaveevorasart" w:date="2014-10-02T20:03:00Z">
              <w:tcPr>
                <w:tcW w:w="2018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047602" w:rsidRPr="00EC4D71" w:rsidRDefault="00047602">
            <w:pPr>
              <w:spacing w:before="0"/>
              <w:ind w:left="493" w:firstLine="0"/>
              <w:jc w:val="center"/>
              <w:rPr>
                <w:ins w:id="7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76" w:author="Sopittha Kaveevorasart" w:date="2014-10-02T20:01:00Z">
                  <w:rPr>
                    <w:ins w:id="77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78" w:author="Sopittha Kaveevorasart" w:date="2014-10-02T20:01:00Z">
                <w:pPr>
                  <w:jc w:val="center"/>
                </w:pPr>
              </w:pPrChange>
            </w:pPr>
            <w:ins w:id="7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0"/>
                  <w:szCs w:val="20"/>
                  <w:cs/>
                  <w:rPrChange w:id="8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โดยหน่วยงาน</w:t>
              </w:r>
            </w:ins>
            <w:r w:rsidR="006E284C"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67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  <w:tcPrChange w:id="81" w:author="Sopittha Kaveevorasart" w:date="2014-10-02T20:03:00Z">
              <w:tcPr>
                <w:tcW w:w="7088" w:type="dxa"/>
                <w:gridSpan w:val="6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047602" w:rsidRPr="00EC4D71" w:rsidRDefault="00047602">
            <w:pPr>
              <w:spacing w:before="0"/>
              <w:ind w:firstLine="164"/>
              <w:jc w:val="left"/>
              <w:rPr>
                <w:ins w:id="8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rPrChange w:id="83" w:author="Sopittha Kaveevorasart" w:date="2014-10-02T20:01:00Z">
                  <w:rPr>
                    <w:ins w:id="84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85" w:author="Sopittha Kaveevorasart" w:date="2014-10-02T20:01:00Z">
                <w:pPr>
                  <w:jc w:val="left"/>
                </w:pPr>
              </w:pPrChange>
            </w:pPr>
          </w:p>
        </w:tc>
      </w:tr>
      <w:tr w:rsidR="008315B7" w:rsidRPr="00EC4D71" w:rsidTr="00C2689E">
        <w:trPr>
          <w:trHeight w:val="517"/>
          <w:ins w:id="86" w:author="Sopittha Kaveevorasart" w:date="2014-10-02T19:45:00Z"/>
        </w:trPr>
        <w:tc>
          <w:tcPr>
            <w:tcW w:w="6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left="-108" w:firstLine="0"/>
              <w:jc w:val="right"/>
              <w:rPr>
                <w:ins w:id="8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88" w:author="Sopittha Kaveevorasart" w:date="2014-10-02T20:01:00Z">
                  <w:rPr>
                    <w:ins w:id="89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90" w:author="Sopittha Kaveevorasart" w:date="2014-10-02T20:03:00Z">
                <w:pPr>
                  <w:jc w:val="center"/>
                </w:pPr>
              </w:pPrChange>
            </w:pPr>
            <w:ins w:id="91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ลำ</w:t>
              </w:r>
            </w:ins>
            <w:ins w:id="9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4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ดับที่</w:t>
              </w:r>
            </w:ins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7602" w:rsidRPr="00EC4D71" w:rsidRDefault="00047602">
            <w:pPr>
              <w:spacing w:before="0"/>
              <w:ind w:left="-108" w:firstLine="0"/>
              <w:jc w:val="center"/>
              <w:rPr>
                <w:ins w:id="9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96" w:author="Sopittha Kaveevorasart" w:date="2014-10-02T20:01:00Z">
                  <w:rPr>
                    <w:ins w:id="97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98" w:author="Sopittha Kaveevorasart" w:date="2014-10-02T20:03:00Z">
                <w:pPr>
                  <w:jc w:val="center"/>
                </w:pPr>
              </w:pPrChange>
            </w:pPr>
            <w:ins w:id="99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</w:t>
              </w:r>
            </w:ins>
            <w:ins w:id="10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นที่รายงาน</w:t>
              </w:r>
            </w:ins>
          </w:p>
        </w:tc>
        <w:tc>
          <w:tcPr>
            <w:tcW w:w="201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10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04" w:author="Sopittha Kaveevorasart" w:date="2014-10-02T20:01:00Z">
                  <w:rPr>
                    <w:ins w:id="105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06" w:author="Sopittha Kaveevorasart" w:date="2014-10-02T20:01:00Z">
                <w:pPr>
                  <w:jc w:val="center"/>
                </w:pPr>
              </w:pPrChange>
            </w:pPr>
            <w:ins w:id="10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8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คำอธิบาย</w:t>
              </w:r>
            </w:ins>
            <w:ins w:id="109" w:author="Sopittha Kaveevorasart" w:date="2014-10-02T19:57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1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รายการที่ยังต้องปรับปรุง</w:t>
              </w:r>
            </w:ins>
          </w:p>
        </w:tc>
        <w:tc>
          <w:tcPr>
            <w:tcW w:w="13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11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112" w:author="Sopittha Kaveevorasart" w:date="2014-10-02T20:01:00Z">
                  <w:rPr>
                    <w:ins w:id="113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114" w:author="Sopittha Kaveevorasart" w:date="2014-10-02T20:01:00Z">
                <w:pPr>
                  <w:jc w:val="center"/>
                </w:pPr>
              </w:pPrChange>
            </w:pPr>
            <w:ins w:id="11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16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สาเหตุ</w:t>
              </w:r>
            </w:ins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11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118" w:author="Sopittha Kaveevorasart" w:date="2014-10-02T20:01:00Z">
                  <w:rPr>
                    <w:ins w:id="119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120" w:author="Sopittha Kaveevorasart" w:date="2014-10-02T20:01:00Z">
                <w:pPr>
                  <w:jc w:val="center"/>
                </w:pPr>
              </w:pPrChange>
            </w:pPr>
            <w:ins w:id="12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2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การแก้ไขชั่วคราว</w:t>
              </w:r>
            </w:ins>
          </w:p>
        </w:tc>
        <w:tc>
          <w:tcPr>
            <w:tcW w:w="39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2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24" w:author="Sopittha Kaveevorasart" w:date="2014-10-02T20:01:00Z">
                  <w:rPr>
                    <w:ins w:id="125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26" w:author="Sopittha Kaveevorasart" w:date="2014-10-02T20:01:00Z">
                <w:pPr>
                  <w:jc w:val="center"/>
                </w:pPr>
              </w:pPrChange>
            </w:pPr>
            <w:ins w:id="12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28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สิ่งที่ต้องแก้ไข</w:t>
              </w:r>
            </w:ins>
          </w:p>
        </w:tc>
      </w:tr>
      <w:tr w:rsidR="00047602" w:rsidRPr="00EC4D71" w:rsidTr="00896206">
        <w:trPr>
          <w:trHeight w:val="495"/>
          <w:ins w:id="129" w:author="Sopittha Kaveevorasart" w:date="2014-10-02T19:45:00Z"/>
        </w:trPr>
        <w:tc>
          <w:tcPr>
            <w:tcW w:w="6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3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31" w:author="Sopittha Kaveevorasart" w:date="2014-10-02T20:01:00Z">
                <w:pPr/>
              </w:pPrChange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3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33" w:author="Sopittha Kaveevorasart" w:date="2014-10-02T20:01:00Z">
                <w:pPr/>
              </w:pPrChange>
            </w:pPr>
          </w:p>
        </w:tc>
        <w:tc>
          <w:tcPr>
            <w:tcW w:w="20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3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35" w:author="Sopittha Kaveevorasart" w:date="2014-10-02T20:01:00Z">
                <w:pPr/>
              </w:pPrChange>
            </w:pPr>
          </w:p>
        </w:tc>
        <w:tc>
          <w:tcPr>
            <w:tcW w:w="1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36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37" w:author="Sopittha Kaveevorasart" w:date="2014-10-02T20:01:00Z">
                <w:pPr/>
              </w:pPrChange>
            </w:pPr>
          </w:p>
        </w:tc>
        <w:tc>
          <w:tcPr>
            <w:tcW w:w="1418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38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39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14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pPrChange w:id="141" w:author="Sopittha Kaveevorasart" w:date="2014-10-02T20:01:00Z">
                <w:pPr>
                  <w:jc w:val="center"/>
                </w:pPr>
              </w:pPrChange>
            </w:pPr>
            <w:ins w:id="14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รายการแก้ไข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14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44" w:author="Sopittha Kaveevorasart" w:date="2014-10-02T20:01:00Z">
                <w:pPr>
                  <w:jc w:val="center"/>
                </w:pPr>
              </w:pPrChange>
            </w:pPr>
            <w:ins w:id="14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รับผิดชอบโดย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146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47" w:author="Sopittha Kaveevorasart" w:date="2014-10-02T20:01:00Z">
                <w:pPr>
                  <w:jc w:val="center"/>
                </w:pPr>
              </w:pPrChange>
            </w:pPr>
            <w:ins w:id="14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วันที่แล้วเสร็จ</w:t>
              </w:r>
            </w:ins>
          </w:p>
        </w:tc>
      </w:tr>
      <w:tr w:rsidR="00047602" w:rsidRPr="00EC4D71" w:rsidTr="00896206">
        <w:trPr>
          <w:trHeight w:val="495"/>
          <w:ins w:id="149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both"/>
              <w:rPr>
                <w:ins w:id="1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5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5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6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6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64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6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:rsidTr="00896206">
        <w:trPr>
          <w:trHeight w:val="495"/>
          <w:ins w:id="166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6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6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both"/>
              <w:rPr>
                <w:ins w:id="17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7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7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7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7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81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8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:rsidTr="00896206">
        <w:trPr>
          <w:trHeight w:val="495"/>
          <w:ins w:id="183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8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8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both"/>
              <w:rPr>
                <w:ins w:id="18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9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9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ind w:firstLine="16"/>
              <w:jc w:val="center"/>
              <w:rPr>
                <w:ins w:id="19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9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98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9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:rsidTr="00896206">
        <w:trPr>
          <w:trHeight w:val="495"/>
          <w:ins w:id="200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0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0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both"/>
              <w:rPr>
                <w:ins w:id="20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20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0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1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1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15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21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:rsidTr="00896206">
        <w:trPr>
          <w:trHeight w:val="495"/>
          <w:ins w:id="217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1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2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2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both"/>
              <w:rPr>
                <w:ins w:id="22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2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22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2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2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2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2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2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3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3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32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23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:rsidTr="00896206">
        <w:trPr>
          <w:trHeight w:val="495"/>
          <w:ins w:id="234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3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3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both"/>
              <w:rPr>
                <w:ins w:id="23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rPr>
                <w:ins w:id="23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3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2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:rsidTr="00896206">
        <w:trPr>
          <w:trHeight w:val="495"/>
          <w:ins w:id="243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both"/>
              <w:rPr>
                <w:ins w:id="24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rPr>
                <w:ins w:id="24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51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:rsidTr="00896206">
        <w:trPr>
          <w:trHeight w:val="495"/>
          <w:ins w:id="252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5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both"/>
              <w:rPr>
                <w:ins w:id="25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rPr>
                <w:ins w:id="25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5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5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5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60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:rsidTr="00896206">
        <w:trPr>
          <w:trHeight w:val="495"/>
          <w:ins w:id="261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6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6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both"/>
              <w:rPr>
                <w:ins w:id="26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rPr>
                <w:ins w:id="26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6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6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6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69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:rsidTr="00896206">
        <w:trPr>
          <w:trHeight w:val="495"/>
          <w:ins w:id="270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7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7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both"/>
              <w:rPr>
                <w:ins w:id="27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rPr>
                <w:ins w:id="27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7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7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7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78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</w:tbl>
    <w:p w:rsidR="00FF3595" w:rsidRPr="00EC4D71" w:rsidRDefault="00FF3595" w:rsidP="00BF06BB">
      <w:pPr>
        <w:ind w:firstLine="0"/>
        <w:rPr>
          <w:rFonts w:ascii="BBQ Plz Rounded" w:hAnsi="BBQ Plz Rounded" w:cs="BBQ Plz Rounded"/>
          <w:sz w:val="20"/>
          <w:szCs w:val="20"/>
        </w:rPr>
      </w:pPr>
    </w:p>
    <w:tbl>
      <w:tblPr>
        <w:tblStyle w:val="TableGrid3"/>
        <w:tblW w:w="10348" w:type="dxa"/>
        <w:tblInd w:w="269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FF3595" w:rsidRPr="00EC4D71" w:rsidTr="00832643">
        <w:trPr>
          <w:trHeight w:val="2194"/>
        </w:trPr>
        <w:tc>
          <w:tcPr>
            <w:tcW w:w="5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510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:rsidR="00832643" w:rsidRPr="00EC4D71" w:rsidRDefault="00832643" w:rsidP="008315B7">
      <w:pPr>
        <w:rPr>
          <w:rFonts w:ascii="BBQ Plz Rounded" w:hAnsi="BBQ Plz Rounded" w:cs="BBQ Plz Rounded"/>
          <w:sz w:val="20"/>
          <w:szCs w:val="20"/>
        </w:rPr>
      </w:pPr>
    </w:p>
    <w:sectPr w:rsidR="00832643" w:rsidRPr="00EC4D71" w:rsidSect="003C6E20">
      <w:pgSz w:w="11906" w:h="16838"/>
      <w:pgMar w:top="994" w:right="562" w:bottom="994" w:left="706" w:header="432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273" w:rsidRDefault="00335273" w:rsidP="00347FA6">
      <w:pPr>
        <w:spacing w:before="0"/>
      </w:pPr>
      <w:r>
        <w:separator/>
      </w:r>
    </w:p>
  </w:endnote>
  <w:endnote w:type="continuationSeparator" w:id="0">
    <w:p w:rsidR="00335273" w:rsidRDefault="00335273" w:rsidP="00347F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Q Plz Sans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BBQ Plz Rounded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ahoma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subsetted="1" w:fontKey="{0E8A9243-BABC-4D1D-9E62-1D7484B6C92D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oodpassio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273" w:rsidRDefault="00335273" w:rsidP="00347FA6">
      <w:pPr>
        <w:spacing w:before="0"/>
      </w:pPr>
      <w:r>
        <w:separator/>
      </w:r>
    </w:p>
  </w:footnote>
  <w:footnote w:type="continuationSeparator" w:id="0">
    <w:p w:rsidR="00335273" w:rsidRDefault="00335273" w:rsidP="00347F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007" w:rsidRPr="008715B4" w:rsidRDefault="007A3007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</w:rPr>
    </w:pPr>
    <w:r w:rsidRPr="008715B4">
      <w:rPr>
        <w:rFonts w:ascii="BBQ Plz Rounded" w:hAnsi="BBQ Plz Rounded" w:cs="BBQ Plz Rounded"/>
        <w:noProof/>
        <w:color w:val="E36C0A"/>
        <w:lang w:eastAsia="en-US"/>
      </w:rPr>
      <w:drawing>
        <wp:anchor distT="0" distB="0" distL="114300" distR="114300" simplePos="0" relativeHeight="251659264" behindDoc="1" locked="0" layoutInCell="1" allowOverlap="1" wp14:anchorId="07CDBF44" wp14:editId="7B2F4022">
          <wp:simplePos x="0" y="0"/>
          <wp:positionH relativeFrom="margin">
            <wp:align>right</wp:align>
          </wp:positionH>
          <wp:positionV relativeFrom="paragraph">
            <wp:posOffset>24765</wp:posOffset>
          </wp:positionV>
          <wp:extent cx="866775" cy="533400"/>
          <wp:effectExtent l="0" t="0" r="9525" b="0"/>
          <wp:wrapTight wrapText="bothSides">
            <wp:wrapPolygon edited="0">
              <wp:start x="3798" y="1543"/>
              <wp:lineTo x="475" y="15429"/>
              <wp:lineTo x="1424" y="18514"/>
              <wp:lineTo x="2848" y="20057"/>
              <wp:lineTo x="18514" y="20057"/>
              <wp:lineTo x="20413" y="18514"/>
              <wp:lineTo x="21363" y="15429"/>
              <wp:lineTo x="18040" y="1543"/>
              <wp:lineTo x="3798" y="1543"/>
            </wp:wrapPolygon>
          </wp:wrapTight>
          <wp:docPr id="1" name="รูปภาพ 2" descr="C:\Users\LakShizuka\Downloads\3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kShizuka\Downloads\3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FOOD PASSION CO., LTD.</w:t>
    </w:r>
    <w:r w:rsidRPr="008715B4">
      <w:rPr>
        <w:rFonts w:ascii="BBQ Plz Rounded" w:hAnsi="BBQ Plz Rounded" w:cs="BBQ Plz Rounded"/>
        <w:noProof/>
        <w:color w:val="E36C0A"/>
        <w:lang w:eastAsia="en-US"/>
      </w:rPr>
      <w:t xml:space="preserve"> </w:t>
    </w:r>
  </w:p>
  <w:p w:rsidR="007A3007" w:rsidRPr="008715B4" w:rsidRDefault="007A3007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</w:pP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333 Moo.6,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Prachachuen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 Rd.,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Toongsonghong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Laksi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, Bangkok 10210, Thailand</w:t>
    </w:r>
  </w:p>
  <w:p w:rsidR="007A3007" w:rsidRPr="008715B4" w:rsidRDefault="007A3007" w:rsidP="006C07BE">
    <w:pPr>
      <w:pStyle w:val="af"/>
      <w:spacing w:before="0"/>
      <w:ind w:left="284" w:right="5788" w:firstLine="11"/>
      <w:rPr>
        <w:rFonts w:ascii="BBQ Plz Rounded" w:hAnsi="BBQ Plz Rounded" w:cs="BBQ Plz Rounded"/>
        <w:color w:val="E36C0A"/>
        <w:sz w:val="18"/>
        <w:szCs w:val="18"/>
      </w:rPr>
    </w:pP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T</w:t>
    </w: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el. +</w:t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662 575 1010 (Ext.713)</w:t>
    </w:r>
    <w:r w:rsidRPr="008715B4">
      <w:rPr>
        <w:rFonts w:ascii="BBQ Plz Rounded" w:hAnsi="BBQ Plz Rounded" w:cs="BBQ Plz Rounded"/>
        <w:noProof/>
        <w:color w:val="E36C0A"/>
      </w:rPr>
      <w:t xml:space="preserve"> </w:t>
    </w:r>
  </w:p>
  <w:p w:rsidR="007A3007" w:rsidRPr="006C07BE" w:rsidRDefault="007A3007" w:rsidP="006C07BE">
    <w:pPr>
      <w:pStyle w:val="af"/>
      <w:spacing w:before="0"/>
      <w:ind w:left="284" w:right="5788" w:firstLine="11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97F"/>
    <w:multiLevelType w:val="hybridMultilevel"/>
    <w:tmpl w:val="32DA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4ACE"/>
    <w:multiLevelType w:val="hybridMultilevel"/>
    <w:tmpl w:val="3D2A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84866"/>
    <w:multiLevelType w:val="hybridMultilevel"/>
    <w:tmpl w:val="4E94DD8A"/>
    <w:lvl w:ilvl="0" w:tplc="824E67B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BBQ Plz Sans" w:hAnsi="BBQ Plz Sans" w:hint="default"/>
      </w:rPr>
    </w:lvl>
    <w:lvl w:ilvl="1" w:tplc="5EDED32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BBQ Plz Sans" w:hAnsi="BBQ Plz Sans" w:hint="default"/>
      </w:rPr>
    </w:lvl>
    <w:lvl w:ilvl="2" w:tplc="6756C56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BBQ Plz Sans" w:hAnsi="BBQ Plz Sans" w:hint="default"/>
      </w:rPr>
    </w:lvl>
    <w:lvl w:ilvl="3" w:tplc="45040AE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BBQ Plz Sans" w:hAnsi="BBQ Plz Sans" w:hint="default"/>
      </w:rPr>
    </w:lvl>
    <w:lvl w:ilvl="4" w:tplc="5274948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BBQ Plz Sans" w:hAnsi="BBQ Plz Sans" w:hint="default"/>
      </w:rPr>
    </w:lvl>
    <w:lvl w:ilvl="5" w:tplc="D1704AA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BBQ Plz Sans" w:hAnsi="BBQ Plz Sans" w:hint="default"/>
      </w:rPr>
    </w:lvl>
    <w:lvl w:ilvl="6" w:tplc="4794582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BBQ Plz Sans" w:hAnsi="BBQ Plz Sans" w:hint="default"/>
      </w:rPr>
    </w:lvl>
    <w:lvl w:ilvl="7" w:tplc="529CA47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BBQ Plz Sans" w:hAnsi="BBQ Plz Sans" w:hint="default"/>
      </w:rPr>
    </w:lvl>
    <w:lvl w:ilvl="8" w:tplc="F7D08F5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BBQ Plz Sans" w:hAnsi="BBQ Plz Sans" w:hint="default"/>
      </w:rPr>
    </w:lvl>
  </w:abstractNum>
  <w:abstractNum w:abstractNumId="3" w15:restartNumberingAfterBreak="0">
    <w:nsid w:val="1874519E"/>
    <w:multiLevelType w:val="hybridMultilevel"/>
    <w:tmpl w:val="9D08E84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E254F"/>
    <w:multiLevelType w:val="hybridMultilevel"/>
    <w:tmpl w:val="F4E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65E71"/>
    <w:multiLevelType w:val="hybridMultilevel"/>
    <w:tmpl w:val="C0BC8E6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9472E"/>
    <w:multiLevelType w:val="hybridMultilevel"/>
    <w:tmpl w:val="D752E576"/>
    <w:lvl w:ilvl="0" w:tplc="6518AAAA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D4448"/>
    <w:multiLevelType w:val="hybridMultilevel"/>
    <w:tmpl w:val="CB2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7E9"/>
    <w:multiLevelType w:val="hybridMultilevel"/>
    <w:tmpl w:val="035411AC"/>
    <w:lvl w:ilvl="0" w:tplc="48C65F7E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03B00"/>
    <w:multiLevelType w:val="hybridMultilevel"/>
    <w:tmpl w:val="835CC280"/>
    <w:lvl w:ilvl="0" w:tplc="7C206002">
      <w:start w:val="1"/>
      <w:numFmt w:val="bullet"/>
      <w:lvlText w:val="-"/>
      <w:lvlJc w:val="left"/>
      <w:pPr>
        <w:ind w:left="720" w:hanging="360"/>
      </w:pPr>
      <w:rPr>
        <w:rFonts w:ascii="BBQ Plz Rounded" w:eastAsia="Cordia New" w:hAnsi="BBQ Plz Rounded" w:cs="BBQ Plz Rounde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13839"/>
    <w:multiLevelType w:val="hybridMultilevel"/>
    <w:tmpl w:val="5C00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E3480"/>
    <w:multiLevelType w:val="hybridMultilevel"/>
    <w:tmpl w:val="C6CC1E42"/>
    <w:lvl w:ilvl="0" w:tplc="E8AE0636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920FD"/>
    <w:multiLevelType w:val="hybridMultilevel"/>
    <w:tmpl w:val="9E64E44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A5699"/>
    <w:multiLevelType w:val="hybridMultilevel"/>
    <w:tmpl w:val="ED5212A8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47166"/>
    <w:multiLevelType w:val="hybridMultilevel"/>
    <w:tmpl w:val="5A5A92C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35D9C"/>
    <w:multiLevelType w:val="multilevel"/>
    <w:tmpl w:val="B6A41F90"/>
    <w:lvl w:ilvl="0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624"/>
      </w:p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748" w:hanging="391"/>
      </w:pPr>
    </w:lvl>
    <w:lvl w:ilvl="4">
      <w:start w:val="1"/>
      <w:numFmt w:val="hebrew2"/>
      <w:pStyle w:val="2"/>
      <w:lvlText w:val="%5)"/>
      <w:lvlJc w:val="left"/>
      <w:pPr>
        <w:tabs>
          <w:tab w:val="num" w:pos="1800"/>
        </w:tabs>
        <w:ind w:left="1758" w:hanging="318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461A2196"/>
    <w:multiLevelType w:val="multilevel"/>
    <w:tmpl w:val="B502C502"/>
    <w:styleLink w:val="ThaiNumber1"/>
    <w:lvl w:ilvl="0">
      <w:start w:val="1"/>
      <w:numFmt w:val="thaiNumbers"/>
      <w:lvlText w:val="%1."/>
      <w:lvlJc w:val="left"/>
      <w:pPr>
        <w:ind w:left="432" w:hanging="432"/>
      </w:pPr>
      <w:rPr>
        <w:rFonts w:ascii="TH SarabunPSK" w:eastAsia="TH SarabunPSK" w:hAnsi="TH SarabunPSK" w:cs="TH SarabunPSK" w:hint="default"/>
        <w:sz w:val="32"/>
        <w:szCs w:val="32"/>
      </w:rPr>
    </w:lvl>
    <w:lvl w:ilvl="1">
      <w:start w:val="1"/>
      <w:numFmt w:val="thaiNumbers"/>
      <w:lvlText w:val="%1.%2"/>
      <w:lvlJc w:val="left"/>
      <w:pPr>
        <w:ind w:left="792" w:hanging="648"/>
      </w:pPr>
      <w:rPr>
        <w:rFonts w:ascii="TH SarabunPSK" w:eastAsia="TH SarabunPSK" w:hAnsi="TH SarabunPSK" w:cs="TH SarabunPSK" w:hint="default"/>
        <w:sz w:val="32"/>
        <w:szCs w:val="32"/>
      </w:rPr>
    </w:lvl>
    <w:lvl w:ilvl="2">
      <w:start w:val="1"/>
      <w:numFmt w:val="thaiNumbers"/>
      <w:lvlText w:val="%1.%2.%3"/>
      <w:lvlJc w:val="left"/>
      <w:pPr>
        <w:ind w:left="1368" w:hanging="936"/>
      </w:pPr>
      <w:rPr>
        <w:rFonts w:ascii="TH SarabunPSK" w:eastAsia="TH SarabunPSK" w:hAnsi="TH SarabunPSK" w:cs="TH SarabunPSK" w:hint="default"/>
        <w:sz w:val="32"/>
        <w:szCs w:val="32"/>
      </w:rPr>
    </w:lvl>
    <w:lvl w:ilvl="3">
      <w:start w:val="1"/>
      <w:numFmt w:val="thaiLetters"/>
      <w:lvlText w:val="(%4)"/>
      <w:lvlJc w:val="left"/>
      <w:pPr>
        <w:ind w:left="2016" w:hanging="576"/>
      </w:pPr>
      <w:rPr>
        <w:rFonts w:ascii="TH SarabunPSK" w:eastAsia="TH SarabunPSK" w:hAnsi="TH SarabunPSK" w:cs="TH SarabunPSK" w:hint="default"/>
        <w:sz w:val="32"/>
        <w:szCs w:val="32"/>
      </w:rPr>
    </w:lvl>
    <w:lvl w:ilvl="4">
      <w:start w:val="1"/>
      <w:numFmt w:val="bullet"/>
      <w:lvlText w:val=""/>
      <w:lvlJc w:val="left"/>
      <w:pPr>
        <w:ind w:left="2448" w:hanging="43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17" w15:restartNumberingAfterBreak="0">
    <w:nsid w:val="473B785C"/>
    <w:multiLevelType w:val="hybridMultilevel"/>
    <w:tmpl w:val="3DF8D81C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72500"/>
    <w:multiLevelType w:val="hybridMultilevel"/>
    <w:tmpl w:val="6A3E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D5D81"/>
    <w:multiLevelType w:val="hybridMultilevel"/>
    <w:tmpl w:val="B504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8503E"/>
    <w:multiLevelType w:val="hybridMultilevel"/>
    <w:tmpl w:val="4B60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E14D7"/>
    <w:multiLevelType w:val="hybridMultilevel"/>
    <w:tmpl w:val="EA5EBE0E"/>
    <w:lvl w:ilvl="0" w:tplc="A53EB250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A48C5"/>
    <w:multiLevelType w:val="hybridMultilevel"/>
    <w:tmpl w:val="DA0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1"/>
  </w:num>
  <w:num w:numId="4">
    <w:abstractNumId w:val="2"/>
  </w:num>
  <w:num w:numId="5">
    <w:abstractNumId w:val="19"/>
  </w:num>
  <w:num w:numId="6">
    <w:abstractNumId w:val="20"/>
  </w:num>
  <w:num w:numId="7">
    <w:abstractNumId w:val="0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  <w:num w:numId="12">
    <w:abstractNumId w:val="22"/>
  </w:num>
  <w:num w:numId="13">
    <w:abstractNumId w:val="9"/>
  </w:num>
  <w:num w:numId="14">
    <w:abstractNumId w:val="18"/>
  </w:num>
  <w:num w:numId="15">
    <w:abstractNumId w:val="8"/>
  </w:num>
  <w:num w:numId="16">
    <w:abstractNumId w:val="6"/>
  </w:num>
  <w:num w:numId="17">
    <w:abstractNumId w:val="11"/>
  </w:num>
  <w:num w:numId="18">
    <w:abstractNumId w:val="17"/>
  </w:num>
  <w:num w:numId="19">
    <w:abstractNumId w:val="5"/>
  </w:num>
  <w:num w:numId="20">
    <w:abstractNumId w:val="14"/>
  </w:num>
  <w:num w:numId="21">
    <w:abstractNumId w:val="12"/>
  </w:num>
  <w:num w:numId="22">
    <w:abstractNumId w:val="3"/>
  </w:num>
  <w:num w:numId="23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02"/>
    <w:rsid w:val="00003B8A"/>
    <w:rsid w:val="00012FD9"/>
    <w:rsid w:val="0003651A"/>
    <w:rsid w:val="00047602"/>
    <w:rsid w:val="00056B5A"/>
    <w:rsid w:val="00066BA5"/>
    <w:rsid w:val="00074E66"/>
    <w:rsid w:val="0008084A"/>
    <w:rsid w:val="000873F1"/>
    <w:rsid w:val="00094162"/>
    <w:rsid w:val="000B273C"/>
    <w:rsid w:val="000C075B"/>
    <w:rsid w:val="000C5422"/>
    <w:rsid w:val="000C7C93"/>
    <w:rsid w:val="000D7622"/>
    <w:rsid w:val="000E5761"/>
    <w:rsid w:val="000F0816"/>
    <w:rsid w:val="000F6142"/>
    <w:rsid w:val="00160571"/>
    <w:rsid w:val="0016112A"/>
    <w:rsid w:val="001919AB"/>
    <w:rsid w:val="0019779E"/>
    <w:rsid w:val="001D2023"/>
    <w:rsid w:val="001E2B26"/>
    <w:rsid w:val="00205414"/>
    <w:rsid w:val="002233B7"/>
    <w:rsid w:val="002263CD"/>
    <w:rsid w:val="00254FFB"/>
    <w:rsid w:val="002614A0"/>
    <w:rsid w:val="00266659"/>
    <w:rsid w:val="002775DB"/>
    <w:rsid w:val="00280C68"/>
    <w:rsid w:val="0028201A"/>
    <w:rsid w:val="00282C7E"/>
    <w:rsid w:val="00297B8B"/>
    <w:rsid w:val="002A71AF"/>
    <w:rsid w:val="002A7766"/>
    <w:rsid w:val="002D230B"/>
    <w:rsid w:val="002D2A65"/>
    <w:rsid w:val="002E5DB6"/>
    <w:rsid w:val="0030566F"/>
    <w:rsid w:val="003172C3"/>
    <w:rsid w:val="00322D41"/>
    <w:rsid w:val="00326E30"/>
    <w:rsid w:val="00335273"/>
    <w:rsid w:val="003476CD"/>
    <w:rsid w:val="00347FA6"/>
    <w:rsid w:val="003A0349"/>
    <w:rsid w:val="003C0611"/>
    <w:rsid w:val="003C5CAB"/>
    <w:rsid w:val="003C6E20"/>
    <w:rsid w:val="003D2EBC"/>
    <w:rsid w:val="003F1526"/>
    <w:rsid w:val="003F206C"/>
    <w:rsid w:val="003F54D9"/>
    <w:rsid w:val="00412B53"/>
    <w:rsid w:val="00421FDF"/>
    <w:rsid w:val="00423630"/>
    <w:rsid w:val="00454B6A"/>
    <w:rsid w:val="004665D7"/>
    <w:rsid w:val="00490A31"/>
    <w:rsid w:val="00495EB4"/>
    <w:rsid w:val="004C52A3"/>
    <w:rsid w:val="004F0366"/>
    <w:rsid w:val="004F4E8C"/>
    <w:rsid w:val="004F6617"/>
    <w:rsid w:val="004F749A"/>
    <w:rsid w:val="00505F6E"/>
    <w:rsid w:val="0051208B"/>
    <w:rsid w:val="005309EE"/>
    <w:rsid w:val="00560BB7"/>
    <w:rsid w:val="00572CAB"/>
    <w:rsid w:val="005757AF"/>
    <w:rsid w:val="005870EA"/>
    <w:rsid w:val="00594A0A"/>
    <w:rsid w:val="005A6B61"/>
    <w:rsid w:val="005C7B14"/>
    <w:rsid w:val="005E6896"/>
    <w:rsid w:val="005F2884"/>
    <w:rsid w:val="0060322A"/>
    <w:rsid w:val="00607D5F"/>
    <w:rsid w:val="00612793"/>
    <w:rsid w:val="00616A7C"/>
    <w:rsid w:val="00627F38"/>
    <w:rsid w:val="006363BB"/>
    <w:rsid w:val="00647BBF"/>
    <w:rsid w:val="0065531F"/>
    <w:rsid w:val="00694C84"/>
    <w:rsid w:val="006A57CF"/>
    <w:rsid w:val="006B2F4C"/>
    <w:rsid w:val="006B5CAF"/>
    <w:rsid w:val="006C07BE"/>
    <w:rsid w:val="006C40F7"/>
    <w:rsid w:val="006C6EE0"/>
    <w:rsid w:val="006E284C"/>
    <w:rsid w:val="006E3ABD"/>
    <w:rsid w:val="006F58A9"/>
    <w:rsid w:val="006F70BA"/>
    <w:rsid w:val="006F792D"/>
    <w:rsid w:val="00725B19"/>
    <w:rsid w:val="007452BB"/>
    <w:rsid w:val="00753B14"/>
    <w:rsid w:val="00753CC4"/>
    <w:rsid w:val="00754412"/>
    <w:rsid w:val="00757A18"/>
    <w:rsid w:val="00766532"/>
    <w:rsid w:val="007667D4"/>
    <w:rsid w:val="00777395"/>
    <w:rsid w:val="0079026D"/>
    <w:rsid w:val="007A3007"/>
    <w:rsid w:val="007C006A"/>
    <w:rsid w:val="007E17E8"/>
    <w:rsid w:val="00825CCE"/>
    <w:rsid w:val="008315B7"/>
    <w:rsid w:val="00832643"/>
    <w:rsid w:val="00844CF9"/>
    <w:rsid w:val="00854F05"/>
    <w:rsid w:val="00866642"/>
    <w:rsid w:val="008712F0"/>
    <w:rsid w:val="008715B4"/>
    <w:rsid w:val="008745B8"/>
    <w:rsid w:val="008909F2"/>
    <w:rsid w:val="00891C42"/>
    <w:rsid w:val="00896206"/>
    <w:rsid w:val="008A50E3"/>
    <w:rsid w:val="008A6787"/>
    <w:rsid w:val="008F1786"/>
    <w:rsid w:val="008F39CB"/>
    <w:rsid w:val="009124EE"/>
    <w:rsid w:val="00920E65"/>
    <w:rsid w:val="0094213F"/>
    <w:rsid w:val="00942E23"/>
    <w:rsid w:val="0094376A"/>
    <w:rsid w:val="009570C8"/>
    <w:rsid w:val="00990649"/>
    <w:rsid w:val="009922E8"/>
    <w:rsid w:val="0099531F"/>
    <w:rsid w:val="009A3F66"/>
    <w:rsid w:val="009A59F1"/>
    <w:rsid w:val="009B209C"/>
    <w:rsid w:val="009B46E1"/>
    <w:rsid w:val="009B4734"/>
    <w:rsid w:val="009F3D47"/>
    <w:rsid w:val="00A34BA6"/>
    <w:rsid w:val="00A47CBE"/>
    <w:rsid w:val="00A5247E"/>
    <w:rsid w:val="00A66A94"/>
    <w:rsid w:val="00A92B17"/>
    <w:rsid w:val="00A96C71"/>
    <w:rsid w:val="00AA4F90"/>
    <w:rsid w:val="00AA63FA"/>
    <w:rsid w:val="00AB36CD"/>
    <w:rsid w:val="00AC042E"/>
    <w:rsid w:val="00AC679A"/>
    <w:rsid w:val="00AC7A9D"/>
    <w:rsid w:val="00AD611C"/>
    <w:rsid w:val="00AF7A10"/>
    <w:rsid w:val="00B026FE"/>
    <w:rsid w:val="00B10E14"/>
    <w:rsid w:val="00B346AE"/>
    <w:rsid w:val="00B901BA"/>
    <w:rsid w:val="00B93515"/>
    <w:rsid w:val="00BA1EDD"/>
    <w:rsid w:val="00BC65C1"/>
    <w:rsid w:val="00BD0070"/>
    <w:rsid w:val="00BD269C"/>
    <w:rsid w:val="00BD28B7"/>
    <w:rsid w:val="00BD4F39"/>
    <w:rsid w:val="00BE62D8"/>
    <w:rsid w:val="00BF06BB"/>
    <w:rsid w:val="00BF1E08"/>
    <w:rsid w:val="00BF7E8E"/>
    <w:rsid w:val="00C215C4"/>
    <w:rsid w:val="00C2689E"/>
    <w:rsid w:val="00C27CAA"/>
    <w:rsid w:val="00C307BD"/>
    <w:rsid w:val="00C30BF7"/>
    <w:rsid w:val="00C33D37"/>
    <w:rsid w:val="00C34A97"/>
    <w:rsid w:val="00C454E8"/>
    <w:rsid w:val="00C62114"/>
    <w:rsid w:val="00C94225"/>
    <w:rsid w:val="00CB56DA"/>
    <w:rsid w:val="00CB7393"/>
    <w:rsid w:val="00CD7556"/>
    <w:rsid w:val="00CE1069"/>
    <w:rsid w:val="00D1010B"/>
    <w:rsid w:val="00D152A2"/>
    <w:rsid w:val="00D36D93"/>
    <w:rsid w:val="00D44B28"/>
    <w:rsid w:val="00D80B99"/>
    <w:rsid w:val="00D845DF"/>
    <w:rsid w:val="00DA3F55"/>
    <w:rsid w:val="00DD2ADD"/>
    <w:rsid w:val="00DD6E79"/>
    <w:rsid w:val="00DE22BE"/>
    <w:rsid w:val="00E06B06"/>
    <w:rsid w:val="00E16F73"/>
    <w:rsid w:val="00E20D08"/>
    <w:rsid w:val="00E40342"/>
    <w:rsid w:val="00E43F42"/>
    <w:rsid w:val="00E51FBB"/>
    <w:rsid w:val="00E65425"/>
    <w:rsid w:val="00E674A3"/>
    <w:rsid w:val="00E95BB2"/>
    <w:rsid w:val="00EA78CA"/>
    <w:rsid w:val="00EC4D71"/>
    <w:rsid w:val="00ED2CB2"/>
    <w:rsid w:val="00EF52D5"/>
    <w:rsid w:val="00F04893"/>
    <w:rsid w:val="00F12E7D"/>
    <w:rsid w:val="00F20809"/>
    <w:rsid w:val="00F30644"/>
    <w:rsid w:val="00F4025A"/>
    <w:rsid w:val="00F54C1B"/>
    <w:rsid w:val="00F859BD"/>
    <w:rsid w:val="00F95A7E"/>
    <w:rsid w:val="00FC2B2B"/>
    <w:rsid w:val="00FE6842"/>
    <w:rsid w:val="00FE7CDC"/>
    <w:rsid w:val="00FF0C18"/>
    <w:rsid w:val="00FF3595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0F941"/>
  <w15:docId w15:val="{C31041FF-99EB-4193-8728-DAED805A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602"/>
    <w:pPr>
      <w:spacing w:before="240" w:after="0" w:line="240" w:lineRule="auto"/>
      <w:ind w:firstLine="720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47602"/>
    <w:pPr>
      <w:keepNext/>
      <w:outlineLvl w:val="0"/>
    </w:pPr>
    <w:rPr>
      <w:rFonts w:ascii="Angsana New" w:hAnsi="Angsana New" w:cs="Angsana New"/>
    </w:rPr>
  </w:style>
  <w:style w:type="paragraph" w:styleId="2">
    <w:name w:val="heading 2"/>
    <w:basedOn w:val="a"/>
    <w:next w:val="a"/>
    <w:link w:val="20"/>
    <w:uiPriority w:val="9"/>
    <w:qFormat/>
    <w:rsid w:val="00047602"/>
    <w:pPr>
      <w:keepNext/>
      <w:numPr>
        <w:ilvl w:val="4"/>
        <w:numId w:val="1"/>
      </w:numPr>
      <w:outlineLvl w:val="1"/>
    </w:pPr>
    <w:rPr>
      <w:rFonts w:ascii="Angsana New" w:hAnsi="Angsana New" w:cs="Angsana New"/>
    </w:rPr>
  </w:style>
  <w:style w:type="paragraph" w:styleId="3">
    <w:name w:val="heading 3"/>
    <w:basedOn w:val="a"/>
    <w:next w:val="a"/>
    <w:link w:val="30"/>
    <w:uiPriority w:val="9"/>
    <w:qFormat/>
    <w:rsid w:val="00047602"/>
    <w:pPr>
      <w:keepNext/>
      <w:jc w:val="center"/>
      <w:outlineLvl w:val="2"/>
    </w:pPr>
    <w:rPr>
      <w:rFonts w:ascii="EucrosiaUPC" w:hAnsi="EucrosiaUPC" w:cs="EucrosiaUPC"/>
      <w:i/>
      <w:iCs/>
    </w:rPr>
  </w:style>
  <w:style w:type="paragraph" w:styleId="4">
    <w:name w:val="heading 4"/>
    <w:basedOn w:val="a"/>
    <w:next w:val="a"/>
    <w:link w:val="40"/>
    <w:uiPriority w:val="9"/>
    <w:qFormat/>
    <w:rsid w:val="00047602"/>
    <w:pPr>
      <w:keepNext/>
      <w:jc w:val="center"/>
      <w:outlineLvl w:val="3"/>
    </w:pPr>
    <w:rPr>
      <w:rFonts w:ascii="EucrosiaUPC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paragraph" w:styleId="5">
    <w:name w:val="heading 5"/>
    <w:basedOn w:val="a"/>
    <w:next w:val="a"/>
    <w:link w:val="50"/>
    <w:uiPriority w:val="9"/>
    <w:qFormat/>
    <w:rsid w:val="00047602"/>
    <w:pPr>
      <w:keepNext/>
      <w:jc w:val="center"/>
      <w:outlineLvl w:val="4"/>
    </w:pPr>
    <w:rPr>
      <w:rFonts w:ascii="EucrosiaUPC" w:hAnsi="EucrosiaUPC" w:cs="EucrosiaUPC"/>
      <w:b/>
      <w:bCs/>
      <w:i/>
      <w:iCs/>
      <w:snapToGrid w:val="0"/>
      <w:lang w:eastAsia="th-TH"/>
    </w:rPr>
  </w:style>
  <w:style w:type="paragraph" w:styleId="6">
    <w:name w:val="heading 6"/>
    <w:basedOn w:val="a"/>
    <w:next w:val="a"/>
    <w:link w:val="60"/>
    <w:uiPriority w:val="9"/>
    <w:qFormat/>
    <w:rsid w:val="00047602"/>
    <w:pPr>
      <w:keepNext/>
      <w:outlineLvl w:val="5"/>
    </w:pPr>
    <w:rPr>
      <w:rFonts w:ascii="EucrosiaUPC" w:hAnsi="EucrosiaUPC" w:cs="EucrosiaUPC"/>
      <w:i/>
      <w:iCs/>
      <w:snapToGrid w:val="0"/>
      <w:color w:val="000000"/>
      <w:lang w:eastAsia="th-TH"/>
    </w:rPr>
  </w:style>
  <w:style w:type="paragraph" w:styleId="7">
    <w:name w:val="heading 7"/>
    <w:basedOn w:val="a"/>
    <w:next w:val="a"/>
    <w:link w:val="70"/>
    <w:uiPriority w:val="9"/>
    <w:qFormat/>
    <w:rsid w:val="00047602"/>
    <w:pPr>
      <w:keepNext/>
      <w:jc w:val="center"/>
      <w:outlineLvl w:val="6"/>
    </w:pPr>
    <w:rPr>
      <w:rFonts w:ascii="EucrosiaUPC" w:hAnsi="EucrosiaUPC" w:cs="EucrosiaUPC"/>
      <w:b/>
      <w:bCs/>
      <w:snapToGrid w:val="0"/>
      <w:color w:val="000000"/>
      <w:lang w:eastAsia="th-TH"/>
    </w:rPr>
  </w:style>
  <w:style w:type="paragraph" w:styleId="8">
    <w:name w:val="heading 8"/>
    <w:basedOn w:val="a"/>
    <w:next w:val="a"/>
    <w:link w:val="80"/>
    <w:qFormat/>
    <w:rsid w:val="00047602"/>
    <w:pPr>
      <w:keepNext/>
      <w:jc w:val="center"/>
      <w:outlineLvl w:val="7"/>
    </w:pPr>
    <w:rPr>
      <w:rFonts w:ascii="EucrosiaUPC" w:hAnsi="EucrosiaUPC" w:cs="EucrosiaUPC"/>
      <w:b/>
      <w:bCs/>
      <w:snapToGrid w:val="0"/>
      <w:color w:val="000000"/>
      <w:sz w:val="26"/>
      <w:szCs w:val="26"/>
      <w:lang w:eastAsia="th-TH"/>
    </w:rPr>
  </w:style>
  <w:style w:type="paragraph" w:styleId="9">
    <w:name w:val="heading 9"/>
    <w:basedOn w:val="a"/>
    <w:next w:val="a"/>
    <w:link w:val="90"/>
    <w:qFormat/>
    <w:rsid w:val="00047602"/>
    <w:pPr>
      <w:keepNext/>
      <w:jc w:val="center"/>
      <w:outlineLvl w:val="8"/>
    </w:pPr>
    <w:rPr>
      <w:rFonts w:ascii="EucrosiaUPC" w:hAnsi="EucrosiaUPC" w:cs="EucrosiaUPC"/>
      <w:b/>
      <w:bCs/>
      <w:i/>
      <w:iCs/>
      <w:snapToGrid w:val="0"/>
      <w:color w:val="000000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20">
    <w:name w:val="หัวเรื่อง 2 อักขระ"/>
    <w:basedOn w:val="a0"/>
    <w:link w:val="2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30">
    <w:name w:val="หัวเรื่อง 3 อักขระ"/>
    <w:basedOn w:val="a0"/>
    <w:link w:val="3"/>
    <w:uiPriority w:val="9"/>
    <w:rsid w:val="00047602"/>
    <w:rPr>
      <w:rFonts w:ascii="EucrosiaUPC" w:eastAsia="Cordia New" w:hAnsi="EucrosiaUPC" w:cs="EucrosiaUPC"/>
      <w:i/>
      <w:iCs/>
      <w:sz w:val="32"/>
      <w:szCs w:val="32"/>
      <w:lang w:eastAsia="zh-CN"/>
    </w:rPr>
  </w:style>
  <w:style w:type="character" w:customStyle="1" w:styleId="40">
    <w:name w:val="หัวเรื่อง 4 อักขระ"/>
    <w:basedOn w:val="a0"/>
    <w:link w:val="4"/>
    <w:uiPriority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character" w:customStyle="1" w:styleId="50">
    <w:name w:val="หัวเรื่อง 5 อักขระ"/>
    <w:basedOn w:val="a0"/>
    <w:link w:val="5"/>
    <w:uiPriority w:val="9"/>
    <w:rsid w:val="00047602"/>
    <w:rPr>
      <w:rFonts w:ascii="EucrosiaUPC" w:eastAsia="Cordia New" w:hAnsi="EucrosiaUPC" w:cs="EucrosiaUPC"/>
      <w:b/>
      <w:bCs/>
      <w:i/>
      <w:iCs/>
      <w:snapToGrid w:val="0"/>
      <w:sz w:val="32"/>
      <w:szCs w:val="32"/>
      <w:lang w:eastAsia="th-TH"/>
    </w:rPr>
  </w:style>
  <w:style w:type="character" w:customStyle="1" w:styleId="60">
    <w:name w:val="หัวเรื่อง 6 อักขระ"/>
    <w:basedOn w:val="a0"/>
    <w:link w:val="6"/>
    <w:uiPriority w:val="9"/>
    <w:rsid w:val="00047602"/>
    <w:rPr>
      <w:rFonts w:ascii="EucrosiaUPC" w:eastAsia="Cordia New" w:hAnsi="EucrosiaUPC" w:cs="EucrosiaUPC"/>
      <w:i/>
      <w:iCs/>
      <w:snapToGrid w:val="0"/>
      <w:color w:val="000000"/>
      <w:sz w:val="32"/>
      <w:szCs w:val="32"/>
      <w:lang w:eastAsia="th-TH"/>
    </w:rPr>
  </w:style>
  <w:style w:type="character" w:customStyle="1" w:styleId="70">
    <w:name w:val="หัวเรื่อง 7 อักขระ"/>
    <w:basedOn w:val="a0"/>
    <w:link w:val="7"/>
    <w:uiPriority w:val="9"/>
    <w:rsid w:val="00047602"/>
    <w:rPr>
      <w:rFonts w:ascii="EucrosiaUPC" w:eastAsia="Cordia New" w:hAnsi="EucrosiaUPC" w:cs="EucrosiaUPC"/>
      <w:b/>
      <w:bCs/>
      <w:snapToGrid w:val="0"/>
      <w:color w:val="000000"/>
      <w:sz w:val="32"/>
      <w:szCs w:val="32"/>
      <w:lang w:eastAsia="th-TH"/>
    </w:rPr>
  </w:style>
  <w:style w:type="character" w:customStyle="1" w:styleId="80">
    <w:name w:val="หัวเรื่อง 8 อักขระ"/>
    <w:basedOn w:val="a0"/>
    <w:link w:val="8"/>
    <w:rsid w:val="00047602"/>
    <w:rPr>
      <w:rFonts w:ascii="EucrosiaUPC" w:eastAsia="Cordia New" w:hAnsi="EucrosiaUPC" w:cs="EucrosiaUPC"/>
      <w:b/>
      <w:bCs/>
      <w:snapToGrid w:val="0"/>
      <w:color w:val="000000"/>
      <w:sz w:val="26"/>
      <w:szCs w:val="26"/>
      <w:lang w:eastAsia="th-TH"/>
    </w:rPr>
  </w:style>
  <w:style w:type="character" w:customStyle="1" w:styleId="90">
    <w:name w:val="หัวเรื่อง 9 อักขระ"/>
    <w:basedOn w:val="a0"/>
    <w:link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32"/>
      <w:szCs w:val="32"/>
      <w:lang w:eastAsia="th-TH"/>
    </w:rPr>
  </w:style>
  <w:style w:type="paragraph" w:styleId="a3">
    <w:name w:val="Body Text"/>
    <w:link w:val="a4"/>
    <w:rsid w:val="00047602"/>
    <w:pPr>
      <w:widowControl w:val="0"/>
      <w:spacing w:after="0" w:line="240" w:lineRule="auto"/>
    </w:pPr>
    <w:rPr>
      <w:rFonts w:ascii="Angsana New" w:eastAsia="Angsana New" w:hAnsi="Angsana New" w:cs="Angsana New"/>
      <w:noProof/>
      <w:sz w:val="32"/>
      <w:szCs w:val="32"/>
      <w:lang w:eastAsia="zh-CN"/>
    </w:rPr>
  </w:style>
  <w:style w:type="character" w:customStyle="1" w:styleId="a4">
    <w:name w:val="เนื้อความ อักขระ"/>
    <w:basedOn w:val="a0"/>
    <w:link w:val="a3"/>
    <w:rsid w:val="00047602"/>
    <w:rPr>
      <w:rFonts w:ascii="Angsana New" w:eastAsia="Angsana New" w:hAnsi="Angsana New" w:cs="Angsana New"/>
      <w:noProof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rsid w:val="00047602"/>
    <w:pPr>
      <w:tabs>
        <w:tab w:val="left" w:pos="1120"/>
        <w:tab w:val="right" w:pos="9629"/>
      </w:tabs>
      <w:spacing w:before="0"/>
    </w:pPr>
    <w:rPr>
      <w:noProof/>
    </w:rPr>
  </w:style>
  <w:style w:type="paragraph" w:styleId="a5">
    <w:name w:val="table of figures"/>
    <w:basedOn w:val="a"/>
    <w:next w:val="a"/>
    <w:uiPriority w:val="99"/>
    <w:rsid w:val="00047602"/>
    <w:pPr>
      <w:ind w:left="560" w:hanging="560"/>
    </w:pPr>
    <w:rPr>
      <w:rFonts w:ascii="Angsana New" w:hAnsi="Angsana New" w:cs="Angsana New"/>
    </w:rPr>
  </w:style>
  <w:style w:type="paragraph" w:customStyle="1" w:styleId="01">
    <w:name w:val="0.1 ชื่อมาตรฐาน"/>
    <w:next w:val="a"/>
    <w:rsid w:val="00047602"/>
    <w:pPr>
      <w:spacing w:after="283" w:line="920" w:lineRule="atLeast"/>
      <w:jc w:val="center"/>
    </w:pPr>
    <w:rPr>
      <w:rFonts w:ascii="TH SarabunPSK" w:eastAsia="Cordia New" w:hAnsi="TH SarabunPSK" w:cs="TH SarabunPSK"/>
      <w:b/>
      <w:bCs/>
      <w:snapToGrid w:val="0"/>
      <w:sz w:val="56"/>
      <w:szCs w:val="56"/>
      <w:lang w:eastAsia="th-TH"/>
    </w:rPr>
  </w:style>
  <w:style w:type="paragraph" w:customStyle="1" w:styleId="00">
    <w:name w:val="0.0 ชื่อมาตรฐาน"/>
    <w:next w:val="a"/>
    <w:rsid w:val="00047602"/>
    <w:pPr>
      <w:spacing w:after="0" w:line="240" w:lineRule="auto"/>
      <w:jc w:val="center"/>
    </w:pPr>
    <w:rPr>
      <w:rFonts w:ascii="TH SarabunPSK" w:eastAsia="Cordia New" w:hAnsi="TH SarabunPSK" w:cs="TH SarabunPSK"/>
      <w:b/>
      <w:bCs/>
      <w:snapToGrid w:val="0"/>
      <w:sz w:val="48"/>
      <w:szCs w:val="48"/>
      <w:lang w:eastAsia="th-TH"/>
    </w:rPr>
  </w:style>
  <w:style w:type="paragraph" w:customStyle="1" w:styleId="100">
    <w:name w:val="1.0 หัวข้อ"/>
    <w:next w:val="a"/>
    <w:rsid w:val="00047602"/>
    <w:pPr>
      <w:spacing w:before="120" w:after="120" w:line="240" w:lineRule="auto"/>
      <w:jc w:val="center"/>
      <w:outlineLvl w:val="0"/>
    </w:pPr>
    <w:rPr>
      <w:rFonts w:ascii="TH SarabunPSK" w:eastAsia="Cordia New" w:hAnsi="TH SarabunPSK" w:cs="TH SarabunPSK"/>
      <w:b/>
      <w:bCs/>
      <w:sz w:val="36"/>
      <w:szCs w:val="36"/>
      <w:lang w:eastAsia="zh-CN"/>
    </w:rPr>
  </w:style>
  <w:style w:type="paragraph" w:customStyle="1" w:styleId="a6">
    <w:name w:val="หมายเหตุ"/>
    <w:rsid w:val="00047602"/>
    <w:pPr>
      <w:spacing w:after="120" w:line="240" w:lineRule="auto"/>
      <w:jc w:val="both"/>
    </w:pPr>
    <w:rPr>
      <w:rFonts w:ascii="EucrosiaUPC" w:eastAsia="Cordia New" w:hAnsi="EucrosiaUPC" w:cs="EucrosiaUPC"/>
      <w:snapToGrid w:val="0"/>
      <w:sz w:val="28"/>
      <w:lang w:eastAsia="th-TH"/>
    </w:rPr>
  </w:style>
  <w:style w:type="paragraph" w:customStyle="1" w:styleId="200">
    <w:name w:val="2.0 หัวข้อ"/>
    <w:link w:val="20Char"/>
    <w:rsid w:val="00047602"/>
    <w:pPr>
      <w:tabs>
        <w:tab w:val="left" w:pos="635"/>
      </w:tabs>
      <w:spacing w:before="120" w:after="120" w:line="240" w:lineRule="auto"/>
      <w:ind w:left="634" w:hanging="634"/>
      <w:jc w:val="thaiDistribute"/>
      <w:outlineLvl w:val="1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20Char">
    <w:name w:val="2.0 หัวข้อ Char"/>
    <w:basedOn w:val="a0"/>
    <w:link w:val="200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300">
    <w:name w:val="3.0 หัวข้อ"/>
    <w:next w:val="31"/>
    <w:link w:val="30Char"/>
    <w:rsid w:val="00047602"/>
    <w:pPr>
      <w:tabs>
        <w:tab w:val="left" w:pos="1008"/>
      </w:tabs>
      <w:spacing w:before="120" w:after="120" w:line="240" w:lineRule="auto"/>
      <w:ind w:left="979" w:hanging="792"/>
      <w:jc w:val="thaiDistribute"/>
      <w:outlineLvl w:val="2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0Char">
    <w:name w:val="3.0 หัวข้อ Char"/>
    <w:basedOn w:val="a0"/>
    <w:link w:val="300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31">
    <w:name w:val="3.1 ข้อความ"/>
    <w:link w:val="31Char"/>
    <w:rsid w:val="00047602"/>
    <w:pPr>
      <w:spacing w:after="120" w:line="240" w:lineRule="auto"/>
      <w:ind w:left="965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1Char">
    <w:name w:val="3.1 ข้อความ Char"/>
    <w:basedOn w:val="30Char"/>
    <w:link w:val="3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21">
    <w:name w:val="2.1 ข้อความ"/>
    <w:link w:val="21Char"/>
    <w:rsid w:val="00047602"/>
    <w:pPr>
      <w:tabs>
        <w:tab w:val="left" w:pos="635"/>
      </w:tabs>
      <w:spacing w:after="120" w:line="240" w:lineRule="auto"/>
      <w:ind w:left="635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character" w:customStyle="1" w:styleId="21Char">
    <w:name w:val="2.1 ข้อความ Char"/>
    <w:basedOn w:val="20Char"/>
    <w:link w:val="21"/>
    <w:rsid w:val="00047602"/>
    <w:rPr>
      <w:rFonts w:ascii="TH SarabunPSK" w:eastAsia="Cordia New" w:hAnsi="TH SarabunPSK" w:cs="TH SarabunPSK"/>
      <w:b w:val="0"/>
      <w:bCs w:val="0"/>
      <w:sz w:val="32"/>
      <w:szCs w:val="32"/>
      <w:lang w:eastAsia="zh-CN"/>
    </w:rPr>
  </w:style>
  <w:style w:type="paragraph" w:customStyle="1" w:styleId="41">
    <w:name w:val="4.1 ข้อความ"/>
    <w:link w:val="41Char"/>
    <w:rsid w:val="00047602"/>
    <w:pPr>
      <w:tabs>
        <w:tab w:val="left" w:pos="1389"/>
      </w:tabs>
      <w:spacing w:after="120" w:line="240" w:lineRule="auto"/>
      <w:ind w:left="1389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41Char">
    <w:name w:val="4.1 ข้อความ Char"/>
    <w:basedOn w:val="a0"/>
    <w:link w:val="4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51">
    <w:name w:val="5 ตาราง"/>
    <w:next w:val="21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61">
    <w:name w:val="6 รูป"/>
    <w:next w:val="21"/>
    <w:link w:val="6Char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6Char">
    <w:name w:val="6 รูป Char"/>
    <w:basedOn w:val="a0"/>
    <w:link w:val="61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styleId="a7">
    <w:name w:val="page number"/>
    <w:basedOn w:val="a0"/>
    <w:rsid w:val="00047602"/>
  </w:style>
  <w:style w:type="paragraph" w:styleId="a8">
    <w:name w:val="footer"/>
    <w:basedOn w:val="a"/>
    <w:link w:val="a9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a">
    <w:name w:val="footnote text"/>
    <w:basedOn w:val="a"/>
    <w:link w:val="ab"/>
    <w:uiPriority w:val="99"/>
    <w:semiHidden/>
    <w:rsid w:val="00047602"/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c">
    <w:name w:val="footnote reference"/>
    <w:basedOn w:val="a0"/>
    <w:uiPriority w:val="99"/>
    <w:semiHidden/>
    <w:rsid w:val="00047602"/>
    <w:rPr>
      <w:vertAlign w:val="superscript"/>
      <w:lang w:bidi="th-TH"/>
    </w:rPr>
  </w:style>
  <w:style w:type="paragraph" w:customStyle="1" w:styleId="110">
    <w:name w:val="1.1 ข้อความ"/>
    <w:rsid w:val="00047602"/>
    <w:pPr>
      <w:spacing w:after="120" w:line="240" w:lineRule="auto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paragraph" w:styleId="ad">
    <w:name w:val="Document Map"/>
    <w:basedOn w:val="a"/>
    <w:link w:val="ae"/>
    <w:semiHidden/>
    <w:rsid w:val="00047602"/>
    <w:pPr>
      <w:shd w:val="clear" w:color="auto" w:fill="000080"/>
    </w:pPr>
  </w:style>
  <w:style w:type="character" w:customStyle="1" w:styleId="ae">
    <w:name w:val="ผังเอกสาร อักขระ"/>
    <w:basedOn w:val="a0"/>
    <w:link w:val="ad"/>
    <w:semiHidden/>
    <w:rsid w:val="00047602"/>
    <w:rPr>
      <w:rFonts w:ascii="TH SarabunPSK" w:eastAsia="Cordia New" w:hAnsi="TH SarabunPSK" w:cs="TH SarabunPSK"/>
      <w:sz w:val="32"/>
      <w:szCs w:val="32"/>
      <w:shd w:val="clear" w:color="auto" w:fill="000080"/>
      <w:lang w:eastAsia="zh-CN"/>
    </w:rPr>
  </w:style>
  <w:style w:type="paragraph" w:styleId="af">
    <w:name w:val="header"/>
    <w:basedOn w:val="a"/>
    <w:link w:val="af0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f0">
    <w:name w:val="หัวกระดาษ อักขระ"/>
    <w:basedOn w:val="a0"/>
    <w:link w:val="af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42">
    <w:name w:val="4.2 หมายเหตุ"/>
    <w:basedOn w:val="41"/>
    <w:rsid w:val="00047602"/>
    <w:pPr>
      <w:tabs>
        <w:tab w:val="clear" w:pos="1389"/>
        <w:tab w:val="left" w:pos="2523"/>
      </w:tabs>
      <w:ind w:left="2523" w:hanging="1134"/>
    </w:pPr>
    <w:rPr>
      <w:sz w:val="28"/>
      <w:szCs w:val="28"/>
    </w:rPr>
  </w:style>
  <w:style w:type="character" w:styleId="af1">
    <w:name w:val="annotation reference"/>
    <w:basedOn w:val="a0"/>
    <w:semiHidden/>
    <w:rsid w:val="00047602"/>
    <w:rPr>
      <w:sz w:val="16"/>
      <w:szCs w:val="16"/>
      <w:lang w:bidi="th-TH"/>
    </w:rPr>
  </w:style>
  <w:style w:type="paragraph" w:styleId="af2">
    <w:name w:val="annotation text"/>
    <w:basedOn w:val="a"/>
    <w:link w:val="af3"/>
    <w:semiHidden/>
    <w:rsid w:val="00047602"/>
  </w:style>
  <w:style w:type="character" w:customStyle="1" w:styleId="af3">
    <w:name w:val="ข้อความข้อคิดเห็น อักขระ"/>
    <w:basedOn w:val="a0"/>
    <w:link w:val="af2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f4">
    <w:name w:val="endnote text"/>
    <w:basedOn w:val="a"/>
    <w:link w:val="af5"/>
    <w:uiPriority w:val="99"/>
    <w:semiHidden/>
    <w:rsid w:val="00047602"/>
  </w:style>
  <w:style w:type="character" w:customStyle="1" w:styleId="af5">
    <w:name w:val="ข้อความอ้างอิงท้ายเรื่อง อักขระ"/>
    <w:basedOn w:val="a0"/>
    <w:link w:val="af4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f6">
    <w:name w:val="endnote reference"/>
    <w:basedOn w:val="a0"/>
    <w:uiPriority w:val="99"/>
    <w:semiHidden/>
    <w:rsid w:val="00047602"/>
    <w:rPr>
      <w:vertAlign w:val="superscript"/>
      <w:lang w:bidi="th-TH"/>
    </w:rPr>
  </w:style>
  <w:style w:type="paragraph" w:styleId="af7">
    <w:name w:val="Title"/>
    <w:basedOn w:val="a"/>
    <w:link w:val="af8"/>
    <w:uiPriority w:val="10"/>
    <w:qFormat/>
    <w:rsid w:val="00047602"/>
    <w:pPr>
      <w:jc w:val="center"/>
    </w:pPr>
    <w:rPr>
      <w:rFonts w:ascii="EucrosiaUPC" w:hAnsi="EucrosiaUPC" w:cs="EucrosiaUPC"/>
      <w:b/>
      <w:bCs/>
      <w:sz w:val="36"/>
      <w:szCs w:val="36"/>
    </w:rPr>
  </w:style>
  <w:style w:type="character" w:customStyle="1" w:styleId="af8">
    <w:name w:val="ชื่อเรื่อง อักขระ"/>
    <w:basedOn w:val="a0"/>
    <w:link w:val="af7"/>
    <w:uiPriority w:val="10"/>
    <w:rsid w:val="00047602"/>
    <w:rPr>
      <w:rFonts w:ascii="EucrosiaUPC" w:eastAsia="Cordia New" w:hAnsi="EucrosiaUPC" w:cs="EucrosiaUPC"/>
      <w:b/>
      <w:bCs/>
      <w:sz w:val="36"/>
      <w:szCs w:val="36"/>
      <w:lang w:eastAsia="zh-CN"/>
    </w:rPr>
  </w:style>
  <w:style w:type="paragraph" w:styleId="af9">
    <w:name w:val="Plain Text"/>
    <w:basedOn w:val="a"/>
    <w:link w:val="afa"/>
    <w:semiHidden/>
    <w:rsid w:val="00047602"/>
  </w:style>
  <w:style w:type="character" w:customStyle="1" w:styleId="afa">
    <w:name w:val="ข้อความธรรมดา อักขระ"/>
    <w:basedOn w:val="a0"/>
    <w:link w:val="af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22">
    <w:name w:val="toc 2"/>
    <w:basedOn w:val="a"/>
    <w:next w:val="a"/>
    <w:autoRedefine/>
    <w:uiPriority w:val="39"/>
    <w:rsid w:val="00047602"/>
    <w:pPr>
      <w:spacing w:before="0"/>
      <w:ind w:left="274"/>
    </w:pPr>
  </w:style>
  <w:style w:type="paragraph" w:styleId="32">
    <w:name w:val="toc 3"/>
    <w:basedOn w:val="a"/>
    <w:next w:val="a"/>
    <w:autoRedefine/>
    <w:uiPriority w:val="39"/>
    <w:rsid w:val="00047602"/>
    <w:pPr>
      <w:spacing w:before="0"/>
      <w:ind w:left="562"/>
    </w:pPr>
  </w:style>
  <w:style w:type="paragraph" w:styleId="43">
    <w:name w:val="toc 4"/>
    <w:basedOn w:val="a"/>
    <w:next w:val="a"/>
    <w:autoRedefine/>
    <w:semiHidden/>
    <w:rsid w:val="00047602"/>
    <w:pPr>
      <w:ind w:left="840"/>
    </w:pPr>
  </w:style>
  <w:style w:type="paragraph" w:styleId="52">
    <w:name w:val="toc 5"/>
    <w:basedOn w:val="a"/>
    <w:next w:val="a"/>
    <w:autoRedefine/>
    <w:semiHidden/>
    <w:rsid w:val="00047602"/>
    <w:pPr>
      <w:ind w:left="1120"/>
    </w:pPr>
  </w:style>
  <w:style w:type="paragraph" w:styleId="62">
    <w:name w:val="toc 6"/>
    <w:basedOn w:val="a"/>
    <w:next w:val="a"/>
    <w:autoRedefine/>
    <w:semiHidden/>
    <w:rsid w:val="00047602"/>
    <w:pPr>
      <w:ind w:left="1400"/>
    </w:pPr>
  </w:style>
  <w:style w:type="paragraph" w:styleId="71">
    <w:name w:val="toc 7"/>
    <w:basedOn w:val="a"/>
    <w:next w:val="a"/>
    <w:autoRedefine/>
    <w:semiHidden/>
    <w:rsid w:val="00047602"/>
    <w:pPr>
      <w:ind w:left="1680"/>
    </w:pPr>
  </w:style>
  <w:style w:type="paragraph" w:styleId="81">
    <w:name w:val="toc 8"/>
    <w:basedOn w:val="a"/>
    <w:next w:val="a"/>
    <w:autoRedefine/>
    <w:semiHidden/>
    <w:rsid w:val="00047602"/>
    <w:pPr>
      <w:ind w:left="1960"/>
    </w:pPr>
  </w:style>
  <w:style w:type="paragraph" w:styleId="91">
    <w:name w:val="toc 9"/>
    <w:basedOn w:val="a"/>
    <w:next w:val="a"/>
    <w:autoRedefine/>
    <w:semiHidden/>
    <w:rsid w:val="00047602"/>
    <w:pPr>
      <w:ind w:left="2240"/>
    </w:pPr>
  </w:style>
  <w:style w:type="paragraph" w:customStyle="1" w:styleId="43-">
    <w:name w:val="4.3 - ข้อความ"/>
    <w:basedOn w:val="41"/>
    <w:rsid w:val="00047602"/>
    <w:pPr>
      <w:tabs>
        <w:tab w:val="clear" w:pos="1389"/>
        <w:tab w:val="left" w:pos="1814"/>
      </w:tabs>
      <w:ind w:left="1814" w:hanging="425"/>
    </w:pPr>
  </w:style>
  <w:style w:type="paragraph" w:customStyle="1" w:styleId="24-">
    <w:name w:val="2.4 - หมายเหตุ"/>
    <w:basedOn w:val="220"/>
    <w:rsid w:val="00047602"/>
    <w:pPr>
      <w:tabs>
        <w:tab w:val="clear" w:pos="1769"/>
        <w:tab w:val="left" w:pos="2143"/>
      </w:tabs>
      <w:ind w:left="2143"/>
    </w:pPr>
  </w:style>
  <w:style w:type="paragraph" w:customStyle="1" w:styleId="14-">
    <w:name w:val="1.4 - หมายเหตุ"/>
    <w:basedOn w:val="13-"/>
    <w:rsid w:val="00047602"/>
    <w:pPr>
      <w:tabs>
        <w:tab w:val="clear" w:pos="426"/>
        <w:tab w:val="left" w:pos="1559"/>
      </w:tabs>
      <w:ind w:left="1559" w:hanging="1134"/>
    </w:pPr>
    <w:rPr>
      <w:sz w:val="28"/>
      <w:szCs w:val="28"/>
    </w:rPr>
  </w:style>
  <w:style w:type="paragraph" w:customStyle="1" w:styleId="BodyTextAsianTimesNewRomanCentered">
    <w:name w:val="Body Text + (Asian) Times New Roman Centered"/>
    <w:basedOn w:val="a3"/>
    <w:rsid w:val="00047602"/>
    <w:pPr>
      <w:jc w:val="center"/>
    </w:pPr>
  </w:style>
  <w:style w:type="paragraph" w:customStyle="1" w:styleId="Style5">
    <w:name w:val="Style 5"/>
    <w:basedOn w:val="a"/>
    <w:semiHidden/>
    <w:rsid w:val="00047602"/>
    <w:pPr>
      <w:widowControl w:val="0"/>
      <w:spacing w:before="288"/>
      <w:ind w:left="144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7">
    <w:name w:val="Style 7"/>
    <w:basedOn w:val="a"/>
    <w:semiHidden/>
    <w:rsid w:val="00047602"/>
    <w:pPr>
      <w:widowControl w:val="0"/>
      <w:spacing w:after="108" w:line="360" w:lineRule="atLeast"/>
      <w:ind w:left="3852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8">
    <w:name w:val="Style 8"/>
    <w:basedOn w:val="a"/>
    <w:semiHidden/>
    <w:rsid w:val="00047602"/>
    <w:pPr>
      <w:widowControl w:val="0"/>
      <w:spacing w:before="288" w:after="612"/>
      <w:ind w:left="72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styleId="afb">
    <w:name w:val="Balloon Text"/>
    <w:basedOn w:val="a"/>
    <w:link w:val="afc"/>
    <w:uiPriority w:val="99"/>
    <w:semiHidden/>
    <w:rsid w:val="00047602"/>
    <w:rPr>
      <w:rFonts w:ascii="Tahoma" w:hAnsi="Tahoma" w:cs="Tahoma"/>
      <w:sz w:val="16"/>
      <w:szCs w:val="16"/>
    </w:rPr>
  </w:style>
  <w:style w:type="character" w:customStyle="1" w:styleId="afc">
    <w:name w:val="ข้อความบอลลูน อักขระ"/>
    <w:basedOn w:val="a0"/>
    <w:link w:val="afb"/>
    <w:uiPriority w:val="99"/>
    <w:semiHidden/>
    <w:rsid w:val="00047602"/>
    <w:rPr>
      <w:rFonts w:ascii="Tahoma" w:eastAsia="Cordia New" w:hAnsi="Tahoma" w:cs="Tahoma"/>
      <w:sz w:val="16"/>
      <w:szCs w:val="16"/>
      <w:lang w:eastAsia="zh-CN"/>
    </w:rPr>
  </w:style>
  <w:style w:type="paragraph" w:styleId="afd">
    <w:name w:val="Body Text Indent"/>
    <w:basedOn w:val="a"/>
    <w:link w:val="afe"/>
    <w:semiHidden/>
    <w:rsid w:val="00047602"/>
    <w:pPr>
      <w:ind w:left="709"/>
    </w:pPr>
    <w:rPr>
      <w:rFonts w:ascii="BrowalliaUPC" w:hAnsi="BrowalliaUPC" w:cs="BrowalliaUPC"/>
      <w:lang w:eastAsia="en-US"/>
    </w:rPr>
  </w:style>
  <w:style w:type="character" w:customStyle="1" w:styleId="afe">
    <w:name w:val="การเยื้องเนื้อความ อักขระ"/>
    <w:basedOn w:val="a0"/>
    <w:link w:val="afd"/>
    <w:semiHidden/>
    <w:rsid w:val="00047602"/>
    <w:rPr>
      <w:rFonts w:ascii="BrowalliaUPC" w:eastAsia="Cordia New" w:hAnsi="BrowalliaUPC" w:cs="BrowalliaUPC"/>
      <w:sz w:val="32"/>
      <w:szCs w:val="32"/>
    </w:rPr>
  </w:style>
  <w:style w:type="paragraph" w:styleId="23">
    <w:name w:val="Body Text Indent 2"/>
    <w:basedOn w:val="a"/>
    <w:link w:val="24"/>
    <w:semiHidden/>
    <w:rsid w:val="00047602"/>
    <w:pPr>
      <w:ind w:left="1560" w:hanging="142"/>
      <w:jc w:val="both"/>
    </w:pPr>
    <w:rPr>
      <w:rFonts w:ascii="BrowalliaUPC" w:hAnsi="BrowalliaUPC" w:cs="BrowalliaUPC"/>
      <w:lang w:eastAsia="en-US"/>
    </w:rPr>
  </w:style>
  <w:style w:type="character" w:customStyle="1" w:styleId="24">
    <w:name w:val="การเยื้องเนื้อความ 2 อักขระ"/>
    <w:basedOn w:val="a0"/>
    <w:link w:val="23"/>
    <w:semiHidden/>
    <w:rsid w:val="00047602"/>
    <w:rPr>
      <w:rFonts w:ascii="BrowalliaUPC" w:eastAsia="Cordia New" w:hAnsi="BrowalliaUPC" w:cs="BrowalliaUPC"/>
      <w:sz w:val="32"/>
      <w:szCs w:val="32"/>
    </w:rPr>
  </w:style>
  <w:style w:type="table" w:styleId="aff">
    <w:name w:val="Table Grid"/>
    <w:basedOn w:val="a1"/>
    <w:uiPriority w:val="39"/>
    <w:rsid w:val="00047602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0">
    <w:name w:val="4.0 หัวข้อ"/>
    <w:next w:val="41"/>
    <w:rsid w:val="00047602"/>
    <w:pPr>
      <w:tabs>
        <w:tab w:val="left" w:pos="1389"/>
      </w:tabs>
      <w:spacing w:after="120" w:line="240" w:lineRule="auto"/>
      <w:ind w:left="1389" w:hanging="1039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Style1">
    <w:name w:val="Style1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2">
    <w:name w:val="Style2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3">
    <w:name w:val="Style3"/>
    <w:basedOn w:val="110"/>
    <w:semiHidden/>
    <w:rsid w:val="00047602"/>
    <w:pPr>
      <w:spacing w:before="120"/>
      <w:ind w:hanging="1134"/>
    </w:pPr>
  </w:style>
  <w:style w:type="character" w:customStyle="1" w:styleId="smaller1">
    <w:name w:val="smaller1"/>
    <w:basedOn w:val="a0"/>
    <w:rsid w:val="00047602"/>
    <w:rPr>
      <w:rFonts w:cs="EucrosiaUPC" w:hint="cs"/>
      <w:sz w:val="18"/>
      <w:szCs w:val="18"/>
    </w:rPr>
  </w:style>
  <w:style w:type="paragraph" w:customStyle="1" w:styleId="L">
    <w:name w:val="มอก.L"/>
    <w:rsid w:val="00047602"/>
    <w:pPr>
      <w:spacing w:after="0" w:line="240" w:lineRule="auto"/>
    </w:pPr>
    <w:rPr>
      <w:rFonts w:ascii="Angsana New" w:eastAsia="Angsana New" w:hAnsi="Angsana New" w:cs="Angsana New"/>
      <w:b/>
      <w:bCs/>
      <w:noProof/>
      <w:sz w:val="32"/>
      <w:szCs w:val="32"/>
      <w:lang w:eastAsia="zh-CN"/>
    </w:rPr>
  </w:style>
  <w:style w:type="paragraph" w:customStyle="1" w:styleId="R">
    <w:name w:val="มอก.R"/>
    <w:rsid w:val="00047602"/>
    <w:pPr>
      <w:spacing w:after="0" w:line="240" w:lineRule="auto"/>
      <w:jc w:val="right"/>
    </w:pPr>
    <w:rPr>
      <w:rFonts w:ascii="Angsana New" w:eastAsia="Angsana New" w:hAnsi="Angsana New" w:cs="Angsana New"/>
      <w:b/>
      <w:bCs/>
      <w:sz w:val="32"/>
      <w:szCs w:val="32"/>
      <w:lang w:eastAsia="zh-CN"/>
    </w:rPr>
  </w:style>
  <w:style w:type="paragraph" w:customStyle="1" w:styleId="34-">
    <w:name w:val="3.4 - หมายเหตุ"/>
    <w:basedOn w:val="33-"/>
    <w:rsid w:val="00047602"/>
    <w:pPr>
      <w:tabs>
        <w:tab w:val="clear" w:pos="1423"/>
        <w:tab w:val="left" w:pos="2557"/>
      </w:tabs>
      <w:ind w:left="2557" w:hanging="1134"/>
    </w:pPr>
    <w:rPr>
      <w:sz w:val="28"/>
      <w:szCs w:val="28"/>
    </w:rPr>
  </w:style>
  <w:style w:type="paragraph" w:customStyle="1" w:styleId="44-">
    <w:name w:val="4.4 - หมายเหตุ"/>
    <w:basedOn w:val="43-"/>
    <w:rsid w:val="00047602"/>
    <w:pPr>
      <w:tabs>
        <w:tab w:val="clear" w:pos="1814"/>
        <w:tab w:val="left" w:pos="2948"/>
      </w:tabs>
      <w:ind w:left="2948" w:hanging="1134"/>
    </w:pPr>
    <w:rPr>
      <w:sz w:val="28"/>
      <w:szCs w:val="28"/>
    </w:rPr>
  </w:style>
  <w:style w:type="numbering" w:customStyle="1" w:styleId="NoList1">
    <w:name w:val="No List1"/>
    <w:next w:val="a2"/>
    <w:uiPriority w:val="99"/>
    <w:semiHidden/>
    <w:rsid w:val="00047602"/>
  </w:style>
  <w:style w:type="character" w:styleId="aff0">
    <w:name w:val="Hyperlink"/>
    <w:basedOn w:val="a0"/>
    <w:uiPriority w:val="99"/>
    <w:rsid w:val="00047602"/>
    <w:rPr>
      <w:rFonts w:ascii="TH SarabunPSK" w:hAnsi="TH SarabunPSK" w:cs="TH SarabunPSK"/>
      <w:color w:val="auto"/>
      <w:u w:val="single"/>
    </w:rPr>
  </w:style>
  <w:style w:type="paragraph" w:customStyle="1" w:styleId="72">
    <w:name w:val="7 กลางหน้ากระดาษ"/>
    <w:basedOn w:val="110"/>
    <w:rsid w:val="00047602"/>
    <w:pPr>
      <w:spacing w:after="0"/>
      <w:jc w:val="center"/>
    </w:pPr>
  </w:style>
  <w:style w:type="character" w:customStyle="1" w:styleId="ecxapple-style-span">
    <w:name w:val="ecxapple-style-span"/>
    <w:basedOn w:val="a0"/>
    <w:rsid w:val="00047602"/>
  </w:style>
  <w:style w:type="paragraph" w:customStyle="1" w:styleId="ecxmsonormal">
    <w:name w:val="ecxmsonormal"/>
    <w:basedOn w:val="a"/>
    <w:rsid w:val="00047602"/>
    <w:pPr>
      <w:spacing w:after="324"/>
    </w:pPr>
    <w:rPr>
      <w:rFonts w:ascii="Tahoma" w:eastAsia="Times New Roman" w:hAnsi="Tahoma" w:cs="Tahoma"/>
      <w:sz w:val="24"/>
      <w:szCs w:val="24"/>
      <w:lang w:eastAsia="en-US"/>
    </w:rPr>
  </w:style>
  <w:style w:type="paragraph" w:styleId="aff1">
    <w:name w:val="Normal (Web)"/>
    <w:basedOn w:val="a"/>
    <w:uiPriority w:val="99"/>
    <w:rsid w:val="00047602"/>
    <w:pPr>
      <w:spacing w:before="96" w:after="96"/>
      <w:ind w:firstLine="480"/>
    </w:pPr>
    <w:rPr>
      <w:rFonts w:ascii="Tahoma" w:eastAsia="MS Mincho" w:hAnsi="Tahoma" w:cs="EucrosiaUPC"/>
      <w:color w:val="333333"/>
      <w:sz w:val="24"/>
      <w:szCs w:val="24"/>
      <w:lang w:eastAsia="ja-JP"/>
    </w:rPr>
  </w:style>
  <w:style w:type="paragraph" w:customStyle="1" w:styleId="13-">
    <w:name w:val="1.3 - ข้อความ"/>
    <w:basedOn w:val="110"/>
    <w:rsid w:val="00047602"/>
    <w:pPr>
      <w:tabs>
        <w:tab w:val="left" w:pos="426"/>
      </w:tabs>
      <w:ind w:left="425" w:hanging="425"/>
    </w:pPr>
  </w:style>
  <w:style w:type="paragraph" w:customStyle="1" w:styleId="12">
    <w:name w:val="1.2 หมายเหตุ"/>
    <w:basedOn w:val="110"/>
    <w:rsid w:val="00047602"/>
    <w:pPr>
      <w:tabs>
        <w:tab w:val="left" w:pos="1134"/>
      </w:tabs>
      <w:ind w:left="1134" w:hanging="1134"/>
    </w:pPr>
    <w:rPr>
      <w:sz w:val="28"/>
      <w:szCs w:val="28"/>
    </w:rPr>
  </w:style>
  <w:style w:type="paragraph" w:customStyle="1" w:styleId="23-">
    <w:name w:val="2.3 - ข้อความ"/>
    <w:basedOn w:val="21"/>
    <w:rsid w:val="00047602"/>
    <w:pPr>
      <w:tabs>
        <w:tab w:val="clear" w:pos="635"/>
        <w:tab w:val="left" w:pos="1060"/>
      </w:tabs>
      <w:ind w:left="1060" w:hanging="425"/>
    </w:pPr>
  </w:style>
  <w:style w:type="paragraph" w:customStyle="1" w:styleId="220">
    <w:name w:val="2.2 หมายเหตุ"/>
    <w:basedOn w:val="21"/>
    <w:rsid w:val="00047602"/>
    <w:pPr>
      <w:tabs>
        <w:tab w:val="clear" w:pos="635"/>
        <w:tab w:val="left" w:pos="1769"/>
      </w:tabs>
      <w:ind w:left="1769" w:hanging="1134"/>
    </w:pPr>
    <w:rPr>
      <w:sz w:val="28"/>
      <w:szCs w:val="28"/>
    </w:rPr>
  </w:style>
  <w:style w:type="paragraph" w:customStyle="1" w:styleId="33-">
    <w:name w:val="3.3 - ข้อความ"/>
    <w:basedOn w:val="31"/>
    <w:rsid w:val="00047602"/>
    <w:pPr>
      <w:tabs>
        <w:tab w:val="left" w:pos="1423"/>
      </w:tabs>
      <w:ind w:left="1423" w:hanging="425"/>
    </w:pPr>
  </w:style>
  <w:style w:type="paragraph" w:customStyle="1" w:styleId="320">
    <w:name w:val="3.2 หมายเหตุ"/>
    <w:basedOn w:val="31"/>
    <w:rsid w:val="00047602"/>
    <w:pPr>
      <w:tabs>
        <w:tab w:val="left" w:pos="2132"/>
      </w:tabs>
      <w:ind w:left="2132" w:hanging="1134"/>
    </w:pPr>
    <w:rPr>
      <w:sz w:val="28"/>
      <w:szCs w:val="28"/>
    </w:rPr>
  </w:style>
  <w:style w:type="character" w:styleId="aff2">
    <w:name w:val="Placeholder Text"/>
    <w:basedOn w:val="a0"/>
    <w:uiPriority w:val="99"/>
    <w:semiHidden/>
    <w:rsid w:val="00047602"/>
    <w:rPr>
      <w:color w:val="808080"/>
    </w:rPr>
  </w:style>
  <w:style w:type="paragraph" w:styleId="aff3">
    <w:name w:val="Subtitle"/>
    <w:basedOn w:val="a"/>
    <w:next w:val="a"/>
    <w:link w:val="aff4"/>
    <w:uiPriority w:val="11"/>
    <w:qFormat/>
    <w:rsid w:val="00047602"/>
    <w:pPr>
      <w:numPr>
        <w:ilvl w:val="1"/>
      </w:numPr>
      <w:spacing w:after="200" w:line="276" w:lineRule="auto"/>
      <w:ind w:firstLine="720"/>
    </w:pPr>
    <w:rPr>
      <w:rFonts w:eastAsia="TH SarabunPSK"/>
      <w:spacing w:val="15"/>
      <w:lang w:val="en-GB" w:eastAsia="en-US"/>
    </w:rPr>
  </w:style>
  <w:style w:type="character" w:customStyle="1" w:styleId="aff4">
    <w:name w:val="ชื่อเรื่องรอง อักขระ"/>
    <w:basedOn w:val="a0"/>
    <w:link w:val="aff3"/>
    <w:uiPriority w:val="11"/>
    <w:rsid w:val="00047602"/>
    <w:rPr>
      <w:rFonts w:ascii="TH SarabunPSK" w:eastAsia="TH SarabunPSK" w:hAnsi="TH SarabunPSK" w:cs="TH SarabunPSK"/>
      <w:spacing w:val="15"/>
      <w:sz w:val="32"/>
      <w:szCs w:val="32"/>
      <w:lang w:val="en-GB"/>
    </w:rPr>
  </w:style>
  <w:style w:type="character" w:styleId="aff5">
    <w:name w:val="Strong"/>
    <w:basedOn w:val="a0"/>
    <w:uiPriority w:val="22"/>
    <w:qFormat/>
    <w:rsid w:val="00047602"/>
    <w:rPr>
      <w:rFonts w:ascii="TH SarabunPSK" w:eastAsia="TH SarabunPSK" w:hAnsi="TH SarabunPSK" w:cs="TH SarabunPSK"/>
      <w:b/>
      <w:bCs/>
    </w:rPr>
  </w:style>
  <w:style w:type="paragraph" w:styleId="aff6">
    <w:name w:val="No Spacing"/>
    <w:link w:val="aff7"/>
    <w:uiPriority w:val="1"/>
    <w:qFormat/>
    <w:rsid w:val="00047602"/>
    <w:pPr>
      <w:spacing w:after="0" w:line="240" w:lineRule="auto"/>
    </w:pPr>
    <w:rPr>
      <w:rFonts w:ascii="TH SarabunPSK" w:eastAsia="TH SarabunPSK" w:hAnsi="TH SarabunPSK" w:cs="TH SarabunPSK"/>
      <w:sz w:val="32"/>
      <w:szCs w:val="32"/>
      <w:lang w:val="en-GB"/>
    </w:rPr>
  </w:style>
  <w:style w:type="paragraph" w:styleId="aff8">
    <w:name w:val="List Paragraph"/>
    <w:basedOn w:val="a"/>
    <w:uiPriority w:val="34"/>
    <w:qFormat/>
    <w:rsid w:val="00047602"/>
    <w:pPr>
      <w:spacing w:after="200" w:line="276" w:lineRule="auto"/>
      <w:ind w:left="720"/>
      <w:contextualSpacing/>
    </w:pPr>
    <w:rPr>
      <w:rFonts w:eastAsia="TH SarabunPSK"/>
      <w:lang w:val="en-GB" w:eastAsia="en-US"/>
    </w:rPr>
  </w:style>
  <w:style w:type="numbering" w:customStyle="1" w:styleId="ThaiNumber">
    <w:name w:val="Thai Number"/>
    <w:uiPriority w:val="99"/>
    <w:rsid w:val="00047602"/>
  </w:style>
  <w:style w:type="character" w:styleId="aff9">
    <w:name w:val="FollowedHyperlink"/>
    <w:basedOn w:val="a0"/>
    <w:uiPriority w:val="99"/>
    <w:semiHidden/>
    <w:unhideWhenUsed/>
    <w:rsid w:val="00047602"/>
    <w:rPr>
      <w:color w:val="800080" w:themeColor="followedHyperlink"/>
      <w:u w:val="single"/>
    </w:rPr>
  </w:style>
  <w:style w:type="paragraph" w:styleId="affa">
    <w:name w:val="Bibliography"/>
    <w:basedOn w:val="a"/>
    <w:next w:val="a"/>
    <w:uiPriority w:val="37"/>
    <w:unhideWhenUsed/>
    <w:rsid w:val="00047602"/>
    <w:pPr>
      <w:spacing w:after="200" w:line="276" w:lineRule="auto"/>
    </w:pPr>
    <w:rPr>
      <w:rFonts w:eastAsiaTheme="minorHAnsi" w:cs="Angsana New"/>
      <w:szCs w:val="40"/>
      <w:lang w:val="en-GB" w:eastAsia="en-US"/>
    </w:rPr>
  </w:style>
  <w:style w:type="numbering" w:customStyle="1" w:styleId="ThaiNumber1">
    <w:name w:val="Thai Number1"/>
    <w:uiPriority w:val="99"/>
    <w:rsid w:val="00047602"/>
    <w:pPr>
      <w:numPr>
        <w:numId w:val="2"/>
      </w:numPr>
    </w:pPr>
  </w:style>
  <w:style w:type="table" w:customStyle="1" w:styleId="TableGrid1">
    <w:name w:val="Table Grid1"/>
    <w:basedOn w:val="a1"/>
    <w:next w:val="aff"/>
    <w:uiPriority w:val="59"/>
    <w:rsid w:val="00047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47602"/>
  </w:style>
  <w:style w:type="character" w:styleId="affb">
    <w:name w:val="Emphasis"/>
    <w:basedOn w:val="a0"/>
    <w:uiPriority w:val="20"/>
    <w:qFormat/>
    <w:rsid w:val="00047602"/>
    <w:rPr>
      <w:i/>
      <w:iCs/>
    </w:rPr>
  </w:style>
  <w:style w:type="character" w:customStyle="1" w:styleId="aff7">
    <w:name w:val="ไม่มีการเว้นระยะห่าง อักขระ"/>
    <w:basedOn w:val="a0"/>
    <w:link w:val="aff6"/>
    <w:uiPriority w:val="1"/>
    <w:rsid w:val="00047602"/>
    <w:rPr>
      <w:rFonts w:ascii="TH SarabunPSK" w:eastAsia="TH SarabunPSK" w:hAnsi="TH SarabunPSK" w:cs="TH SarabunPSK"/>
      <w:sz w:val="32"/>
      <w:szCs w:val="32"/>
      <w:lang w:val="en-GB"/>
    </w:rPr>
  </w:style>
  <w:style w:type="table" w:customStyle="1" w:styleId="TableGrid2">
    <w:name w:val="Table Grid2"/>
    <w:basedOn w:val="a1"/>
    <w:next w:val="aff"/>
    <w:uiPriority w:val="59"/>
    <w:rsid w:val="0004760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aption"/>
    <w:basedOn w:val="a"/>
    <w:next w:val="a"/>
    <w:uiPriority w:val="35"/>
    <w:unhideWhenUsed/>
    <w:qFormat/>
    <w:rsid w:val="00047602"/>
    <w:pPr>
      <w:spacing w:after="200"/>
    </w:pPr>
    <w:rPr>
      <w:rFonts w:eastAsiaTheme="minorHAnsi" w:cs="Angsana New"/>
      <w:b/>
      <w:bCs/>
      <w:color w:val="4F81BD" w:themeColor="accent1"/>
      <w:sz w:val="18"/>
      <w:szCs w:val="22"/>
      <w:lang w:val="en-GB" w:eastAsia="en-US"/>
    </w:rPr>
  </w:style>
  <w:style w:type="paragraph" w:styleId="affd">
    <w:name w:val="annotation subject"/>
    <w:basedOn w:val="af2"/>
    <w:next w:val="af2"/>
    <w:link w:val="affe"/>
    <w:uiPriority w:val="99"/>
    <w:semiHidden/>
    <w:unhideWhenUsed/>
    <w:rsid w:val="00047602"/>
    <w:rPr>
      <w:rFonts w:cs="Angsana New"/>
      <w:b/>
      <w:bCs/>
      <w:sz w:val="20"/>
      <w:szCs w:val="25"/>
    </w:rPr>
  </w:style>
  <w:style w:type="character" w:customStyle="1" w:styleId="affe">
    <w:name w:val="ชื่อเรื่องของข้อคิดเห็น อักขระ"/>
    <w:basedOn w:val="af3"/>
    <w:link w:val="affd"/>
    <w:uiPriority w:val="99"/>
    <w:semiHidden/>
    <w:rsid w:val="00047602"/>
    <w:rPr>
      <w:rFonts w:ascii="TH SarabunPSK" w:eastAsia="Cordia New" w:hAnsi="TH SarabunPSK" w:cs="Angsana New"/>
      <w:b/>
      <w:bCs/>
      <w:sz w:val="20"/>
      <w:szCs w:val="25"/>
      <w:lang w:eastAsia="zh-CN"/>
    </w:rPr>
  </w:style>
  <w:style w:type="paragraph" w:styleId="afff">
    <w:name w:val="Revision"/>
    <w:hidden/>
    <w:uiPriority w:val="99"/>
    <w:semiHidden/>
    <w:rsid w:val="00047602"/>
    <w:pPr>
      <w:spacing w:after="0" w:line="240" w:lineRule="auto"/>
    </w:pPr>
    <w:rPr>
      <w:rFonts w:ascii="TH SarabunPSK" w:eastAsia="Cordia New" w:hAnsi="TH SarabunPSK" w:cs="Angsana New"/>
      <w:sz w:val="32"/>
      <w:szCs w:val="40"/>
      <w:lang w:eastAsia="zh-CN"/>
    </w:rPr>
  </w:style>
  <w:style w:type="table" w:customStyle="1" w:styleId="TableGrid3">
    <w:name w:val="Table Grid3"/>
    <w:basedOn w:val="a1"/>
    <w:next w:val="aff"/>
    <w:uiPriority w:val="39"/>
    <w:rsid w:val="00A92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Unresolved Mention"/>
    <w:basedOn w:val="a0"/>
    <w:uiPriority w:val="99"/>
    <w:semiHidden/>
    <w:unhideWhenUsed/>
    <w:rsid w:val="00CE10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01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58">
          <w:marLeft w:val="547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2-serverdev/Runtime/Runtime/Form/executiveSum/?&amp;req_desc_id=&amp;req_id=162" TargetMode="Externa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135111-E772-4F27-B154-6857B8604F1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8A0895E-42C8-464E-90C7-C8F438F24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Sopittha Kaveevorasart</dc:creator>
  <cp:lastModifiedBy>BBQ Pool 26</cp:lastModifiedBy>
  <cp:revision>15</cp:revision>
  <cp:lastPrinted>2018-04-10T06:54:00Z</cp:lastPrinted>
  <dcterms:created xsi:type="dcterms:W3CDTF">2018-04-18T03:15:00Z</dcterms:created>
  <dcterms:modified xsi:type="dcterms:W3CDTF">2018-04-27T10:42:00Z</dcterms:modified>
</cp:coreProperties>
</file>