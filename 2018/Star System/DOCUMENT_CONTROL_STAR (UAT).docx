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ACTIVE DIY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สะสมความสนุก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ส่งสุขทุกวัน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 w:rsidRPr="003C0611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User Acceptance Test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 (UAT)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</w:t>
            </w:r>
            <w:proofErr w:type="spellStart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</w:tr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:rsidR="008715B4" w:rsidRPr="008715B4" w:rsidRDefault="00601BC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16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7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:rsidTr="003C0611"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:rsidTr="003C0611">
        <w:trPr>
          <w:trHeight w:val="10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:rsidR="008715B4" w:rsidRPr="008715B4" w:rsidRDefault="00601BC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16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7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ACTIVE DIY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สะสมความสนุก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ส่งสุขทุกวัน</w:t>
            </w:r>
          </w:p>
        </w:tc>
      </w:tr>
      <w:tr w:rsidR="008715B4" w:rsidRPr="008715B4" w:rsidTr="003C0611">
        <w:trPr>
          <w:trHeight w:val="2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:rsidTr="003C0611">
        <w:trPr>
          <w:trHeight w:val="20"/>
        </w:trPr>
        <w:tc>
          <w:tcPr>
            <w:tcW w:w="1844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:rsidTr="003C0611">
        <w:tc>
          <w:tcPr>
            <w:tcW w:w="1839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:rsidTr="00977F45">
        <w:trPr>
          <w:trHeight w:val="100"/>
        </w:trPr>
        <w:tc>
          <w:tcPr>
            <w:tcW w:w="1839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Manager</w:t>
            </w:r>
          </w:p>
        </w:tc>
        <w:tc>
          <w:tcPr>
            <w:tcW w:w="2269" w:type="dxa"/>
          </w:tcPr>
          <w:p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คุณศศิ</w:t>
            </w:r>
            <w:proofErr w:type="spellStart"/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วัฒน์</w:t>
            </w:r>
            <w:proofErr w:type="spellEnd"/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หอยสังข์</w:t>
            </w:r>
            <w:r w:rsidRPr="00C51734">
              <w:rPr>
                <w:rFonts w:ascii="BBQ Plz Sans" w:eastAsia="foodpassion" w:hAnsi="BBQ Plz Sans" w:cs="BBQ Plz Sans"/>
                <w:color w:val="333333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3122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ผู้จัดการแผนก - พัฒนาองค์กร</w:t>
            </w:r>
          </w:p>
        </w:tc>
        <w:tc>
          <w:tcPr>
            <w:tcW w:w="1560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:rsidTr="003C0611">
        <w:trPr>
          <w:trHeight w:val="100"/>
        </w:trPr>
        <w:tc>
          <w:tcPr>
            <w:tcW w:w="1839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Owner</w:t>
            </w:r>
          </w:p>
        </w:tc>
        <w:tc>
          <w:tcPr>
            <w:tcW w:w="2269" w:type="dxa"/>
          </w:tcPr>
          <w:p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คุณประครอง</w:t>
            </w:r>
            <w:r w:rsidRPr="00977F4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ณุวงษ์ศรี</w:t>
            </w:r>
          </w:p>
        </w:tc>
        <w:tc>
          <w:tcPr>
            <w:tcW w:w="3122" w:type="dxa"/>
          </w:tcPr>
          <w:p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977F45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พัฒนาองค์กร</w:t>
            </w:r>
          </w:p>
        </w:tc>
        <w:tc>
          <w:tcPr>
            <w:tcW w:w="1560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:rsidTr="003C0611">
        <w:trPr>
          <w:trHeight w:val="100"/>
        </w:trPr>
        <w:tc>
          <w:tcPr>
            <w:tcW w:w="1839" w:type="dxa"/>
          </w:tcPr>
          <w:p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คุณอดิศักดิ์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เมฆวรวุฒิ</w:t>
            </w:r>
          </w:p>
        </w:tc>
        <w:tc>
          <w:tcPr>
            <w:tcW w:w="3122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ผ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ู้ช่วยผู้จัดการแผนก - พัฒนาองค์กร</w:t>
            </w:r>
          </w:p>
        </w:tc>
        <w:tc>
          <w:tcPr>
            <w:tcW w:w="1560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:rsidTr="003C0611">
        <w:trPr>
          <w:trHeight w:val="100"/>
        </w:trPr>
        <w:tc>
          <w:tcPr>
            <w:tcW w:w="1839" w:type="dxa"/>
          </w:tcPr>
          <w:p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ศศ</w:t>
            </w:r>
            <w:proofErr w:type="spellEnd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ธร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อริยศ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ุภ</w:t>
            </w:r>
            <w:proofErr w:type="spellEnd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พง</w:t>
            </w:r>
            <w:proofErr w:type="spellStart"/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ษ์</w:t>
            </w:r>
            <w:proofErr w:type="spellEnd"/>
          </w:p>
        </w:tc>
        <w:tc>
          <w:tcPr>
            <w:tcW w:w="3122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ผู้จัดการ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 - พัฒนาซอฟต์แวร์</w:t>
            </w:r>
          </w:p>
        </w:tc>
        <w:tc>
          <w:tcPr>
            <w:tcW w:w="1560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:rsidTr="003C0611">
        <w:trPr>
          <w:trHeight w:val="100"/>
        </w:trPr>
        <w:tc>
          <w:tcPr>
            <w:tcW w:w="1839" w:type="dxa"/>
          </w:tcPr>
          <w:p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คุณสมพร</w:t>
            </w:r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 xml:space="preserve">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พันอนันต์</w:t>
            </w:r>
          </w:p>
        </w:tc>
        <w:tc>
          <w:tcPr>
            <w:tcW w:w="3122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หัวหน้าส่วน - พัฒนาซอฟต์แวร์</w:t>
            </w:r>
          </w:p>
        </w:tc>
        <w:tc>
          <w:tcPr>
            <w:tcW w:w="1560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:rsidTr="003C0611">
        <w:trPr>
          <w:trHeight w:val="100"/>
        </w:trPr>
        <w:tc>
          <w:tcPr>
            <w:tcW w:w="1839" w:type="dxa"/>
          </w:tcPr>
          <w:p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คุณ</w:t>
            </w:r>
            <w:proofErr w:type="spellStart"/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จิร</w:t>
            </w:r>
            <w:proofErr w:type="spellEnd"/>
            <w:r w:rsidRPr="007E2EF3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วุฒิ ไตรวุฒิลาภ</w:t>
            </w:r>
          </w:p>
        </w:tc>
        <w:tc>
          <w:tcPr>
            <w:tcW w:w="3122" w:type="dxa"/>
          </w:tcPr>
          <w:p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เจ้าหน้าที่ - </w:t>
            </w:r>
            <w:r w:rsidRPr="007E2EF3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พัฒนาซอฟต์แวร์</w:t>
            </w:r>
          </w:p>
        </w:tc>
        <w:tc>
          <w:tcPr>
            <w:tcW w:w="1560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:rsidR="00060425" w:rsidRDefault="00047602" w:rsidP="00060425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/>
          <w:sz w:val="32"/>
          <w:szCs w:val="32"/>
        </w:rPr>
        <w:t xml:space="preserve">ACTIVE DIY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สะสมความสนุก</w:t>
      </w:r>
      <w:r w:rsidR="003A6463" w:rsidRPr="003A6463">
        <w:rPr>
          <w:rFonts w:ascii="BBQ Plz Rounded" w:hAnsi="BBQ Plz Rounded" w:cs="BBQ Plz Rounded"/>
          <w:sz w:val="32"/>
          <w:szCs w:val="32"/>
          <w:cs/>
        </w:rPr>
        <w:t xml:space="preserve"> </w:t>
      </w:r>
      <w:r w:rsidR="003A6463" w:rsidRPr="003A6463">
        <w:rPr>
          <w:rFonts w:ascii="BBQ Plz Rounded" w:hAnsi="BBQ Plz Rounded" w:cs="BBQ Plz Rounded" w:hint="cs"/>
          <w:sz w:val="32"/>
          <w:szCs w:val="32"/>
          <w:cs/>
        </w:rPr>
        <w:t>ส่งสุขทุกวัน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</w:p>
    <w:p w:rsidR="00060425" w:rsidRDefault="00A51A9A" w:rsidP="00A51A9A">
      <w:pPr>
        <w:spacing w:before="0"/>
        <w:jc w:val="center"/>
        <w:rPr>
          <w:rFonts w:ascii="BBQ Plz Rounded" w:hAnsi="BBQ Plz Rounded" w:cs="BBQ Plz Rounded"/>
          <w:color w:val="FF0000"/>
          <w:sz w:val="20"/>
          <w:szCs w:val="20"/>
        </w:rPr>
      </w:pPr>
      <w:r w:rsidRPr="008745B8">
        <w:rPr>
          <w:rFonts w:ascii="BBQ Plz Rounded" w:hAnsi="BBQ Plz Rounded" w:cs="BBQ Plz Rounded" w:hint="cs"/>
          <w:color w:val="FF0000"/>
          <w:sz w:val="20"/>
          <w:szCs w:val="20"/>
          <w:cs/>
        </w:rPr>
        <w:t xml:space="preserve">(กรุณาทำเครื่องหมาย </w:t>
      </w:r>
      <w:r w:rsidRPr="008745B8">
        <w:rPr>
          <w:rFonts w:ascii="BBQ Plz Rounded" w:hAnsi="BBQ Plz Rounded" w:cs="BBQ Plz Rounded"/>
          <w:b/>
          <w:bCs/>
          <w:color w:val="FF0000"/>
          <w:sz w:val="28"/>
          <w:szCs w:val="28"/>
        </w:rPr>
        <w:t>X</w:t>
      </w:r>
      <w:r w:rsidRPr="008745B8">
        <w:rPr>
          <w:rFonts w:ascii="BBQ Plz Rounded" w:hAnsi="BBQ Plz Rounded" w:cs="BBQ Plz Rounded"/>
          <w:color w:val="FF0000"/>
          <w:sz w:val="20"/>
          <w:szCs w:val="20"/>
          <w:cs/>
        </w:rPr>
        <w:t xml:space="preserve"> </w:t>
      </w:r>
      <w:r w:rsidRPr="008745B8">
        <w:rPr>
          <w:rFonts w:ascii="BBQ Plz Rounded" w:hAnsi="BBQ Plz Rounded" w:cs="BBQ Plz Rounded" w:hint="cs"/>
          <w:color w:val="FF0000"/>
          <w:sz w:val="20"/>
          <w:szCs w:val="20"/>
          <w:cs/>
        </w:rPr>
        <w:t>ในข้อที่ ผ่าน หรือไม่ผ่าน หากมีข้อมูลเพิ่มเติมกรุณากรอกในช่องหมายเหตุ)</w:t>
      </w:r>
    </w:p>
    <w:p w:rsidR="00A51A9A" w:rsidRDefault="00A51A9A" w:rsidP="00A51A9A">
      <w:pPr>
        <w:spacing w:before="0"/>
        <w:jc w:val="center"/>
        <w:rPr>
          <w:rFonts w:ascii="BBQ Plz Rounded" w:hAnsi="BBQ Plz Rounded" w:cs="BBQ Plz Rounded"/>
          <w:color w:val="FF0000"/>
          <w:sz w:val="20"/>
          <w:szCs w:val="20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70"/>
        <w:gridCol w:w="5738"/>
        <w:gridCol w:w="923"/>
        <w:gridCol w:w="1014"/>
        <w:gridCol w:w="2383"/>
      </w:tblGrid>
      <w:tr w:rsidR="00A51A9A" w:rsidTr="00076464">
        <w:tc>
          <w:tcPr>
            <w:tcW w:w="10628" w:type="dxa"/>
            <w:gridSpan w:val="5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แบบฟอร์มตรวจสอบระบบ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  <w:cs/>
              </w:rPr>
              <w:t>(</w:t>
            </w:r>
            <w:r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UAT</w:t>
            </w:r>
            <w:r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  <w:cs/>
              </w:rPr>
              <w:t>)</w:t>
            </w:r>
          </w:p>
        </w:tc>
      </w:tr>
      <w:tr w:rsidR="006A12FB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CA299B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หัวข้อ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  <w:r w:rsidRPr="00CA299B">
              <w:rPr>
                <w:rFonts w:ascii="BBQ Plz Rounded" w:hAnsi="BBQ Plz Rounded" w:cs="BBQ Plz Rounded" w:hint="cs"/>
                <w:sz w:val="20"/>
                <w:szCs w:val="20"/>
                <w:cs/>
              </w:rPr>
              <w:t>ผ่าน</w:t>
            </w: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CA299B">
              <w:rPr>
                <w:rFonts w:ascii="BBQ Plz Rounded" w:hAnsi="BBQ Plz Rounded" w:cs="BBQ Plz Rounded" w:hint="cs"/>
                <w:sz w:val="20"/>
                <w:szCs w:val="20"/>
                <w:cs/>
              </w:rPr>
              <w:t>ไม่ผ่าน</w:t>
            </w: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  <w:r w:rsidRPr="00CA299B">
              <w:rPr>
                <w:rFonts w:ascii="BBQ Plz Rounded" w:hAnsi="BBQ Plz Rounded" w:cs="BBQ Plz Rounded" w:hint="cs"/>
                <w:sz w:val="20"/>
                <w:szCs w:val="20"/>
                <w:cs/>
              </w:rPr>
              <w:t>หมายเหตุ</w:t>
            </w:r>
          </w:p>
        </w:tc>
      </w:tr>
      <w:tr w:rsidR="006A12FB" w:rsidRPr="00CA299B" w:rsidTr="00076464">
        <w:tc>
          <w:tcPr>
            <w:tcW w:w="570" w:type="dxa"/>
          </w:tcPr>
          <w:p w:rsidR="00A51A9A" w:rsidRPr="001B7ED1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0"/>
                <w:szCs w:val="20"/>
              </w:rPr>
            </w:pPr>
            <w:r w:rsidRPr="001B7ED1">
              <w:rPr>
                <w:rFonts w:ascii="BBQ Plz Rounded" w:hAnsi="BBQ Plz Rounded" w:cs="BBQ Plz Rounded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38" w:type="dxa"/>
          </w:tcPr>
          <w:p w:rsidR="00A51A9A" w:rsidRPr="001B7ED1" w:rsidRDefault="00A51A9A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cs/>
              </w:rPr>
            </w:pP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>การเข้าใช้งานระบบ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Pr="00CA299B" w:rsidRDefault="00A51A9A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สามารถเข้าใช้งานระบบได้โดยการกดรูปดาวตรงมุมขวาของหน้าจอได้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Pr="00CA299B" w:rsidRDefault="00A51A9A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สามารถเข้าใช้งานระบบได้โดยการกดเมนู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>ACTIVE-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สะสมความสุข” ได้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Pr="001B7ED1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0"/>
                <w:szCs w:val="20"/>
              </w:rPr>
            </w:pPr>
            <w:r w:rsidRPr="001B7ED1">
              <w:rPr>
                <w:rFonts w:ascii="BBQ Plz Rounded" w:hAnsi="BBQ Plz Rounded" w:cs="BBQ Plz Rounded" w:hint="cs"/>
                <w:b/>
                <w:bCs/>
                <w:sz w:val="20"/>
                <w:szCs w:val="20"/>
                <w:cs/>
              </w:rPr>
              <w:t>2</w:t>
            </w:r>
          </w:p>
        </w:tc>
        <w:tc>
          <w:tcPr>
            <w:tcW w:w="5738" w:type="dxa"/>
          </w:tcPr>
          <w:p w:rsidR="00A51A9A" w:rsidRPr="001B7ED1" w:rsidRDefault="00A51A9A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cs/>
              </w:rPr>
            </w:pP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>การค้นหาข้อมูลพนักงาน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Default="00A51A9A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สามารถค้นหาข้อมูลพนักงานด้วยชื่อจริงได้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Default="00A51A9A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สามารถค้นหาข้อมูลพนักงานด้วยชื่อเล่นได้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Default="00A51A9A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</w:t>
            </w:r>
            <w:r w:rsidR="006A12FB"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สามารถค้นหาข้อมูลพนักงานด้วยชื่อสาขาได้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สามารถค้นหาข้อมูลพนักงานด้วยชื่อฝ่ายได้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สามารถค้นหาข้อมูลพนักงานด้วยเบอร์โทรได้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Pr="001B7ED1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0"/>
                <w:szCs w:val="20"/>
              </w:rPr>
            </w:pPr>
            <w:r w:rsidRPr="001B7ED1">
              <w:rPr>
                <w:rFonts w:ascii="BBQ Plz Rounded" w:hAnsi="BBQ Plz Rounded" w:cs="BBQ Plz Rounded" w:hint="cs"/>
                <w:b/>
                <w:bCs/>
                <w:sz w:val="20"/>
                <w:szCs w:val="20"/>
                <w:cs/>
              </w:rPr>
              <w:t>3</w:t>
            </w:r>
          </w:p>
        </w:tc>
        <w:tc>
          <w:tcPr>
            <w:tcW w:w="5738" w:type="dxa"/>
          </w:tcPr>
          <w:p w:rsidR="00A51A9A" w:rsidRPr="001B7ED1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cs/>
              </w:rPr>
            </w:pP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 xml:space="preserve">การให้ </w:t>
            </w:r>
            <w:r w:rsidRPr="001B7ED1"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 xml:space="preserve">Star 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สามารถบันทึกข้อมูลการให้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กับพนักงานได้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A51A9A" w:rsidRPr="00CA299B" w:rsidTr="00076464">
        <w:tc>
          <w:tcPr>
            <w:tcW w:w="570" w:type="dxa"/>
          </w:tcPr>
          <w:p w:rsidR="00A51A9A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A51A9A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สามารถบันทึกข้อมูลให้ 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>StarAR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 กับพนักงานได้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2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A51A9A" w:rsidRPr="00CA299B" w:rsidRDefault="00A51A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Pr="001B7ED1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0"/>
                <w:szCs w:val="20"/>
              </w:rPr>
            </w:pPr>
            <w:r w:rsidRPr="001B7ED1">
              <w:rPr>
                <w:rFonts w:ascii="BBQ Plz Rounded" w:hAnsi="BBQ Plz Rounded" w:cs="BBQ Plz Rounded" w:hint="cs"/>
                <w:b/>
                <w:bCs/>
                <w:sz w:val="20"/>
                <w:szCs w:val="20"/>
                <w:cs/>
              </w:rPr>
              <w:t>4</w:t>
            </w:r>
          </w:p>
        </w:tc>
        <w:tc>
          <w:tcPr>
            <w:tcW w:w="5738" w:type="dxa"/>
          </w:tcPr>
          <w:p w:rsidR="006A12FB" w:rsidRPr="001B7ED1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</w:pP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 xml:space="preserve">การตรวจสอบข้อมูล </w:t>
            </w:r>
            <w:r w:rsidRPr="001B7ED1"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 xml:space="preserve">Star </w:t>
            </w: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 xml:space="preserve">และ </w:t>
            </w:r>
            <w:proofErr w:type="spellStart"/>
            <w:r w:rsidRPr="001B7ED1"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>StarAR</w:t>
            </w:r>
            <w:proofErr w:type="spellEnd"/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6A12FB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สามารถตรวจสอบข้อมูล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ที่ได้รับของตนเองได้</w:t>
            </w:r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6A12FB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สามารถตรวจสอบข้อมูลการให้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ของตนเองได้</w:t>
            </w:r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6A12FB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สามารถตรวจสอบคะแนนรวม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ของตนเองได้</w:t>
            </w:r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6A12FB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สามารถตรวจสอบข้อมูลรายละเอียดการได้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โดยแยกเป็น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A,C,T,I,V,E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ได้</w:t>
            </w:r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</w:rPr>
            </w:pPr>
          </w:p>
        </w:tc>
        <w:tc>
          <w:tcPr>
            <w:tcW w:w="5738" w:type="dxa"/>
          </w:tcPr>
          <w:p w:rsidR="006A12FB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สามารถตรวจสอบข้อมูลรายละเอียดการให้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โดยแยกเป็น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A,C,T,I,V,E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ได้</w:t>
            </w:r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Pr="001B7ED1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0"/>
                <w:szCs w:val="20"/>
              </w:rPr>
            </w:pPr>
            <w:r w:rsidRPr="001B7ED1">
              <w:rPr>
                <w:rFonts w:ascii="BBQ Plz Rounded" w:hAnsi="BBQ Plz Rounded" w:cs="BBQ Plz Rounded" w:hint="cs"/>
                <w:b/>
                <w:bCs/>
                <w:sz w:val="20"/>
                <w:szCs w:val="20"/>
                <w:cs/>
              </w:rPr>
              <w:t>5</w:t>
            </w:r>
          </w:p>
        </w:tc>
        <w:tc>
          <w:tcPr>
            <w:tcW w:w="5738" w:type="dxa"/>
          </w:tcPr>
          <w:p w:rsidR="006A12FB" w:rsidRPr="001B7ED1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cs/>
              </w:rPr>
            </w:pP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 xml:space="preserve">การบันทึกคะแนน </w:t>
            </w:r>
            <w:r w:rsidRPr="001B7ED1"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t xml:space="preserve">Star </w:t>
            </w: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>ประจำเดือน</w:t>
            </w:r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A12FB" w:rsidRDefault="006A12FB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สามารถบันทึกข้อมูลคะแนน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จากตารางประจำเดือนได้</w:t>
            </w:r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A12FB" w:rsidRPr="00CA299B" w:rsidTr="00076464">
        <w:tc>
          <w:tcPr>
            <w:tcW w:w="570" w:type="dxa"/>
          </w:tcPr>
          <w:p w:rsidR="006A12FB" w:rsidRPr="001B7ED1" w:rsidRDefault="007B229A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0"/>
                <w:szCs w:val="20"/>
                <w:cs/>
              </w:rPr>
            </w:pPr>
            <w:r w:rsidRPr="001B7ED1">
              <w:rPr>
                <w:rFonts w:ascii="BBQ Plz Rounded" w:hAnsi="BBQ Plz Rounded" w:cs="BBQ Plz Rounded" w:hint="cs"/>
                <w:b/>
                <w:bCs/>
                <w:sz w:val="20"/>
                <w:szCs w:val="20"/>
                <w:cs/>
              </w:rPr>
              <w:t>6</w:t>
            </w:r>
          </w:p>
        </w:tc>
        <w:tc>
          <w:tcPr>
            <w:tcW w:w="5738" w:type="dxa"/>
          </w:tcPr>
          <w:p w:rsidR="006A12FB" w:rsidRPr="001B7ED1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cs/>
              </w:rPr>
            </w:pP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>การแสดงรายงาน</w:t>
            </w:r>
          </w:p>
        </w:tc>
        <w:tc>
          <w:tcPr>
            <w:tcW w:w="92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A12FB" w:rsidRPr="00CA299B" w:rsidRDefault="006A12FB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สามารถออกรายงานของผู้รับ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หรือ ผู้ให้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>Star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 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สามารถแสดงรายงานด้วยการค้นหาข้อมูลรหัสพนักงานได้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สามารถแสดงรายงานด้วยการค้นหาข้อมูลสังกัดได้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สามารถแสดงรายงานด้วยการค้นหาข้อมูลชื่อได้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สามารถแสดงรายงานด้วยการค้นหาข้อมูลนามสกุลได้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สามารถแสดงรายงานด้วยการค้นหาข้อมูลชื่อเล่นได้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สามารถแสดงรายงานด้วยการค้นหาข้อมูลฝ่ายได้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สามารถแสดงรายงานด้วยการค้นหาข้อมูลตำแหน่งได้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สามารถแสดงรายงานด้วยการค้นหาข้อมูลแผนกได้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สามารถแสดงรายงานด้วยการค้นหาข้อมูลเขตได้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สามารถแสดงรายงานด้วยการค้นหาข้อมูลเขตย่อยได้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สามารถแสดงรายงานด้วยการค้นหาข้อมูลชื่อทีมได้ (โรงงาน)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- สามารถแสดงรายงานด้วยการค้นหาข้อมูลประเภทของ 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star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ได้</w:t>
            </w:r>
          </w:p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Pr="001B7ED1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0"/>
                <w:szCs w:val="20"/>
                <w:cs/>
              </w:rPr>
            </w:pPr>
            <w:r w:rsidRPr="001B7ED1">
              <w:rPr>
                <w:rFonts w:ascii="BBQ Plz Rounded" w:hAnsi="BBQ Plz Rounded" w:cs="BBQ Plz Rounded" w:hint="cs"/>
                <w:b/>
                <w:bCs/>
                <w:sz w:val="20"/>
                <w:szCs w:val="20"/>
                <w:cs/>
              </w:rPr>
              <w:lastRenderedPageBreak/>
              <w:t>7</w:t>
            </w:r>
          </w:p>
        </w:tc>
        <w:tc>
          <w:tcPr>
            <w:tcW w:w="5738" w:type="dxa"/>
          </w:tcPr>
          <w:p w:rsidR="00694700" w:rsidRPr="001B7ED1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cs/>
              </w:rPr>
            </w:pPr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>การ</w:t>
            </w:r>
            <w:proofErr w:type="spellStart"/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>อัปโห</w:t>
            </w:r>
            <w:proofErr w:type="spellEnd"/>
            <w:r w:rsidRPr="001B7ED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0"/>
                <w:szCs w:val="20"/>
                <w:cs/>
              </w:rPr>
              <w:t>ลดข้อมูลทีม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  <w:tr w:rsidR="00694700" w:rsidRPr="00CA299B" w:rsidTr="00076464">
        <w:tc>
          <w:tcPr>
            <w:tcW w:w="570" w:type="dxa"/>
          </w:tcPr>
          <w:p w:rsidR="00694700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5738" w:type="dxa"/>
          </w:tcPr>
          <w:p w:rsidR="00694700" w:rsidRDefault="00694700" w:rsidP="00A51A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- สามารถ</w:t>
            </w:r>
            <w:proofErr w:type="spellStart"/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อัปโห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ลดข้อมูลทีม ด้วยเอกสารที่มีนามสกุล เป็น .</w:t>
            </w:r>
            <w:r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>CSV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 xml:space="preserve"> ได้</w:t>
            </w:r>
          </w:p>
        </w:tc>
        <w:tc>
          <w:tcPr>
            <w:tcW w:w="92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1014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  <w:tc>
          <w:tcPr>
            <w:tcW w:w="2383" w:type="dxa"/>
          </w:tcPr>
          <w:p w:rsidR="00694700" w:rsidRPr="00CA299B" w:rsidRDefault="00694700" w:rsidP="00B249FC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0"/>
                <w:szCs w:val="20"/>
                <w:cs/>
              </w:rPr>
            </w:pPr>
          </w:p>
        </w:tc>
      </w:tr>
    </w:tbl>
    <w:p w:rsidR="00A47CBE" w:rsidRPr="00AD611C" w:rsidRDefault="00A47CBE" w:rsidP="005309EE">
      <w:pPr>
        <w:ind w:firstLine="0"/>
      </w:pP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5376"/>
        <w:gridCol w:w="5232"/>
      </w:tblGrid>
      <w:tr w:rsidR="00C307BD" w:rsidRPr="00EC4D71" w:rsidTr="00173EF7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:rsidR="00076464" w:rsidRDefault="00076464" w:rsidP="005309EE">
      <w:pPr>
        <w:pStyle w:val="3"/>
        <w:ind w:left="1440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</w:p>
    <w:p w:rsidR="00076464" w:rsidRDefault="00076464">
      <w:pPr>
        <w:spacing w:before="0" w:after="200" w:line="276" w:lineRule="auto"/>
        <w:ind w:firstLine="0"/>
        <w:jc w:val="left"/>
        <w:rPr>
          <w:rFonts w:ascii="BBQ Plz Rounded" w:hAnsi="BBQ Plz Rounded" w:cs="BBQ Plz Rounded"/>
          <w:b/>
          <w:bCs/>
          <w:cs/>
        </w:rPr>
      </w:pPr>
      <w:r>
        <w:rPr>
          <w:rFonts w:ascii="BBQ Plz Rounded" w:hAnsi="BBQ Plz Rounded" w:cs="BBQ Plz Rounded"/>
          <w:b/>
          <w:bCs/>
          <w:i/>
          <w:iCs/>
          <w:cs/>
        </w:rPr>
        <w:br w:type="page"/>
      </w:r>
      <w:bookmarkStart w:id="3" w:name="_GoBack"/>
      <w:bookmarkEnd w:id="3"/>
    </w:p>
    <w:p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ins w:id="4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5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6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7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8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9" w:author="Sopittha Kaveevorasart" w:date="2014-10-02T19:52:00Z">
              <w:rPr>
                <w:cs/>
              </w:rPr>
            </w:rPrChange>
          </w:rPr>
          <w:t>แก้ไข</w:t>
        </w:r>
      </w:ins>
      <w:ins w:id="10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11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:rsidTr="00832643">
        <w:trPr>
          <w:trHeight w:val="668"/>
          <w:ins w:id="12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6B5A" w:rsidRPr="00EC4D71" w:rsidRDefault="00056B5A">
            <w:pPr>
              <w:spacing w:before="0"/>
              <w:ind w:left="-108" w:firstLine="0"/>
              <w:jc w:val="right"/>
              <w:rPr>
                <w:ins w:id="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4" w:author="Sopittha Kaveevorasart" w:date="2014-10-02T20:01:00Z">
                  <w:rPr>
                    <w:ins w:id="15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6" w:author="Sopittha Kaveevorasart" w:date="2014-10-02T20:01:00Z">
                <w:pPr>
                  <w:jc w:val="left"/>
                </w:pPr>
              </w:pPrChange>
            </w:pPr>
            <w:ins w:id="1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19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21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6B5A" w:rsidRPr="00EC4D71" w:rsidRDefault="009A59F1">
            <w:pPr>
              <w:spacing w:before="0"/>
              <w:ind w:firstLine="0"/>
              <w:jc w:val="left"/>
              <w:rPr>
                <w:ins w:id="23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24" w:author="Sopittha Kaveevorasart" w:date="2014-10-02T20:01:00Z">
                  <w:rPr>
                    <w:ins w:id="2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26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6B5A" w:rsidRPr="00EC4D71" w:rsidRDefault="00056B5A">
            <w:pPr>
              <w:spacing w:before="0"/>
              <w:ind w:firstLine="0"/>
              <w:jc w:val="right"/>
              <w:rPr>
                <w:ins w:id="2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28" w:author="Sopittha Kaveevorasart" w:date="2014-10-02T20:01:00Z">
                  <w:rPr>
                    <w:ins w:id="29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30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3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3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A18" w:rsidRPr="001919AB" w:rsidRDefault="00056B5A" w:rsidP="00757A18">
            <w:pPr>
              <w:spacing w:before="0"/>
              <w:ind w:firstLine="0"/>
              <w:rPr>
                <w:ins w:id="3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34" w:author="Sopittha Kaveevorasart" w:date="2014-10-02T20:01:00Z">
                  <w:rPr>
                    <w:ins w:id="3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36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37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173EF7" w:rsidRPr="00173EF7">
              <w:rPr>
                <w:rFonts w:ascii="BBQ Plz Rounded" w:eastAsia="Times New Roman" w:hAnsi="BBQ Plz Rounded" w:cs="BBQ Plz Rounded"/>
                <w:sz w:val="16"/>
                <w:szCs w:val="16"/>
              </w:rPr>
              <w:t xml:space="preserve">ACTIVE DIY </w:t>
            </w:r>
            <w:r w:rsidR="00173EF7" w:rsidRPr="00173EF7">
              <w:rPr>
                <w:rFonts w:ascii="BBQ Plz Rounded" w:eastAsia="Times New Roman" w:hAnsi="BBQ Plz Rounded" w:cs="BBQ Plz Rounded"/>
                <w:sz w:val="16"/>
                <w:szCs w:val="16"/>
                <w:cs/>
              </w:rPr>
              <w:t>สะสมความสนุก ส่งสุขทุกวัน</w:t>
            </w:r>
          </w:p>
        </w:tc>
      </w:tr>
      <w:tr w:rsidR="00047602" w:rsidRPr="00EC4D71" w:rsidTr="00C2689E">
        <w:tblPrEx>
          <w:tblW w:w="10348" w:type="dxa"/>
          <w:tblInd w:w="274" w:type="dxa"/>
          <w:tblLayout w:type="fixed"/>
          <w:tblPrExChange w:id="38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39" w:author="Sopittha Kaveevorasart" w:date="2014-10-02T19:45:00Z"/>
          <w:trPrChange w:id="40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1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jc w:val="center"/>
              <w:rPr>
                <w:ins w:id="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3" w:author="Sopittha Kaveevorasart" w:date="2014-10-02T20:01:00Z">
                  <w:rPr>
                    <w:ins w:id="44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5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6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jc w:val="center"/>
              <w:rPr>
                <w:ins w:id="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8" w:author="Sopittha Kaveevorasart" w:date="2014-10-02T20:01:00Z">
                  <w:rPr>
                    <w:ins w:id="49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0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1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ind w:left="493" w:firstLine="0"/>
              <w:jc w:val="center"/>
              <w:rPr>
                <w:ins w:id="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3" w:author="Sopittha Kaveevorasart" w:date="2014-10-02T20:01:00Z">
                  <w:rPr>
                    <w:ins w:id="54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5" w:author="Sopittha Kaveevorasart" w:date="2014-10-02T20:01:00Z">
                <w:pPr>
                  <w:jc w:val="center"/>
                </w:pPr>
              </w:pPrChange>
            </w:pPr>
            <w:ins w:id="5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5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58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047602" w:rsidRPr="00EC4D71" w:rsidRDefault="00047602">
            <w:pPr>
              <w:spacing w:before="0"/>
              <w:ind w:firstLine="164"/>
              <w:jc w:val="left"/>
              <w:rPr>
                <w:ins w:id="5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60" w:author="Sopittha Kaveevorasart" w:date="2014-10-02T20:01:00Z">
                  <w:rPr>
                    <w:ins w:id="6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2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:rsidTr="00C2689E">
        <w:trPr>
          <w:trHeight w:val="517"/>
          <w:ins w:id="63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left="-108" w:firstLine="0"/>
              <w:jc w:val="right"/>
              <w:rPr>
                <w:ins w:id="6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65" w:author="Sopittha Kaveevorasart" w:date="2014-10-02T20:01:00Z">
                  <w:rPr>
                    <w:ins w:id="6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7" w:author="Sopittha Kaveevorasart" w:date="2014-10-02T20:03:00Z">
                <w:pPr>
                  <w:jc w:val="center"/>
                </w:pPr>
              </w:pPrChange>
            </w:pPr>
            <w:ins w:id="68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6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7602" w:rsidRPr="00EC4D71" w:rsidRDefault="00047602">
            <w:pPr>
              <w:spacing w:before="0"/>
              <w:ind w:left="-108" w:firstLine="0"/>
              <w:jc w:val="center"/>
              <w:rPr>
                <w:ins w:id="7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73" w:author="Sopittha Kaveevorasart" w:date="2014-10-02T20:01:00Z">
                  <w:rPr>
                    <w:ins w:id="7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75" w:author="Sopittha Kaveevorasart" w:date="2014-10-02T20:03:00Z">
                <w:pPr>
                  <w:jc w:val="center"/>
                </w:pPr>
              </w:pPrChange>
            </w:pPr>
            <w:ins w:id="76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7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8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1" w:author="Sopittha Kaveevorasart" w:date="2014-10-02T20:01:00Z">
                  <w:rPr>
                    <w:ins w:id="8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3" w:author="Sopittha Kaveevorasart" w:date="2014-10-02T20:01:00Z">
                <w:pPr>
                  <w:jc w:val="center"/>
                </w:pPr>
              </w:pPrChange>
            </w:pPr>
            <w:ins w:id="8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86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8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89" w:author="Sopittha Kaveevorasart" w:date="2014-10-02T20:01:00Z">
                  <w:rPr>
                    <w:ins w:id="90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1" w:author="Sopittha Kaveevorasart" w:date="2014-10-02T20:01:00Z">
                <w:pPr>
                  <w:jc w:val="center"/>
                </w:pPr>
              </w:pPrChange>
            </w:pPr>
            <w:ins w:id="9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9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5" w:author="Sopittha Kaveevorasart" w:date="2014-10-02T20:01:00Z">
                  <w:rPr>
                    <w:ins w:id="9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7" w:author="Sopittha Kaveevorasart" w:date="2014-10-02T20:01:00Z">
                <w:pPr>
                  <w:jc w:val="center"/>
                </w:pPr>
              </w:pPrChange>
            </w:pPr>
            <w:ins w:id="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0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01" w:author="Sopittha Kaveevorasart" w:date="2014-10-02T20:01:00Z">
                  <w:rPr>
                    <w:ins w:id="10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3" w:author="Sopittha Kaveevorasart" w:date="2014-10-02T20:01:00Z">
                <w:pPr>
                  <w:jc w:val="center"/>
                </w:pPr>
              </w:pPrChange>
            </w:pPr>
            <w:ins w:id="1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:rsidTr="00896206">
        <w:trPr>
          <w:trHeight w:val="495"/>
          <w:ins w:id="106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0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08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0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0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2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4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jc w:val="center"/>
              <w:rPr>
                <w:ins w:id="1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6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18" w:author="Sopittha Kaveevorasart" w:date="2014-10-02T20:01:00Z">
                <w:pPr>
                  <w:jc w:val="center"/>
                </w:pPr>
              </w:pPrChange>
            </w:pPr>
            <w:ins w:id="1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2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1" w:author="Sopittha Kaveevorasart" w:date="2014-10-02T20:01:00Z">
                <w:pPr>
                  <w:jc w:val="center"/>
                </w:pPr>
              </w:pPrChange>
            </w:pPr>
            <w:ins w:id="12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>
            <w:pPr>
              <w:spacing w:before="0"/>
              <w:ind w:firstLine="0"/>
              <w:jc w:val="center"/>
              <w:rPr>
                <w:ins w:id="12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4" w:author="Sopittha Kaveevorasart" w:date="2014-10-02T20:01:00Z">
                <w:pPr>
                  <w:jc w:val="center"/>
                </w:pPr>
              </w:pPrChange>
            </w:pPr>
            <w:ins w:id="12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:rsidTr="00896206">
        <w:trPr>
          <w:trHeight w:val="495"/>
          <w:ins w:id="12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2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4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4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5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6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ind w:firstLine="16"/>
              <w:jc w:val="center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7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7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194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both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602" w:rsidRPr="00EC4D71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:rsidTr="00896206">
        <w:trPr>
          <w:trHeight w:val="495"/>
          <w:ins w:id="21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1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1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2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2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3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:rsidTr="00896206">
        <w:trPr>
          <w:trHeight w:val="495"/>
          <w:ins w:id="24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both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7602" w:rsidRPr="00EC4D71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A51A9A">
      <w:pgSz w:w="11906" w:h="16838"/>
      <w:pgMar w:top="994" w:right="562" w:bottom="994" w:left="706" w:header="432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36F" w:rsidRDefault="000B036F" w:rsidP="00347FA6">
      <w:pPr>
        <w:spacing w:before="0"/>
      </w:pPr>
      <w:r>
        <w:separator/>
      </w:r>
    </w:p>
  </w:endnote>
  <w:endnote w:type="continuationSeparator" w:id="0">
    <w:p w:rsidR="000B036F" w:rsidRDefault="000B036F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altName w:val="Calibri"/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36F" w:rsidRDefault="000B036F" w:rsidP="00347FA6">
      <w:pPr>
        <w:spacing w:before="0"/>
      </w:pPr>
      <w:r>
        <w:separator/>
      </w:r>
    </w:p>
  </w:footnote>
  <w:footnote w:type="continuationSeparator" w:id="0">
    <w:p w:rsidR="000B036F" w:rsidRDefault="000B036F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CC" w:rsidRPr="008715B4" w:rsidRDefault="009A0ACC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07CDBF44" wp14:editId="7B2F4022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:rsidR="009A0ACC" w:rsidRPr="008715B4" w:rsidRDefault="009A0ACC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:rsidR="009A0ACC" w:rsidRPr="008715B4" w:rsidRDefault="009A0ACC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:rsidR="009A0ACC" w:rsidRPr="006C07BE" w:rsidRDefault="009A0ACC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2FD9"/>
    <w:rsid w:val="0003651A"/>
    <w:rsid w:val="00047602"/>
    <w:rsid w:val="00056B5A"/>
    <w:rsid w:val="00056BEA"/>
    <w:rsid w:val="00060425"/>
    <w:rsid w:val="00066BA5"/>
    <w:rsid w:val="00074E66"/>
    <w:rsid w:val="00076464"/>
    <w:rsid w:val="0008084A"/>
    <w:rsid w:val="000873F1"/>
    <w:rsid w:val="00094162"/>
    <w:rsid w:val="000A08BF"/>
    <w:rsid w:val="000B036F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10303"/>
    <w:rsid w:val="001268E8"/>
    <w:rsid w:val="001419AB"/>
    <w:rsid w:val="00160571"/>
    <w:rsid w:val="0016112A"/>
    <w:rsid w:val="00173EF7"/>
    <w:rsid w:val="001919AB"/>
    <w:rsid w:val="0019779E"/>
    <w:rsid w:val="001B7ED1"/>
    <w:rsid w:val="001D2023"/>
    <w:rsid w:val="001E2B26"/>
    <w:rsid w:val="001F7246"/>
    <w:rsid w:val="00205414"/>
    <w:rsid w:val="002233B7"/>
    <w:rsid w:val="002263CD"/>
    <w:rsid w:val="00236118"/>
    <w:rsid w:val="0024636E"/>
    <w:rsid w:val="00254FFB"/>
    <w:rsid w:val="00260141"/>
    <w:rsid w:val="002614A0"/>
    <w:rsid w:val="00266659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6E62"/>
    <w:rsid w:val="002D230B"/>
    <w:rsid w:val="002D2A65"/>
    <w:rsid w:val="002D6DBB"/>
    <w:rsid w:val="002E518C"/>
    <w:rsid w:val="002E5DB6"/>
    <w:rsid w:val="003045C4"/>
    <w:rsid w:val="0030566F"/>
    <w:rsid w:val="003172C3"/>
    <w:rsid w:val="00322D41"/>
    <w:rsid w:val="00326E30"/>
    <w:rsid w:val="003476CD"/>
    <w:rsid w:val="00347FA6"/>
    <w:rsid w:val="003531D5"/>
    <w:rsid w:val="00376334"/>
    <w:rsid w:val="0039408D"/>
    <w:rsid w:val="003A0349"/>
    <w:rsid w:val="003A6463"/>
    <w:rsid w:val="003C0611"/>
    <w:rsid w:val="003C5CAB"/>
    <w:rsid w:val="003D2EBC"/>
    <w:rsid w:val="003D64CB"/>
    <w:rsid w:val="003E78DF"/>
    <w:rsid w:val="003F1526"/>
    <w:rsid w:val="003F206C"/>
    <w:rsid w:val="003F54D9"/>
    <w:rsid w:val="00412B53"/>
    <w:rsid w:val="00421FDF"/>
    <w:rsid w:val="00423630"/>
    <w:rsid w:val="00454B6A"/>
    <w:rsid w:val="004665D7"/>
    <w:rsid w:val="00490A31"/>
    <w:rsid w:val="00495EB4"/>
    <w:rsid w:val="004C4B1C"/>
    <w:rsid w:val="004C52A3"/>
    <w:rsid w:val="004E5E52"/>
    <w:rsid w:val="004F0366"/>
    <w:rsid w:val="004F4E8C"/>
    <w:rsid w:val="004F6617"/>
    <w:rsid w:val="004F749A"/>
    <w:rsid w:val="00505F6E"/>
    <w:rsid w:val="0051208B"/>
    <w:rsid w:val="005309EE"/>
    <w:rsid w:val="00560BB7"/>
    <w:rsid w:val="00572CAB"/>
    <w:rsid w:val="005757AF"/>
    <w:rsid w:val="00575E0F"/>
    <w:rsid w:val="005870EA"/>
    <w:rsid w:val="00594A0A"/>
    <w:rsid w:val="005A6B61"/>
    <w:rsid w:val="005B0288"/>
    <w:rsid w:val="005B4C48"/>
    <w:rsid w:val="005C7B14"/>
    <w:rsid w:val="005E6896"/>
    <w:rsid w:val="005F2884"/>
    <w:rsid w:val="00601BC1"/>
    <w:rsid w:val="0060322A"/>
    <w:rsid w:val="00607D5F"/>
    <w:rsid w:val="00612793"/>
    <w:rsid w:val="00616A7C"/>
    <w:rsid w:val="00627F38"/>
    <w:rsid w:val="006363BB"/>
    <w:rsid w:val="00647BBF"/>
    <w:rsid w:val="0065159B"/>
    <w:rsid w:val="0065531F"/>
    <w:rsid w:val="00656D28"/>
    <w:rsid w:val="00670DE8"/>
    <w:rsid w:val="00694700"/>
    <w:rsid w:val="00694C84"/>
    <w:rsid w:val="006A12FB"/>
    <w:rsid w:val="006A57CF"/>
    <w:rsid w:val="006B2F4C"/>
    <w:rsid w:val="006B5CAF"/>
    <w:rsid w:val="006C07BE"/>
    <w:rsid w:val="006C40F7"/>
    <w:rsid w:val="006C6EE0"/>
    <w:rsid w:val="006C75E6"/>
    <w:rsid w:val="006E284C"/>
    <w:rsid w:val="006E3ABD"/>
    <w:rsid w:val="006F58A9"/>
    <w:rsid w:val="006F6F12"/>
    <w:rsid w:val="006F70BA"/>
    <w:rsid w:val="006F792D"/>
    <w:rsid w:val="00710B6C"/>
    <w:rsid w:val="00725B19"/>
    <w:rsid w:val="007452BB"/>
    <w:rsid w:val="00753B14"/>
    <w:rsid w:val="00753CC4"/>
    <w:rsid w:val="00754412"/>
    <w:rsid w:val="00757A18"/>
    <w:rsid w:val="00766532"/>
    <w:rsid w:val="007667D4"/>
    <w:rsid w:val="007720DA"/>
    <w:rsid w:val="00777395"/>
    <w:rsid w:val="0079026D"/>
    <w:rsid w:val="007A01E3"/>
    <w:rsid w:val="007B229A"/>
    <w:rsid w:val="007C006A"/>
    <w:rsid w:val="007C5242"/>
    <w:rsid w:val="007E17E8"/>
    <w:rsid w:val="007E2EF3"/>
    <w:rsid w:val="00800D58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F1786"/>
    <w:rsid w:val="008F39CB"/>
    <w:rsid w:val="008F4D60"/>
    <w:rsid w:val="009124EE"/>
    <w:rsid w:val="009125BF"/>
    <w:rsid w:val="00915924"/>
    <w:rsid w:val="00920E65"/>
    <w:rsid w:val="00922293"/>
    <w:rsid w:val="00927D5E"/>
    <w:rsid w:val="0094213F"/>
    <w:rsid w:val="00942E23"/>
    <w:rsid w:val="0094376A"/>
    <w:rsid w:val="009570C8"/>
    <w:rsid w:val="00963359"/>
    <w:rsid w:val="00977F45"/>
    <w:rsid w:val="00990649"/>
    <w:rsid w:val="009922E8"/>
    <w:rsid w:val="0099531F"/>
    <w:rsid w:val="00996D27"/>
    <w:rsid w:val="009A0ACC"/>
    <w:rsid w:val="009A3F66"/>
    <w:rsid w:val="009A595B"/>
    <w:rsid w:val="009A59F1"/>
    <w:rsid w:val="009B209C"/>
    <w:rsid w:val="009B46E1"/>
    <w:rsid w:val="009B4734"/>
    <w:rsid w:val="009C5ACF"/>
    <w:rsid w:val="009D1C8C"/>
    <w:rsid w:val="009F3D47"/>
    <w:rsid w:val="00A05AC3"/>
    <w:rsid w:val="00A34BA6"/>
    <w:rsid w:val="00A47CBE"/>
    <w:rsid w:val="00A51A9A"/>
    <w:rsid w:val="00A5247E"/>
    <w:rsid w:val="00A66A94"/>
    <w:rsid w:val="00A92B17"/>
    <w:rsid w:val="00A96C71"/>
    <w:rsid w:val="00AA4F90"/>
    <w:rsid w:val="00AA63FA"/>
    <w:rsid w:val="00AB36CD"/>
    <w:rsid w:val="00AC042E"/>
    <w:rsid w:val="00AC0B30"/>
    <w:rsid w:val="00AC679A"/>
    <w:rsid w:val="00AC7A9D"/>
    <w:rsid w:val="00AD237B"/>
    <w:rsid w:val="00AD611C"/>
    <w:rsid w:val="00AF7A10"/>
    <w:rsid w:val="00B026FE"/>
    <w:rsid w:val="00B10E14"/>
    <w:rsid w:val="00B346AE"/>
    <w:rsid w:val="00B901BA"/>
    <w:rsid w:val="00B93515"/>
    <w:rsid w:val="00BA1EDD"/>
    <w:rsid w:val="00BB2312"/>
    <w:rsid w:val="00BC0FFE"/>
    <w:rsid w:val="00BC2337"/>
    <w:rsid w:val="00BC65C1"/>
    <w:rsid w:val="00BD0070"/>
    <w:rsid w:val="00BD269C"/>
    <w:rsid w:val="00BD28B7"/>
    <w:rsid w:val="00BD4F39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62114"/>
    <w:rsid w:val="00C94225"/>
    <w:rsid w:val="00CA051C"/>
    <w:rsid w:val="00CB56DA"/>
    <w:rsid w:val="00CB7393"/>
    <w:rsid w:val="00CD7556"/>
    <w:rsid w:val="00CE1069"/>
    <w:rsid w:val="00D1010B"/>
    <w:rsid w:val="00D11516"/>
    <w:rsid w:val="00D152A2"/>
    <w:rsid w:val="00D36D93"/>
    <w:rsid w:val="00D44B28"/>
    <w:rsid w:val="00D73040"/>
    <w:rsid w:val="00D80B99"/>
    <w:rsid w:val="00D845DF"/>
    <w:rsid w:val="00DA3F55"/>
    <w:rsid w:val="00DD2ADD"/>
    <w:rsid w:val="00DD6E79"/>
    <w:rsid w:val="00DE22BE"/>
    <w:rsid w:val="00E06B06"/>
    <w:rsid w:val="00E16F73"/>
    <w:rsid w:val="00E20D08"/>
    <w:rsid w:val="00E40342"/>
    <w:rsid w:val="00E43F42"/>
    <w:rsid w:val="00E51FBB"/>
    <w:rsid w:val="00E65425"/>
    <w:rsid w:val="00E674A3"/>
    <w:rsid w:val="00E8505B"/>
    <w:rsid w:val="00E930D8"/>
    <w:rsid w:val="00E95BB2"/>
    <w:rsid w:val="00EA78CA"/>
    <w:rsid w:val="00EC3DE4"/>
    <w:rsid w:val="00EC4D71"/>
    <w:rsid w:val="00ED2CB2"/>
    <w:rsid w:val="00EE6095"/>
    <w:rsid w:val="00EF52D5"/>
    <w:rsid w:val="00F04893"/>
    <w:rsid w:val="00F12E7D"/>
    <w:rsid w:val="00F20809"/>
    <w:rsid w:val="00F30644"/>
    <w:rsid w:val="00F3103A"/>
    <w:rsid w:val="00F37F3D"/>
    <w:rsid w:val="00F4025A"/>
    <w:rsid w:val="00F54C1B"/>
    <w:rsid w:val="00F859BD"/>
    <w:rsid w:val="00F95A7E"/>
    <w:rsid w:val="00FB2223"/>
    <w:rsid w:val="00FC2B2B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1957"/>
  <w15:docId w15:val="{C31041FF-99EB-4193-8728-DAED805A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D29C7D4-62D7-428C-8212-4349AE84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Sopittha Kaveevorasart</dc:creator>
  <cp:lastModifiedBy>BBQ Pool 26</cp:lastModifiedBy>
  <cp:revision>9</cp:revision>
  <cp:lastPrinted>2018-04-10T06:54:00Z</cp:lastPrinted>
  <dcterms:created xsi:type="dcterms:W3CDTF">2018-07-13T04:15:00Z</dcterms:created>
  <dcterms:modified xsi:type="dcterms:W3CDTF">2018-07-16T02:35:00Z</dcterms:modified>
</cp:coreProperties>
</file>