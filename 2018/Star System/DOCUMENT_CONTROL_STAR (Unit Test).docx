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5B4" w:rsidRPr="008715B4" w:rsidRDefault="008715B4" w:rsidP="009633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70"/>
        <w:jc w:val="center"/>
        <w:outlineLvl w:val="0"/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cs/>
          <w:lang w:eastAsia="en-US"/>
        </w:rPr>
      </w:pPr>
      <w:bookmarkStart w:id="0" w:name="_Toc398737342"/>
      <w:bookmarkStart w:id="1" w:name="_Toc400039768"/>
      <w:r w:rsidRPr="008715B4"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lang w:eastAsia="en-US"/>
        </w:rPr>
        <w:t>DOCUMENT CONTROL</w:t>
      </w:r>
    </w:p>
    <w:p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Document no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 xml:space="preserve">. 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1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>/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2018</w:t>
      </w:r>
    </w:p>
    <w:p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ACTIVE DIY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สะสมความสนุก</w:t>
            </w: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ส่งสุขทุกวัน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:rsidR="008715B4" w:rsidRPr="008715B4" w:rsidRDefault="003C0611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 w:rsidRPr="003C0611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User Acceptance Test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 (UAT)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SOF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อาทร คำ</w:t>
            </w:r>
            <w:proofErr w:type="spellStart"/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เต่ย</w:t>
            </w:r>
            <w:proofErr w:type="spellEnd"/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xx</w:t>
            </w:r>
            <w:r w:rsidR="003C0611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5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26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5812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Changes</w:t>
            </w:r>
          </w:p>
        </w:tc>
      </w:tr>
      <w:tr w:rsidR="008715B4" w:rsidRPr="008715B4" w:rsidTr="003C0611">
        <w:trPr>
          <w:trHeight w:val="100"/>
        </w:trPr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269" w:type="dxa"/>
          </w:tcPr>
          <w:p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xx</w:t>
            </w:r>
            <w:r w:rsidR="009B209C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5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5812" w:type="dxa"/>
          </w:tcPr>
          <w:p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ACTIVE DIY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สะสมความสนุก</w:t>
            </w: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ส่งสุขทุกวัน</w:t>
            </w:r>
          </w:p>
        </w:tc>
      </w:tr>
      <w:tr w:rsidR="008715B4" w:rsidRPr="008715B4" w:rsidTr="003C0611">
        <w:trPr>
          <w:trHeight w:val="20"/>
        </w:trPr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:rsidTr="003C0611">
        <w:trPr>
          <w:trHeight w:val="20"/>
        </w:trPr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:rsidR="008715B4" w:rsidRPr="008715B4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 xml:space="preserve">    </w:t>
      </w: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ab/>
      </w:r>
      <w:r w:rsidR="008715B4"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8715B4" w:rsidTr="003C0611">
        <w:tc>
          <w:tcPr>
            <w:tcW w:w="1839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2269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22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Position</w:t>
            </w:r>
          </w:p>
        </w:tc>
        <w:tc>
          <w:tcPr>
            <w:tcW w:w="1560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Signature</w:t>
            </w:r>
          </w:p>
        </w:tc>
        <w:tc>
          <w:tcPr>
            <w:tcW w:w="1135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Date</w:t>
            </w:r>
          </w:p>
        </w:tc>
      </w:tr>
      <w:tr w:rsidR="00977F45" w:rsidRPr="008715B4" w:rsidTr="00977F45">
        <w:trPr>
          <w:trHeight w:val="100"/>
        </w:trPr>
        <w:tc>
          <w:tcPr>
            <w:tcW w:w="1839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Manager</w:t>
            </w:r>
          </w:p>
        </w:tc>
        <w:tc>
          <w:tcPr>
            <w:tcW w:w="2269" w:type="dxa"/>
          </w:tcPr>
          <w:p w:rsidR="00977F45" w:rsidRPr="00C51734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foodpassion" w:hAnsi="BBQ Plz Sans" w:cs="BBQ Plz Sans"/>
                <w:color w:val="333333"/>
                <w:sz w:val="20"/>
                <w:szCs w:val="20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คุณศศิ</w:t>
            </w:r>
            <w:proofErr w:type="spellStart"/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วัฒน์</w:t>
            </w:r>
            <w:proofErr w:type="spellEnd"/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หอยสังข์</w:t>
            </w:r>
            <w:r w:rsidRPr="00C51734">
              <w:rPr>
                <w:rFonts w:ascii="BBQ Plz Sans" w:eastAsia="foodpassion" w:hAnsi="BBQ Plz Sans" w:cs="BBQ Plz Sans"/>
                <w:color w:val="333333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3122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ผู้จัดการแผนก - พัฒนาองค์กร</w:t>
            </w:r>
          </w:p>
        </w:tc>
        <w:tc>
          <w:tcPr>
            <w:tcW w:w="1560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77F45" w:rsidRPr="008715B4" w:rsidTr="003C0611">
        <w:trPr>
          <w:trHeight w:val="100"/>
        </w:trPr>
        <w:tc>
          <w:tcPr>
            <w:tcW w:w="1839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Owner</w:t>
            </w:r>
          </w:p>
        </w:tc>
        <w:tc>
          <w:tcPr>
            <w:tcW w:w="2269" w:type="dxa"/>
          </w:tcPr>
          <w:p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คุณประครอง</w:t>
            </w: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ณุวงษ์ศรี</w:t>
            </w:r>
          </w:p>
        </w:tc>
        <w:tc>
          <w:tcPr>
            <w:tcW w:w="3122" w:type="dxa"/>
          </w:tcPr>
          <w:p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พัฒนาองค์กร</w:t>
            </w:r>
          </w:p>
        </w:tc>
        <w:tc>
          <w:tcPr>
            <w:tcW w:w="1560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:rsidTr="003C0611">
        <w:trPr>
          <w:trHeight w:val="100"/>
        </w:trPr>
        <w:tc>
          <w:tcPr>
            <w:tcW w:w="1839" w:type="dxa"/>
          </w:tcPr>
          <w:p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คุณอดิศักดิ์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เมฆวรวุฒิ</w:t>
            </w:r>
          </w:p>
        </w:tc>
        <w:tc>
          <w:tcPr>
            <w:tcW w:w="3122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ผ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ู้ช่วยผู้จัดการแผนก - พัฒนาองค์กร</w:t>
            </w:r>
          </w:p>
        </w:tc>
        <w:tc>
          <w:tcPr>
            <w:tcW w:w="1560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:rsidTr="003C0611">
        <w:trPr>
          <w:trHeight w:val="100"/>
        </w:trPr>
        <w:tc>
          <w:tcPr>
            <w:tcW w:w="1839" w:type="dxa"/>
          </w:tcPr>
          <w:p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</w:t>
            </w:r>
            <w:proofErr w:type="spellStart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ศศ</w:t>
            </w:r>
            <w:proofErr w:type="spellEnd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ธร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อริยศ</w:t>
            </w:r>
            <w:proofErr w:type="spellStart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ุภ</w:t>
            </w:r>
            <w:proofErr w:type="spellEnd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พง</w:t>
            </w:r>
            <w:proofErr w:type="spellStart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ษ์</w:t>
            </w:r>
            <w:proofErr w:type="spellEnd"/>
          </w:p>
        </w:tc>
        <w:tc>
          <w:tcPr>
            <w:tcW w:w="3122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ผู้จัดการ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 - พัฒนาซอฟต์แวร์</w:t>
            </w:r>
          </w:p>
        </w:tc>
        <w:tc>
          <w:tcPr>
            <w:tcW w:w="1560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:rsidTr="003C0611">
        <w:trPr>
          <w:trHeight w:val="100"/>
        </w:trPr>
        <w:tc>
          <w:tcPr>
            <w:tcW w:w="1839" w:type="dxa"/>
          </w:tcPr>
          <w:p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คุณสมพร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พันอนันต์</w:t>
            </w:r>
          </w:p>
        </w:tc>
        <w:tc>
          <w:tcPr>
            <w:tcW w:w="3122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พัฒนาซอฟต์แวร์</w:t>
            </w:r>
          </w:p>
        </w:tc>
        <w:tc>
          <w:tcPr>
            <w:tcW w:w="1560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:rsidTr="003C0611">
        <w:trPr>
          <w:trHeight w:val="100"/>
        </w:trPr>
        <w:tc>
          <w:tcPr>
            <w:tcW w:w="1839" w:type="dxa"/>
          </w:tcPr>
          <w:p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</w:t>
            </w:r>
            <w:proofErr w:type="spellStart"/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จิร</w:t>
            </w:r>
            <w:proofErr w:type="spellEnd"/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วุฒิ ไตรวุฒิลาภ</w:t>
            </w:r>
          </w:p>
        </w:tc>
        <w:tc>
          <w:tcPr>
            <w:tcW w:w="3122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เจ้าหน้าที่ -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พัฒนาซอฟต์แวร์</w:t>
            </w:r>
          </w:p>
        </w:tc>
        <w:tc>
          <w:tcPr>
            <w:tcW w:w="1560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:rsidR="00963359" w:rsidRDefault="00BA1EDD" w:rsidP="00725B19">
      <w:pPr>
        <w:pStyle w:val="100"/>
        <w:spacing w:before="0" w:after="0"/>
        <w:ind w:left="993"/>
        <w:rPr>
          <w:rFonts w:ascii="BBQ Plz Rounded" w:hAnsi="BBQ Plz Rounded" w:cs="BBQ Plz Rounded"/>
          <w:sz w:val="32"/>
          <w:szCs w:val="32"/>
          <w:cs/>
        </w:rPr>
        <w:sectPr w:rsidR="00963359" w:rsidSect="00963359">
          <w:headerReference w:type="default" r:id="rId8"/>
          <w:pgSz w:w="11906" w:h="16838"/>
          <w:pgMar w:top="993" w:right="566" w:bottom="993" w:left="709" w:header="426" w:footer="708" w:gutter="0"/>
          <w:cols w:space="708"/>
          <w:docGrid w:linePitch="435"/>
        </w:sectPr>
      </w:pPr>
      <w:r>
        <w:rPr>
          <w:rFonts w:ascii="BBQ Plz Rounded" w:hAnsi="BBQ Plz Rounded" w:cs="BBQ Plz Rounded" w:hint="cs"/>
          <w:sz w:val="32"/>
          <w:szCs w:val="32"/>
          <w:cs/>
        </w:rPr>
        <w:t xml:space="preserve"> </w:t>
      </w:r>
    </w:p>
    <w:p w:rsidR="00060425" w:rsidRDefault="00047602" w:rsidP="00060425">
      <w:pPr>
        <w:pStyle w:val="100"/>
        <w:spacing w:before="0" w:after="0"/>
        <w:ind w:left="993"/>
        <w:rPr>
          <w:rFonts w:ascii="BBQ Plz Rounded" w:eastAsia="Times New Roman" w:hAnsi="BBQ Plz Rounded" w:cs="BBQ Plz Rounded"/>
          <w:sz w:val="32"/>
          <w:szCs w:val="32"/>
        </w:rPr>
      </w:pPr>
      <w:r w:rsidRPr="00EC4D71">
        <w:rPr>
          <w:rFonts w:ascii="BBQ Plz Rounded" w:hAnsi="BBQ Plz Rounded" w:cs="BBQ Plz Rounded"/>
          <w:sz w:val="32"/>
          <w:szCs w:val="32"/>
          <w:cs/>
        </w:rPr>
        <w:lastRenderedPageBreak/>
        <w:t>แบบประเมิน</w:t>
      </w:r>
      <w:bookmarkEnd w:id="0"/>
      <w:bookmarkEnd w:id="1"/>
      <w:r w:rsidR="00F20809" w:rsidRPr="00EC4D71">
        <w:rPr>
          <w:rFonts w:ascii="BBQ Plz Rounded" w:hAnsi="BBQ Plz Rounded" w:cs="BBQ Plz Rounded"/>
          <w:sz w:val="32"/>
          <w:szCs w:val="32"/>
          <w:cs/>
        </w:rPr>
        <w:t>สำหรับ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>ระบบ</w:t>
      </w:r>
      <w:r w:rsidR="002614A0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  <w:r w:rsidR="003A6463" w:rsidRPr="003A6463">
        <w:rPr>
          <w:rFonts w:ascii="BBQ Plz Rounded" w:hAnsi="BBQ Plz Rounded" w:cs="BBQ Plz Rounded"/>
          <w:sz w:val="32"/>
          <w:szCs w:val="32"/>
        </w:rPr>
        <w:t xml:space="preserve">ACTIVE DIY </w:t>
      </w:r>
      <w:r w:rsidR="003A6463" w:rsidRPr="003A6463">
        <w:rPr>
          <w:rFonts w:ascii="BBQ Plz Rounded" w:hAnsi="BBQ Plz Rounded" w:cs="BBQ Plz Rounded" w:hint="cs"/>
          <w:sz w:val="32"/>
          <w:szCs w:val="32"/>
          <w:cs/>
        </w:rPr>
        <w:t>สะสมความสนุก</w:t>
      </w:r>
      <w:r w:rsidR="003A6463" w:rsidRPr="003A6463">
        <w:rPr>
          <w:rFonts w:ascii="BBQ Plz Rounded" w:hAnsi="BBQ Plz Rounded" w:cs="BBQ Plz Rounded"/>
          <w:sz w:val="32"/>
          <w:szCs w:val="32"/>
          <w:cs/>
        </w:rPr>
        <w:t xml:space="preserve"> </w:t>
      </w:r>
      <w:r w:rsidR="003A6463" w:rsidRPr="003A6463">
        <w:rPr>
          <w:rFonts w:ascii="BBQ Plz Rounded" w:hAnsi="BBQ Plz Rounded" w:cs="BBQ Plz Rounded" w:hint="cs"/>
          <w:sz w:val="32"/>
          <w:szCs w:val="32"/>
          <w:cs/>
        </w:rPr>
        <w:t>ส่งสุขทุกวัน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</w:p>
    <w:p w:rsidR="00060425" w:rsidRPr="00060425" w:rsidRDefault="00060425" w:rsidP="00060425">
      <w:pPr>
        <w:rPr>
          <w:cs/>
        </w:rPr>
      </w:pPr>
    </w:p>
    <w:tbl>
      <w:tblPr>
        <w:tblpPr w:leftFromText="180" w:rightFromText="180" w:vertAnchor="text" w:tblpY="1"/>
        <w:tblOverlap w:val="never"/>
        <w:tblW w:w="4974" w:type="pct"/>
        <w:tblLayout w:type="fixed"/>
        <w:tblLook w:val="06A0" w:firstRow="1" w:lastRow="0" w:firstColumn="1" w:lastColumn="0" w:noHBand="1" w:noVBand="1"/>
      </w:tblPr>
      <w:tblGrid>
        <w:gridCol w:w="794"/>
        <w:gridCol w:w="5589"/>
        <w:gridCol w:w="5758"/>
        <w:gridCol w:w="933"/>
        <w:gridCol w:w="1680"/>
        <w:gridCol w:w="9"/>
      </w:tblGrid>
      <w:tr w:rsidR="007A01E3" w:rsidRPr="00EC4D71" w:rsidTr="00376334">
        <w:trPr>
          <w:trHeight w:val="420"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แบบฟอร์มตรวจสอบ</w:t>
            </w:r>
            <w:r w:rsidR="009B4734"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ระบบ</w:t>
            </w:r>
            <w:r w:rsidR="00EC4D71">
              <w:rPr>
                <w:rFonts w:ascii="BBQ Plz Rounded" w:eastAsia="Times New Roman" w:hAnsi="BBQ Plz Rounded" w:cs="BBQ Plz Rounded" w:hint="cs"/>
                <w:color w:val="000000"/>
                <w:sz w:val="28"/>
                <w:szCs w:val="28"/>
                <w:cs/>
              </w:rPr>
              <w:t xml:space="preserve"> </w:t>
            </w:r>
            <w:r w:rsidR="00AD611C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(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U</w:t>
            </w:r>
            <w:r w:rsidR="00DE22BE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I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T</w:t>
            </w:r>
            <w:r w:rsidR="00EC4D71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)</w:t>
            </w:r>
          </w:p>
        </w:tc>
      </w:tr>
      <w:tr w:rsidR="007A01E3" w:rsidRPr="00EC4D71" w:rsidTr="00376334">
        <w:trPr>
          <w:gridAfter w:val="1"/>
          <w:wAfter w:w="3" w:type="pct"/>
          <w:trHeight w:val="420"/>
          <w:tblHeader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6F70BA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เรื่อง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ผลที่ควรได้รับ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2BE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ผ่าน/</w:t>
            </w:r>
          </w:p>
          <w:p w:rsidR="00047602" w:rsidRPr="00EC4D71" w:rsidRDefault="008745B8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ไม่ผ่าน</w:t>
            </w:r>
            <w:del w:id="3" w:author="Sopittha Kaveevorasart" w:date="2014-10-02T18:24:00Z">
              <w:r w:rsidR="00047602" w:rsidRPr="00EC4D71" w:rsidDel="00D9171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  <w:cs/>
                </w:rPr>
                <w:delText>ไม่ผ่าน</w:delText>
              </w:r>
            </w:del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  <w:t>หมายเหตุ</w:t>
            </w:r>
          </w:p>
        </w:tc>
      </w:tr>
      <w:tr w:rsidR="007A01E3" w:rsidRPr="00EC4D71" w:rsidTr="00376334">
        <w:trPr>
          <w:gridAfter w:val="1"/>
          <w:wAfter w:w="3" w:type="pct"/>
          <w:trHeight w:val="484"/>
        </w:trPr>
        <w:tc>
          <w:tcPr>
            <w:tcW w:w="216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7602" w:rsidRPr="00094162" w:rsidRDefault="00A05AC3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  <w:cs/>
              </w:rPr>
            </w:pPr>
            <w:r w:rsidRPr="00A05AC3">
              <w:rPr>
                <w:rFonts w:ascii="BBQ Plz Rounded" w:eastAsia="Times New Roman" w:hAnsi="BBQ Plz Rounded" w:cs="BBQ Plz Rounded"/>
                <w:b/>
                <w:bCs/>
              </w:rPr>
              <w:t xml:space="preserve">ACTIVE DIY </w:t>
            </w:r>
            <w:r w:rsidRPr="00A05AC3">
              <w:rPr>
                <w:rFonts w:ascii="BBQ Plz Rounded" w:eastAsia="Times New Roman" w:hAnsi="BBQ Plz Rounded" w:cs="BBQ Plz Rounded" w:hint="cs"/>
                <w:b/>
                <w:bCs/>
                <w:cs/>
              </w:rPr>
              <w:t>สะสมความสนุก</w:t>
            </w:r>
            <w:r w:rsidRPr="00A05AC3">
              <w:rPr>
                <w:rFonts w:ascii="BBQ Plz Rounded" w:eastAsia="Times New Roman" w:hAnsi="BBQ Plz Rounded" w:cs="BBQ Plz Rounded"/>
                <w:b/>
                <w:bCs/>
                <w:cs/>
              </w:rPr>
              <w:t xml:space="preserve"> </w:t>
            </w:r>
            <w:r w:rsidRPr="00A05AC3">
              <w:rPr>
                <w:rFonts w:ascii="BBQ Plz Rounded" w:eastAsia="Times New Roman" w:hAnsi="BBQ Plz Rounded" w:cs="BBQ Plz Rounded" w:hint="cs"/>
                <w:b/>
                <w:bCs/>
                <w:cs/>
              </w:rPr>
              <w:t>ส่งสุขทุกวัน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:rsidR="00047602" w:rsidRPr="00EC4D71" w:rsidRDefault="00047602" w:rsidP="00BB2312">
            <w:pPr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</w:tr>
      <w:tr w:rsidR="007A01E3" w:rsidRPr="00C27CAA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7602" w:rsidRPr="00BF3C22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bookmarkStart w:id="4" w:name="_Hlk512000083"/>
            <w:r w:rsidRPr="00BF3C22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602" w:rsidRPr="00BF3C22" w:rsidRDefault="008A6787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F3C22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BF3C22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90A31" w:rsidRPr="00BF3C22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Login</w:t>
            </w:r>
            <w:r w:rsidR="001419AB" w:rsidRPr="00BF3C22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bookmarkEnd w:id="4"/>
      <w:tr w:rsidR="007A01E3" w:rsidRPr="00EC4D71" w:rsidTr="00376334">
        <w:trPr>
          <w:gridAfter w:val="1"/>
          <w:wAfter w:w="3" w:type="pct"/>
          <w:trHeight w:val="385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602" w:rsidRPr="00BF3C22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12A" w:rsidRPr="00BF3C22" w:rsidRDefault="00205414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proofErr w:type="gramStart"/>
            <w:r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URL :</w:t>
            </w:r>
            <w:proofErr w:type="gramEnd"/>
            <w:r w:rsidR="0016112A" w:rsidRPr="00BF3C22">
              <w:rPr>
                <w:sz w:val="22"/>
                <w:szCs w:val="22"/>
              </w:rPr>
              <w:t xml:space="preserve"> </w:t>
            </w:r>
            <w:r w:rsidR="00BC233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http://192.168.10.98/BBQIntra/login</w:t>
            </w:r>
          </w:p>
          <w:p w:rsidR="00205414" w:rsidRPr="00BF3C22" w:rsidRDefault="006F6F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eastAsia="en-US"/>
              </w:rPr>
            </w:pP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User Name : </w:t>
            </w:r>
            <w:r w:rsidR="001419AB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580490003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Password : </w:t>
            </w:r>
            <w:r w:rsidR="001419AB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580490003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A05AC3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กด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C27CAA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3BB" w:rsidRPr="00BF3C22" w:rsidRDefault="006363BB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F3C22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3BB" w:rsidRPr="00BF3C22" w:rsidRDefault="001419AB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F3C22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ตรวจสอบการเข้าใช้งานระบบ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363BB" w:rsidRPr="00BF3C22" w:rsidRDefault="006363BB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363BB" w:rsidRPr="00BF3C22" w:rsidRDefault="006363BB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363BB" w:rsidRPr="00BF3C22" w:rsidRDefault="006363BB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A01E3" w:rsidRPr="00C27CAA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9AB" w:rsidRPr="00BF3C22" w:rsidRDefault="001419AB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C22" w:rsidRPr="00BF3C22" w:rsidRDefault="001419AB" w:rsidP="00BB2312">
            <w:pPr>
              <w:pStyle w:val="aff8"/>
              <w:numPr>
                <w:ilvl w:val="0"/>
                <w:numId w:val="24"/>
              </w:numPr>
              <w:spacing w:before="0" w:after="0"/>
              <w:ind w:left="346"/>
              <w:jc w:val="left"/>
              <w:rPr>
                <w:rFonts w:ascii="BBQ Plz Rounded" w:eastAsia="Cordia New" w:hAnsi="BBQ Plz Rounded" w:cs="BBQ Plz Rounded"/>
                <w:color w:val="000000"/>
                <w:sz w:val="22"/>
                <w:szCs w:val="22"/>
                <w:cs/>
                <w:lang w:val="en-US" w:eastAsia="zh-CN"/>
              </w:rPr>
            </w:pPr>
            <w:r w:rsidRPr="00BF3C22">
              <w:rPr>
                <w:rFonts w:ascii="BBQ Plz Rounded" w:eastAsia="Cordia New" w:hAnsi="BBQ Plz Rounded" w:cs="BBQ Plz Rounded" w:hint="cs"/>
                <w:color w:val="000000"/>
                <w:sz w:val="22"/>
                <w:szCs w:val="22"/>
                <w:cs/>
                <w:lang w:val="en-US" w:eastAsia="zh-CN"/>
              </w:rPr>
              <w:t>กด</w:t>
            </w:r>
            <w:r w:rsidR="006F6F12" w:rsidRPr="00BF3C22">
              <w:rPr>
                <w:rFonts w:ascii="BBQ Plz Rounded" w:eastAsia="Cordia New" w:hAnsi="BBQ Plz Rounded" w:cs="BBQ Plz Rounded" w:hint="cs"/>
                <w:color w:val="000000"/>
                <w:sz w:val="22"/>
                <w:szCs w:val="22"/>
                <w:cs/>
                <w:lang w:val="en-US" w:eastAsia="zh-CN"/>
              </w:rPr>
              <w:t>ปุ่ม</w:t>
            </w:r>
            <w:r w:rsidR="005B0288" w:rsidRPr="00BF3C22">
              <w:rPr>
                <w:rFonts w:ascii="BBQ Plz Rounded" w:eastAsia="Cordia New" w:hAnsi="BBQ Plz Rounded" w:cs="BBQ Plz Rounded" w:hint="cs"/>
                <w:color w:val="000000"/>
                <w:sz w:val="22"/>
                <w:szCs w:val="22"/>
                <w:cs/>
                <w:lang w:val="en-US" w:eastAsia="zh-CN"/>
              </w:rPr>
              <w:t>รูปดาว</w:t>
            </w:r>
            <w:r w:rsidR="006F6F12" w:rsidRPr="00BF3C22">
              <w:rPr>
                <w:rFonts w:ascii="BBQ Plz Rounded" w:eastAsia="Cordia New" w:hAnsi="BBQ Plz Rounded" w:cs="BBQ Plz Rounded" w:hint="cs"/>
                <w:color w:val="000000"/>
                <w:sz w:val="22"/>
                <w:szCs w:val="22"/>
                <w:cs/>
                <w:lang w:val="en-US" w:eastAsia="zh-CN"/>
              </w:rPr>
              <w:t>ตรงมุมขวาบนของหน้าจอ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19AB" w:rsidRPr="00BF3C22" w:rsidRDefault="005B0288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BF3C22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พาไปหน้า “</w:t>
            </w:r>
            <w:r w:rsidRPr="00BF3C2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ค้นหาข้อมูลเพื่อให้ </w:t>
            </w:r>
            <w:r w:rsidRPr="00BF3C2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 w:rsidRPr="00BF3C22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19AB" w:rsidRPr="00BF3C22" w:rsidRDefault="001419AB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19AB" w:rsidRPr="00BF3C22" w:rsidRDefault="001419AB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C27CAA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3C22" w:rsidRPr="00BF3C22" w:rsidRDefault="00BF3C2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F3C22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3C22" w:rsidRPr="00BF3C22" w:rsidRDefault="00BF3C2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F3C22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ตรวจสอบการค้นหาพนักงานเพื่อให้ </w:t>
            </w:r>
            <w:r w:rsidRPr="00BF3C22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Star</w:t>
            </w:r>
            <w:r w:rsidR="00D1151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="00D11516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(</w:t>
            </w:r>
            <w:r w:rsidR="00D1151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ค้นหาชื่อจริง)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F3C22" w:rsidRPr="00BF3C22" w:rsidRDefault="00BF3C22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F3C22" w:rsidRPr="00BF3C22" w:rsidRDefault="00BF3C22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F3C22" w:rsidRPr="00BF3C22" w:rsidRDefault="00BF3C22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A01E3" w:rsidRPr="00D11516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C22" w:rsidRPr="00BF3C22" w:rsidRDefault="00BF3C2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C22" w:rsidRDefault="00D11516" w:rsidP="00BB2312">
            <w:pPr>
              <w:pStyle w:val="aff8"/>
              <w:numPr>
                <w:ilvl w:val="0"/>
                <w:numId w:val="25"/>
              </w:numPr>
              <w:spacing w:before="0" w:after="0"/>
              <w:ind w:left="346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 w:rsidRPr="00D11516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ค้นหาข้อมูลเพื่อให้ </w:t>
            </w:r>
            <w:r w:rsidRPr="00D11516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“อาทร”</w:t>
            </w:r>
          </w:p>
          <w:p w:rsidR="00D11516" w:rsidRPr="00D11516" w:rsidRDefault="00D11516" w:rsidP="00BB2312">
            <w:pPr>
              <w:pStyle w:val="aff8"/>
              <w:numPr>
                <w:ilvl w:val="0"/>
                <w:numId w:val="25"/>
              </w:numPr>
              <w:spacing w:before="0" w:after="0"/>
              <w:ind w:left="346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“ค้นหาข้อมูลพนักงาน”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1516" w:rsidRDefault="00D11516" w:rsidP="00BB2312">
            <w:pPr>
              <w:pStyle w:val="aff8"/>
              <w:numPr>
                <w:ilvl w:val="0"/>
                <w:numId w:val="27"/>
              </w:numPr>
              <w:spacing w:before="0" w:after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 “กรุณากรอกข้อมูล”</w:t>
            </w:r>
          </w:p>
          <w:p w:rsidR="007720DA" w:rsidRDefault="007720DA" w:rsidP="00BB2312">
            <w:pPr>
              <w:pStyle w:val="aff8"/>
              <w:numPr>
                <w:ilvl w:val="0"/>
                <w:numId w:val="27"/>
              </w:numPr>
              <w:spacing w:before="0" w:after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7720DA" w:rsidRDefault="00D11516" w:rsidP="00BB2312">
            <w:pPr>
              <w:pStyle w:val="aff8"/>
              <w:numPr>
                <w:ilvl w:val="0"/>
                <w:numId w:val="41"/>
              </w:numPr>
              <w:spacing w:before="0" w:after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D11516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แสดงข้อมูลพนักงานที่ค้นหาโดยใช้ชื่อ “อาทร”</w:t>
            </w:r>
          </w:p>
          <w:p w:rsidR="00260141" w:rsidRPr="007720DA" w:rsidRDefault="00260141" w:rsidP="00BB2312">
            <w:pPr>
              <w:pStyle w:val="aff8"/>
              <w:numPr>
                <w:ilvl w:val="0"/>
                <w:numId w:val="41"/>
              </w:numPr>
              <w:spacing w:before="0" w:after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7720D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กรณีไม่พบข้อมูลจะแสดงข้อความ “ไม่พบข้อมูล”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C22" w:rsidRPr="00BF3C22" w:rsidRDefault="00BF3C22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C22" w:rsidRPr="00BF3C22" w:rsidRDefault="00BF3C22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D11516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1516" w:rsidRPr="00BF3C22" w:rsidRDefault="00D11516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4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1516" w:rsidRPr="00BF3C22" w:rsidRDefault="00D1151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F3C22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ตรวจสอบการค้นหาพนักงานเพื่อให้ </w:t>
            </w:r>
            <w:r w:rsidRPr="00BF3C22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ค้นหาชื่อเล่น)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516" w:rsidRPr="00BF3C22" w:rsidRDefault="00D11516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516" w:rsidRPr="00BF3C22" w:rsidRDefault="00D11516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516" w:rsidRPr="00BF3C22" w:rsidRDefault="00D11516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C3DE4" w:rsidRPr="00D11516" w:rsidTr="00906AAB">
        <w:trPr>
          <w:gridAfter w:val="1"/>
          <w:wAfter w:w="3" w:type="pct"/>
          <w:trHeight w:val="2134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DE4" w:rsidRPr="00BF3C22" w:rsidRDefault="00EC3DE4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DE4" w:rsidRDefault="00EC3DE4" w:rsidP="00BB2312">
            <w:pPr>
              <w:pStyle w:val="aff8"/>
              <w:numPr>
                <w:ilvl w:val="0"/>
                <w:numId w:val="26"/>
              </w:numPr>
              <w:spacing w:before="0"/>
              <w:ind w:left="331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 w:rsidRPr="00D11516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ค้นหาข้อมูลเพื่อให้ </w:t>
            </w:r>
            <w:r w:rsidRPr="00D11516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“อาร์ม”</w:t>
            </w:r>
          </w:p>
          <w:p w:rsidR="00EC3DE4" w:rsidRDefault="00EC3DE4" w:rsidP="00BB2312">
            <w:pPr>
              <w:pStyle w:val="aff8"/>
              <w:numPr>
                <w:ilvl w:val="0"/>
                <w:numId w:val="26"/>
              </w:numPr>
              <w:spacing w:before="0" w:after="0"/>
              <w:ind w:left="331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“ค้นหาข้อมูลพนักงาน”</w:t>
            </w:r>
          </w:p>
          <w:p w:rsidR="00EC3DE4" w:rsidRDefault="00EC3DE4" w:rsidP="00EC3DE4">
            <w:pPr>
              <w:spacing w:befor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:rsidR="00EC3DE4" w:rsidRDefault="00EC3DE4" w:rsidP="00EC3DE4">
            <w:pPr>
              <w:spacing w:befor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:rsidR="00EC3DE4" w:rsidRDefault="00EC3DE4" w:rsidP="00EC3DE4">
            <w:pPr>
              <w:spacing w:befor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:rsidR="00EC3DE4" w:rsidRPr="00EC3DE4" w:rsidRDefault="00EC3DE4" w:rsidP="00EC3DE4">
            <w:pPr>
              <w:spacing w:befor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195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EC3DE4" w:rsidRDefault="00EC3DE4" w:rsidP="00BB2312">
            <w:pPr>
              <w:pStyle w:val="aff8"/>
              <w:numPr>
                <w:ilvl w:val="0"/>
                <w:numId w:val="28"/>
              </w:numPr>
              <w:spacing w:before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 “กรุณากรอกข้อมูล”</w:t>
            </w:r>
          </w:p>
          <w:p w:rsidR="00EC3DE4" w:rsidRDefault="00EC3DE4" w:rsidP="00BB2312">
            <w:pPr>
              <w:pStyle w:val="aff8"/>
              <w:numPr>
                <w:ilvl w:val="0"/>
                <w:numId w:val="28"/>
              </w:numPr>
              <w:spacing w:before="0" w:after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Default="00EC3DE4" w:rsidP="00BB2312">
            <w:pPr>
              <w:pStyle w:val="aff8"/>
              <w:numPr>
                <w:ilvl w:val="0"/>
                <w:numId w:val="40"/>
              </w:numPr>
              <w:spacing w:before="0" w:after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D11516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แสดงข้อมูลพนักงานที่ค้นหาโดยใช้ชื่อ “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อาร์ม</w:t>
            </w:r>
            <w:r w:rsidRPr="00D11516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EC3DE4" w:rsidRPr="007720DA" w:rsidRDefault="00EC3DE4" w:rsidP="00BB2312">
            <w:pPr>
              <w:pStyle w:val="aff8"/>
              <w:numPr>
                <w:ilvl w:val="0"/>
                <w:numId w:val="40"/>
              </w:numPr>
              <w:spacing w:before="0" w:after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7720D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กรณีไม่พบข้อมูลจะแสดงข้อความ “ไม่พบข้อมูล”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DE4" w:rsidRPr="00BF3C22" w:rsidRDefault="00EC3DE4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DE4" w:rsidRPr="00BF3C22" w:rsidRDefault="00EC3DE4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D11516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1516" w:rsidRPr="00BF3C22" w:rsidRDefault="00D11516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5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1516" w:rsidRPr="00BF3C22" w:rsidRDefault="00D1151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F3C22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ตรวจสอบการค้นหาพนักงานเพื่อให้ </w:t>
            </w:r>
            <w:r w:rsidRPr="00BF3C22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ค้นหาสาขา)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D11516" w:rsidRPr="00D11516" w:rsidRDefault="00D1151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516" w:rsidRPr="00BF3C22" w:rsidRDefault="00D11516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516" w:rsidRPr="00BF3C22" w:rsidRDefault="00D11516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D11516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516" w:rsidRPr="00BF3C22" w:rsidRDefault="00D11516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516" w:rsidRDefault="00D11516" w:rsidP="00BB2312">
            <w:pPr>
              <w:pStyle w:val="aff8"/>
              <w:numPr>
                <w:ilvl w:val="0"/>
                <w:numId w:val="29"/>
              </w:numPr>
              <w:spacing w:before="0"/>
              <w:ind w:left="346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 w:rsidRPr="00D11516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ค้นหาข้อมูลเพื่อให้ </w:t>
            </w:r>
            <w:r w:rsidRPr="00D11516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“โลตัสบางกะปิ”</w:t>
            </w:r>
          </w:p>
          <w:p w:rsidR="00D11516" w:rsidRPr="00D11516" w:rsidRDefault="00D11516" w:rsidP="00BB2312">
            <w:pPr>
              <w:pStyle w:val="aff8"/>
              <w:numPr>
                <w:ilvl w:val="0"/>
                <w:numId w:val="29"/>
              </w:numPr>
              <w:spacing w:before="0" w:after="0"/>
              <w:ind w:left="346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“ค้นหาข้อมูลพนักงาน”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1516" w:rsidRDefault="00260141" w:rsidP="00BB2312">
            <w:pPr>
              <w:pStyle w:val="aff8"/>
              <w:numPr>
                <w:ilvl w:val="0"/>
                <w:numId w:val="30"/>
              </w:numPr>
              <w:spacing w:before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 “กรุณากรอกข้อมูล”</w:t>
            </w:r>
          </w:p>
          <w:p w:rsidR="007720DA" w:rsidRDefault="007720DA" w:rsidP="00BB2312">
            <w:pPr>
              <w:pStyle w:val="aff8"/>
              <w:numPr>
                <w:ilvl w:val="0"/>
                <w:numId w:val="30"/>
              </w:numPr>
              <w:spacing w:before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260141" w:rsidRPr="007720DA" w:rsidRDefault="00260141" w:rsidP="00BB2312">
            <w:pPr>
              <w:pStyle w:val="aff8"/>
              <w:numPr>
                <w:ilvl w:val="0"/>
                <w:numId w:val="39"/>
              </w:numPr>
              <w:spacing w:before="0"/>
              <w:ind w:left="70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7720D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แสดงข้อมูลพนักงานทั้งหมดที่อยู่สาขา “โลตัสบางกะปิ”</w:t>
            </w:r>
          </w:p>
          <w:p w:rsidR="00260141" w:rsidRPr="00260141" w:rsidRDefault="00260141" w:rsidP="00BB2312">
            <w:pPr>
              <w:pStyle w:val="aff8"/>
              <w:numPr>
                <w:ilvl w:val="0"/>
                <w:numId w:val="39"/>
              </w:numPr>
              <w:spacing w:before="0"/>
              <w:ind w:left="70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กรณีไม่พบข้อมูลจะแสดงข้อความ “ไม่พบข้อมูล”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516" w:rsidRPr="00BF3C22" w:rsidRDefault="00D11516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516" w:rsidRPr="00BF3C22" w:rsidRDefault="00D11516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D11516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60141" w:rsidRPr="00BF3C22" w:rsidRDefault="00260141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60141" w:rsidRPr="00BF3C22" w:rsidRDefault="00260141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F3C22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ตรวจสอบการค้นหาพนักงานเพื่อให้ </w:t>
            </w:r>
            <w:r w:rsidRPr="00BF3C22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ค้นหาฝ่าย)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260141" w:rsidRPr="00D11516" w:rsidRDefault="00260141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60141" w:rsidRPr="00BF3C22" w:rsidRDefault="00260141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60141" w:rsidRPr="00BF3C22" w:rsidRDefault="00260141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141" w:rsidRPr="00BF3C22" w:rsidRDefault="00260141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141" w:rsidRDefault="00260141" w:rsidP="00BB2312">
            <w:pPr>
              <w:pStyle w:val="aff8"/>
              <w:numPr>
                <w:ilvl w:val="0"/>
                <w:numId w:val="31"/>
              </w:numPr>
              <w:spacing w:before="0"/>
              <w:ind w:left="346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 w:rsidRPr="00D11516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ค้นหาข้อมูลเพื่อให้ </w:t>
            </w:r>
            <w:r w:rsidRPr="00D11516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“เทคโนโลยีสารสนเทศ”</w:t>
            </w:r>
          </w:p>
          <w:p w:rsidR="00260141" w:rsidRPr="00260141" w:rsidRDefault="00260141" w:rsidP="00BB2312">
            <w:pPr>
              <w:pStyle w:val="aff8"/>
              <w:numPr>
                <w:ilvl w:val="0"/>
                <w:numId w:val="31"/>
              </w:numPr>
              <w:spacing w:before="0"/>
              <w:ind w:left="346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“ค้นหาข้อมูลพนักงาน”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60141" w:rsidRDefault="00260141" w:rsidP="00BB2312">
            <w:pPr>
              <w:pStyle w:val="aff8"/>
              <w:numPr>
                <w:ilvl w:val="0"/>
                <w:numId w:val="32"/>
              </w:numPr>
              <w:spacing w:before="0"/>
              <w:ind w:left="391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 “กรุณากรอกข้อมูล”</w:t>
            </w:r>
          </w:p>
          <w:p w:rsidR="007720DA" w:rsidRDefault="007720DA" w:rsidP="00BB2312">
            <w:pPr>
              <w:pStyle w:val="aff8"/>
              <w:numPr>
                <w:ilvl w:val="0"/>
                <w:numId w:val="32"/>
              </w:numPr>
              <w:spacing w:before="0"/>
              <w:ind w:left="391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260141" w:rsidRDefault="00260141" w:rsidP="00BB2312">
            <w:pPr>
              <w:pStyle w:val="aff8"/>
              <w:numPr>
                <w:ilvl w:val="0"/>
                <w:numId w:val="38"/>
              </w:numPr>
              <w:spacing w:befor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แสดงข้อมูลพนักงานทั้งหมดที่อยู่ในฝ่าย “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เทคโนโลยีสารสนเทศ”</w:t>
            </w:r>
          </w:p>
          <w:p w:rsidR="00260141" w:rsidRPr="00260141" w:rsidRDefault="00260141" w:rsidP="00BB2312">
            <w:pPr>
              <w:pStyle w:val="aff8"/>
              <w:numPr>
                <w:ilvl w:val="0"/>
                <w:numId w:val="38"/>
              </w:numPr>
              <w:spacing w:before="0" w:after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26014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กรณีไม่พบข้อมูลจะแสดงข้อความ “ไม่พบข้อมูล”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141" w:rsidRPr="00BF3C22" w:rsidRDefault="00260141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141" w:rsidRPr="00BF3C22" w:rsidRDefault="00260141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60141" w:rsidRPr="00BF3C22" w:rsidRDefault="00260141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7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60141" w:rsidRPr="00BF3C22" w:rsidRDefault="00260141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F3C22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ตรวจสอบการค้นหาพนักงานเพื่อให้ </w:t>
            </w:r>
            <w:r w:rsidRPr="00BF3C22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ค้นหาเบอร์โทร)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260141" w:rsidRPr="00D11516" w:rsidRDefault="00260141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60141" w:rsidRPr="00BF3C22" w:rsidRDefault="00260141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60141" w:rsidRPr="00BF3C22" w:rsidRDefault="00260141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141" w:rsidRPr="00BF3C22" w:rsidRDefault="00260141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141" w:rsidRPr="00AC0B30" w:rsidRDefault="00260141" w:rsidP="00BB2312">
            <w:pPr>
              <w:pStyle w:val="aff8"/>
              <w:numPr>
                <w:ilvl w:val="0"/>
                <w:numId w:val="33"/>
              </w:numPr>
              <w:spacing w:before="0"/>
              <w:ind w:left="346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 w:rsidRPr="00D11516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ค้นหาข้อมูลเพื่อให้ </w:t>
            </w:r>
            <w:r w:rsidRPr="00D11516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“0955555555”</w:t>
            </w:r>
          </w:p>
          <w:p w:rsidR="00AC0B30" w:rsidRPr="00260141" w:rsidRDefault="00AC0B30" w:rsidP="00BB2312">
            <w:pPr>
              <w:pStyle w:val="aff8"/>
              <w:numPr>
                <w:ilvl w:val="0"/>
                <w:numId w:val="33"/>
              </w:numPr>
              <w:spacing w:before="0" w:after="0"/>
              <w:ind w:left="346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“ค้นหาข้อมูลพนักงาน”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60141" w:rsidRDefault="00AC0B30" w:rsidP="00BB2312">
            <w:pPr>
              <w:pStyle w:val="aff8"/>
              <w:numPr>
                <w:ilvl w:val="0"/>
                <w:numId w:val="34"/>
              </w:numPr>
              <w:spacing w:before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กรณีไม่กรอกข้อมูลจะแสดงข้อความ “กรุณากรอกข้อมูล”</w:t>
            </w:r>
          </w:p>
          <w:p w:rsidR="00EC3DE4" w:rsidRDefault="00EC3DE4" w:rsidP="00BB2312">
            <w:pPr>
              <w:pStyle w:val="aff8"/>
              <w:numPr>
                <w:ilvl w:val="0"/>
                <w:numId w:val="34"/>
              </w:numPr>
              <w:spacing w:before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AC0B30" w:rsidRPr="00293EB6" w:rsidRDefault="00293EB6" w:rsidP="00BB2312">
            <w:pPr>
              <w:pStyle w:val="aff8"/>
              <w:numPr>
                <w:ilvl w:val="0"/>
                <w:numId w:val="37"/>
              </w:numPr>
              <w:spacing w:befor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แสดงข้อมูลพนักงานที่ใช้เบอร์</w:t>
            </w:r>
            <w:bookmarkStart w:id="5" w:name="_GoBack"/>
            <w:bookmarkEnd w:id="5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โทร “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0955555555”</w:t>
            </w:r>
          </w:p>
          <w:p w:rsidR="00293EB6" w:rsidRPr="00AC0B30" w:rsidRDefault="00293EB6" w:rsidP="00BB2312">
            <w:pPr>
              <w:pStyle w:val="aff8"/>
              <w:numPr>
                <w:ilvl w:val="0"/>
                <w:numId w:val="37"/>
              </w:numPr>
              <w:spacing w:before="0" w:after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26014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กรณีไม่พบข้อมูลจะแสดงข้อความ “ไม่พบข้อมูล”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141" w:rsidRPr="00BF3C22" w:rsidRDefault="00260141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141" w:rsidRPr="00BF3C22" w:rsidRDefault="00260141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60141" w:rsidRPr="00293EB6" w:rsidRDefault="00293EB6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293E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8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60141" w:rsidRPr="00293EB6" w:rsidRDefault="00293EB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293E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ตรวจสอบการให้ </w:t>
            </w:r>
            <w:r w:rsidRPr="00293EB6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Star </w:t>
            </w:r>
            <w:r w:rsidRPr="00293EB6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พนักงาน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260141" w:rsidRPr="00D11516" w:rsidRDefault="00260141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60141" w:rsidRPr="00BF3C22" w:rsidRDefault="00260141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60141" w:rsidRPr="00BF3C22" w:rsidRDefault="00260141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3EB6" w:rsidRPr="00293EB6" w:rsidRDefault="00293EB6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3EB6" w:rsidRPr="00293EB6" w:rsidRDefault="00293EB6" w:rsidP="00BB2312">
            <w:pPr>
              <w:pStyle w:val="aff8"/>
              <w:numPr>
                <w:ilvl w:val="0"/>
                <w:numId w:val="35"/>
              </w:numPr>
              <w:spacing w:before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กดชื่อพนักงานที่ต้องการให้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val="en-US"/>
              </w:rPr>
              <w:t>star</w:t>
            </w:r>
          </w:p>
          <w:p w:rsidR="00293EB6" w:rsidRPr="00293EB6" w:rsidRDefault="00293EB6" w:rsidP="00BB2312">
            <w:pPr>
              <w:pStyle w:val="aff8"/>
              <w:numPr>
                <w:ilvl w:val="0"/>
                <w:numId w:val="35"/>
              </w:numPr>
              <w:spacing w:before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เลือก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val="en-US"/>
              </w:rPr>
              <w:t xml:space="preserve">Radio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  <w:lang w:val="en-US"/>
              </w:rPr>
              <w:t xml:space="preserve">เป็น “ชื่นชม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val="en-US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  <w:lang w:val="en-US"/>
              </w:rPr>
              <w:t>”</w:t>
            </w:r>
          </w:p>
          <w:p w:rsidR="00293EB6" w:rsidRDefault="00293EB6" w:rsidP="00BB2312">
            <w:pPr>
              <w:pStyle w:val="aff8"/>
              <w:numPr>
                <w:ilvl w:val="0"/>
                <w:numId w:val="35"/>
              </w:numPr>
              <w:spacing w:before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 : 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เล่าเหตุการณ์หน่อย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“ทดสอบข้อมูล”</w:t>
            </w:r>
          </w:p>
          <w:p w:rsidR="00293EB6" w:rsidRDefault="00293EB6" w:rsidP="00BB2312">
            <w:pPr>
              <w:pStyle w:val="aff8"/>
              <w:numPr>
                <w:ilvl w:val="0"/>
                <w:numId w:val="35"/>
              </w:numPr>
              <w:spacing w:before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 : 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เค้าทำอะไรให้เราบ้าง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“ทดสอบข้อมูล”</w:t>
            </w:r>
          </w:p>
          <w:p w:rsidR="00293EB6" w:rsidRDefault="007720DA" w:rsidP="00BB2312">
            <w:pPr>
              <w:pStyle w:val="aff8"/>
              <w:numPr>
                <w:ilvl w:val="0"/>
                <w:numId w:val="35"/>
              </w:numPr>
              <w:spacing w:before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R : 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ผลเป็นยังไงบ้าง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“ทดสอบข้อมูล”</w:t>
            </w:r>
          </w:p>
          <w:p w:rsidR="007720DA" w:rsidRDefault="007720DA" w:rsidP="00BB2312">
            <w:pPr>
              <w:pStyle w:val="aff8"/>
              <w:numPr>
                <w:ilvl w:val="0"/>
                <w:numId w:val="35"/>
              </w:numPr>
              <w:spacing w:before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เลือกรายการ “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ACTIVE 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พฤติกรรมที่มอบให้ในครั้งนี้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Accountability 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ร่วมรับผิดชอบ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915924" w:rsidRPr="00293EB6" w:rsidRDefault="00915924" w:rsidP="00BB2312">
            <w:pPr>
              <w:pStyle w:val="aff8"/>
              <w:numPr>
                <w:ilvl w:val="0"/>
                <w:numId w:val="35"/>
              </w:numPr>
              <w:spacing w:before="0" w:after="0"/>
              <w:ind w:left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val="en-US"/>
              </w:rPr>
              <w:t>Save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  <w:lang w:val="en-US"/>
              </w:rPr>
              <w:t>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20DA" w:rsidRDefault="00D73040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D7304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 </w:t>
            </w:r>
            <w:r w:rsidR="00293EB6" w:rsidRPr="00D7304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="00293EB6" w:rsidRPr="00D7304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ให้คะแนน </w:t>
            </w:r>
            <w:r w:rsidR="00293EB6" w:rsidRPr="00D7304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proofErr w:type="spellStart"/>
            <w:r w:rsidR="00293EB6" w:rsidRPr="00D7304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เเละ</w:t>
            </w:r>
            <w:proofErr w:type="spellEnd"/>
            <w:r w:rsidR="00293EB6" w:rsidRPr="00D7304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 w:rsidR="00293EB6" w:rsidRPr="00D7304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STAR(AR)</w:t>
            </w:r>
            <w:r w:rsidR="00293EB6" w:rsidRPr="00D7304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D73040" w:rsidRDefault="00D73040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 กรณีไม่กรอกข้อมูลจะแสดงข้อความเป็น “กรุณาระบุข้อมูลให้ครบถ้วน”</w:t>
            </w:r>
          </w:p>
          <w:p w:rsidR="00D73040" w:rsidRDefault="00D73040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 กรณีไม่กรอกข้อมูลจะแสดงข้อความเป็น “กรุณาระบุข้อมูลให้ครบถ้วน”</w:t>
            </w:r>
          </w:p>
          <w:p w:rsidR="00D73040" w:rsidRDefault="00D73040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 กรณีไม่กรอกข้อมูลจะแสดงข้อความเป็น “กรุณาระบุข้อมูลให้ครบถ้วน”</w:t>
            </w:r>
          </w:p>
          <w:p w:rsidR="00D73040" w:rsidRDefault="00D73040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 กรณี</w:t>
            </w:r>
            <w:r w:rsidR="0091592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ไม่เลือกรายการจะแสดงข้อความเป็น “กรุณาเลือกรายการให้ครบถ้วน”</w:t>
            </w:r>
          </w:p>
          <w:p w:rsidR="00915924" w:rsidRPr="00D73040" w:rsidRDefault="0091592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 xml:space="preserve">7.  บันทึกข้อมูลการให้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และพากลับไปหน้า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</w:p>
          <w:p w:rsidR="007720DA" w:rsidRPr="007720DA" w:rsidRDefault="007720DA" w:rsidP="00BB2312">
            <w:pPr>
              <w:ind w:firstLine="0"/>
            </w:pPr>
          </w:p>
          <w:p w:rsidR="007720DA" w:rsidRPr="00915924" w:rsidRDefault="007720DA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B6" w:rsidRPr="00293EB6" w:rsidRDefault="00293EB6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B6" w:rsidRPr="00293EB6" w:rsidRDefault="00293EB6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3EB6" w:rsidRPr="00915924" w:rsidRDefault="00915924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15924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3EB6" w:rsidRPr="00915924" w:rsidRDefault="0091592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1592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ตรวจสอบการให้ </w:t>
            </w:r>
            <w:proofErr w:type="spellStart"/>
            <w:r w:rsidRPr="00915924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StarAR</w:t>
            </w:r>
            <w:proofErr w:type="spellEnd"/>
            <w:r w:rsidRPr="00915924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915924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พนักงาน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293EB6" w:rsidRPr="00293EB6" w:rsidRDefault="00293EB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93EB6" w:rsidRPr="00293EB6" w:rsidRDefault="00293EB6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93EB6" w:rsidRPr="00293EB6" w:rsidRDefault="00293EB6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3EB6" w:rsidRPr="00293EB6" w:rsidRDefault="00293EB6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3EB6" w:rsidRDefault="008F4D60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1.  กดชื่อพนักงานที่ต้องการให้ 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StarAR</w:t>
            </w:r>
            <w:proofErr w:type="spell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</w:p>
          <w:p w:rsidR="008F4D60" w:rsidRDefault="008F4D60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เลือก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Radio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 “</w:t>
            </w:r>
            <w:r w:rsidRPr="008F4D6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พัฒนา </w:t>
            </w:r>
            <w:r w:rsidRPr="008F4D6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STAR(AR)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8F4D60" w:rsidRDefault="008F4D60" w:rsidP="00BB2312">
            <w:pPr>
              <w:spacing w:before="0"/>
              <w:ind w:left="346" w:hanging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 กรอกข้อมูลในช่อง “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 : 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เล่าเหตุการณ์หน่อย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“ทดสอบข้อมูล”</w:t>
            </w:r>
          </w:p>
          <w:p w:rsidR="008F4D60" w:rsidRDefault="008F4D60" w:rsidP="00BB2312">
            <w:pPr>
              <w:spacing w:before="0"/>
              <w:ind w:left="346" w:hanging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 กรอกข้อมูลในช่อง “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 : 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เค้าทำอะไรให้เราบ้าง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“ทดสอบข้อมูล”</w:t>
            </w:r>
          </w:p>
          <w:p w:rsidR="008F4D60" w:rsidRDefault="008F4D60" w:rsidP="00BB2312">
            <w:pPr>
              <w:spacing w:before="0"/>
              <w:ind w:left="346" w:hanging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 กรอกข้อมูลในช่อง “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R : 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ผลเป็นยังไงบ้าง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เป็น </w:t>
            </w:r>
          </w:p>
          <w:p w:rsidR="008F4D60" w:rsidRDefault="008F4D60" w:rsidP="00BB2312">
            <w:pPr>
              <w:spacing w:before="0"/>
              <w:ind w:firstLine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“ทดสอบข้อมูล”</w:t>
            </w:r>
          </w:p>
          <w:p w:rsidR="008F4D60" w:rsidRDefault="008F4D60" w:rsidP="00BB2312">
            <w:pPr>
              <w:spacing w:before="0"/>
              <w:ind w:left="346" w:hanging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 กรอกข้อมูลในช่อง “</w:t>
            </w:r>
            <w:r w:rsidR="006C75E6" w:rsidRPr="006C75E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 : </w:t>
            </w:r>
            <w:r w:rsidR="006C75E6" w:rsidRPr="006C75E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ลองทำแบบนี้สิ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เป็น </w:t>
            </w:r>
          </w:p>
          <w:p w:rsidR="008F4D60" w:rsidRDefault="008F4D60" w:rsidP="00BB2312">
            <w:pPr>
              <w:spacing w:before="0"/>
              <w:ind w:left="346"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“ทดสอบข้อมูล”</w:t>
            </w:r>
          </w:p>
          <w:p w:rsidR="008F4D60" w:rsidRDefault="008F4D60" w:rsidP="00BB2312">
            <w:pPr>
              <w:spacing w:before="0"/>
              <w:ind w:left="346" w:hanging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7.  </w:t>
            </w:r>
            <w:r w:rsidR="00056BE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 w:rsidR="006C75E6" w:rsidRPr="006C75E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R : </w:t>
            </w:r>
            <w:r w:rsidR="006C75E6" w:rsidRPr="006C75E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แล้วผลจะเป็นยังไง</w:t>
            </w:r>
            <w:proofErr w:type="spellStart"/>
            <w:r w:rsidR="006C75E6" w:rsidRPr="006C75E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น๊า</w:t>
            </w:r>
            <w:proofErr w:type="spellEnd"/>
            <w:r w:rsidR="006C75E6" w:rsidRPr="006C75E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.....</w:t>
            </w:r>
            <w:r w:rsidR="006C75E6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“ทดสอบข้อมูล”</w:t>
            </w:r>
          </w:p>
          <w:p w:rsidR="006C75E6" w:rsidRDefault="006C75E6" w:rsidP="00BB2312">
            <w:pPr>
              <w:spacing w:before="0"/>
              <w:ind w:left="346" w:hanging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 เลือกรายการ “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ACTIVE 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พฤติกรรมที่มอบให้ในครั้งนี้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Accountability </w:t>
            </w:r>
            <w:r w:rsidRPr="007720D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ร่วมรับผิดชอบ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6C75E6" w:rsidRDefault="006C75E6" w:rsidP="00BB2312">
            <w:pPr>
              <w:spacing w:before="0"/>
              <w:ind w:left="346" w:hanging="346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9. 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Save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8F4D60" w:rsidRPr="00293EB6" w:rsidRDefault="008F4D60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3EB6" w:rsidRDefault="008F4D60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1.  พาไปหน้า </w:t>
            </w:r>
            <w:r w:rsidRPr="00D7304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 w:rsidRPr="00D7304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ให้คะแนน </w:t>
            </w:r>
            <w:r w:rsidRPr="00D7304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proofErr w:type="spellStart"/>
            <w:r w:rsidRPr="00D7304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เเละ</w:t>
            </w:r>
            <w:proofErr w:type="spellEnd"/>
            <w:r w:rsidRPr="00D7304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 w:rsidRPr="00D7304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STAR(AR)</w:t>
            </w:r>
            <w:r w:rsidRPr="00D7304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8F4D60" w:rsidRDefault="008F4D60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 แสดงช่อง “</w:t>
            </w:r>
            <w:r w:rsidRPr="008F4D6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 : </w:t>
            </w:r>
            <w:r w:rsidRPr="008F4D6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ลองทำแบบนี้สิ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 w:rsidRPr="008F4D6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R : </w:t>
            </w:r>
            <w:r w:rsidRPr="008F4D6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แล้วผลจะเป็นยังไง</w:t>
            </w:r>
            <w:proofErr w:type="spellStart"/>
            <w:r w:rsidRPr="008F4D6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น๊า</w:t>
            </w:r>
            <w:proofErr w:type="spellEnd"/>
            <w:r w:rsidRPr="008F4D6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.....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6C75E6" w:rsidRDefault="006C75E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 กรณีไม่กรอกข้อมูลจะแสดงข้อความเป็น “กรุณาระบุข้อมูลให้ครบถ้วน”</w:t>
            </w:r>
          </w:p>
          <w:p w:rsidR="006C75E6" w:rsidRDefault="006C75E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 กรณีไม่กรอกข้อมูลจะแสดงข้อความเป็น “กรุณาระบุข้อมูลให้ครบถ้วน”</w:t>
            </w:r>
          </w:p>
          <w:p w:rsidR="006C75E6" w:rsidRDefault="006C75E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 กรณีไม่กรอกข้อมูลจะแสดงข้อความเป็น “กรุณาระบุข้อมูลให้ครบถ้วน”</w:t>
            </w:r>
          </w:p>
          <w:p w:rsidR="006C75E6" w:rsidRDefault="006C75E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 กรณีไม่กรอกข้อมูลจะแสดงข้อความเป็น “กรุณาระบุข้อมูลให้ครบถ้วน”</w:t>
            </w:r>
          </w:p>
          <w:p w:rsidR="006C75E6" w:rsidRDefault="006C75E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 กรณีไม่กรอกข้อมูลจะแสดงข้อความเป็น “กรุณาระบุข้อมูลให้ครบถ้วน”</w:t>
            </w:r>
          </w:p>
          <w:p w:rsidR="006C75E6" w:rsidRDefault="006C75E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 กรณีไม่เลือกรายการจะแสดงข้อความเป็น “กรุณาเลือกรายการให้ครบถ้วน”</w:t>
            </w:r>
          </w:p>
          <w:p w:rsidR="006C75E6" w:rsidRDefault="006C75E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9.  บันทึกข้อมูลการให้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และพากลับไปหน้า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</w:p>
          <w:p w:rsidR="006C75E6" w:rsidRPr="00293EB6" w:rsidRDefault="006C75E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B6" w:rsidRPr="00293EB6" w:rsidRDefault="00293EB6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B6" w:rsidRPr="00293EB6" w:rsidRDefault="00293EB6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3EB6" w:rsidRPr="003E78DF" w:rsidRDefault="00236118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3E78D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10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3EB6" w:rsidRPr="003E78DF" w:rsidRDefault="00236118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3E78D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</w:t>
            </w:r>
            <w:r w:rsidR="003E78DF" w:rsidRPr="003E78DF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การดูข้อมูล </w:t>
            </w:r>
            <w:r w:rsidR="003E78DF" w:rsidRPr="003E78DF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Star</w:t>
            </w:r>
            <w:r w:rsidR="00EE609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293EB6" w:rsidRPr="00293EB6" w:rsidRDefault="00293EB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93EB6" w:rsidRPr="00293EB6" w:rsidRDefault="00293EB6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93EB6" w:rsidRPr="00293EB6" w:rsidRDefault="00293EB6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C3DE4" w:rsidRPr="00260141" w:rsidTr="00192C17">
        <w:trPr>
          <w:gridAfter w:val="1"/>
          <w:wAfter w:w="3" w:type="pct"/>
          <w:trHeight w:val="1694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DE4" w:rsidRPr="00293EB6" w:rsidRDefault="00EC3DE4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กดที่ชื่อ นามสกุล มุมขวาบนของหน้าจอ</w:t>
            </w:r>
          </w:p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ที่ได้รับ”</w:t>
            </w:r>
          </w:p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Pr="00293EB6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</w:p>
        </w:tc>
        <w:tc>
          <w:tcPr>
            <w:tcW w:w="195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 พาไปหน้า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Profile</w:t>
            </w:r>
          </w:p>
          <w:p w:rsidR="00EC3DE4" w:rsidRPr="00293EB6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proofErr w:type="spellStart"/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คะเเนน</w:t>
            </w:r>
            <w:proofErr w:type="spellEnd"/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ACTIVE </w:t>
            </w:r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ของฉัน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DE4" w:rsidRPr="00293EB6" w:rsidRDefault="00EC3DE4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DE4" w:rsidRPr="00293EB6" w:rsidRDefault="00EC3DE4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3EB6" w:rsidRPr="00293EB6" w:rsidRDefault="00292448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11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3EB6" w:rsidRPr="00293EB6" w:rsidRDefault="00292448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ตรวจสอบการดูรายละเอียดของ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แต่ละตัว (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Star)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293EB6" w:rsidRPr="00293EB6" w:rsidRDefault="00293EB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93EB6" w:rsidRPr="00293EB6" w:rsidRDefault="00293EB6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93EB6" w:rsidRPr="00293EB6" w:rsidRDefault="00293EB6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3EB6" w:rsidRPr="00293EB6" w:rsidRDefault="00293EB6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กดที่ชื่อ นามสกุล มุมขวาบนของหน้าจอ</w:t>
            </w:r>
          </w:p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ที่ได้รับ”</w:t>
            </w:r>
          </w:p>
          <w:p w:rsidR="00293EB6" w:rsidRPr="00293EB6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4</w:t>
            </w:r>
            <w:r w:rsidR="0029244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</w:t>
            </w:r>
            <w:r w:rsidR="009C5AC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9C5AC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“ชื่นใจ </w:t>
            </w:r>
            <w:r w:rsidR="009C5AC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 w:rsidR="009C5AC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ที่ช่อง “</w:t>
            </w:r>
            <w:r w:rsidR="009C5AC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 w:rsidR="009C5AC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  <w:r w:rsidR="009C5AC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br/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5</w:t>
            </w:r>
            <w:r w:rsidR="009C5AC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กรอกข้อมูลในช่อง “ค้นหา” เป็น “</w:t>
            </w:r>
            <w:proofErr w:type="spellStart"/>
            <w:r w:rsidR="009A595B" w:rsidRPr="009A595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จิร</w:t>
            </w:r>
            <w:proofErr w:type="spellEnd"/>
            <w:r w:rsidR="009A595B" w:rsidRPr="009A595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วุฒิ</w:t>
            </w:r>
            <w:r w:rsidR="009125B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Profile</w:t>
            </w:r>
          </w:p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proofErr w:type="spellStart"/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คะเเนน</w:t>
            </w:r>
            <w:proofErr w:type="spellEnd"/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ACTIVE </w:t>
            </w:r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ของฉัน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9C5ACF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4</w:t>
            </w:r>
            <w:r w:rsidR="009C5AC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พาไปหน้า “</w:t>
            </w:r>
            <w:proofErr w:type="gramStart"/>
            <w:r w:rsidR="009C5ACF" w:rsidRPr="009C5AC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Accountability :</w:t>
            </w:r>
            <w:proofErr w:type="gramEnd"/>
            <w:r w:rsidR="009C5ACF" w:rsidRPr="009C5AC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9C5ACF" w:rsidRPr="009C5AC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ร่วมรับผิดชอบ</w:t>
            </w:r>
            <w:r w:rsidR="009C5AC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และแสดงจำนวนดาวที่ได้ </w:t>
            </w:r>
          </w:p>
          <w:p w:rsidR="00293EB6" w:rsidRDefault="009C5ACF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มุมขวาบนของหน้าจอ</w:t>
            </w:r>
          </w:p>
          <w:p w:rsidR="009125BF" w:rsidRPr="00293EB6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5</w:t>
            </w:r>
            <w:r w:rsidR="009125B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แสดงข้อมูลที่มีคำว่า “</w:t>
            </w:r>
            <w:proofErr w:type="spellStart"/>
            <w:r w:rsidR="009A595B" w:rsidRPr="009A595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จิร</w:t>
            </w:r>
            <w:proofErr w:type="spellEnd"/>
            <w:r w:rsidR="009A595B" w:rsidRPr="009A595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วุฒิ</w:t>
            </w:r>
            <w:r w:rsidR="009125B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ในตารางเท่านั้น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B6" w:rsidRPr="00293EB6" w:rsidRDefault="00293EB6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B6" w:rsidRPr="00293EB6" w:rsidRDefault="00293EB6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3EB6" w:rsidRPr="00293EB6" w:rsidRDefault="009125BF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3EB6" w:rsidRPr="00293EB6" w:rsidRDefault="009125BF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ตรวจสอบการกรอกคะแนน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293EB6" w:rsidRPr="00293EB6" w:rsidRDefault="00293EB6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93EB6" w:rsidRPr="00293EB6" w:rsidRDefault="00293EB6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93EB6" w:rsidRPr="00293EB6" w:rsidRDefault="00293EB6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5BF" w:rsidRDefault="009125BF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กดที่ชื่อ นามสกุล มุมขวาบนของหน้าจอ</w:t>
            </w:r>
          </w:p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ที่ได้รับ”</w:t>
            </w:r>
          </w:p>
          <w:p w:rsidR="009125BF" w:rsidRDefault="00BB2312" w:rsidP="00BB2312">
            <w:pPr>
              <w:tabs>
                <w:tab w:val="left" w:pos="1095"/>
              </w:tabs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กรอกคะแนนในช่อง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“1”</w:t>
            </w:r>
          </w:p>
          <w:p w:rsidR="00BB2312" w:rsidRDefault="00BB2312" w:rsidP="00BB2312">
            <w:pPr>
              <w:tabs>
                <w:tab w:val="left" w:pos="1095"/>
              </w:tabs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กรอกคะแนนในช่อง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“5”</w:t>
            </w:r>
          </w:p>
          <w:p w:rsidR="00BB2312" w:rsidRPr="00293EB6" w:rsidRDefault="00BB2312" w:rsidP="00BB2312">
            <w:pPr>
              <w:tabs>
                <w:tab w:val="left" w:pos="1095"/>
              </w:tabs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กดปุ่ม “บันทึก”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 พาไปหน้า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Profile</w:t>
            </w:r>
          </w:p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proofErr w:type="spellStart"/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คะเเนน</w:t>
            </w:r>
            <w:proofErr w:type="spellEnd"/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ACTIVE </w:t>
            </w:r>
            <w:r w:rsidRPr="0029244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ของฉัน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9125BF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</w:t>
            </w:r>
          </w:p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ช่องกรอกคะแนนต้องกรอกได้แค่ตัวเลข 0-9 เท่านั้น</w:t>
            </w:r>
          </w:p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ช่องกรอกคะแนนจะกรอกตัวเลขได้ 3 หลัก เท่านั้น</w:t>
            </w:r>
          </w:p>
          <w:p w:rsidR="0039408D" w:rsidRDefault="0039408D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ช่องกรอกคะแนนจะแสดงขึ้นมาเฉพาะในช่วงเวลาที่กำหนดเท่านั้น</w:t>
            </w:r>
          </w:p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6. </w:t>
            </w:r>
          </w:p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กรณีกรอกคะแนนน้อยกว่าคะแนนที่มีอยู่เดิม จะมีข้อความแจ้งเตือนเป็น “ท่านระบุคะแนนน้อย “(ตัวอักษร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ACTIVE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)” กว่าคะแนนเดิม ยืนยันการบันทึกคะแนนใช่หรือไม่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  <w:t>?</w:t>
            </w:r>
          </w:p>
          <w:p w:rsidR="00060425" w:rsidRPr="00293EB6" w:rsidRDefault="00060425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บันทึกข้อมูลคะแนน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 w:rsidR="00800D5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5BF" w:rsidRPr="00293EB6" w:rsidRDefault="009125BF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5BF" w:rsidRPr="00293EB6" w:rsidRDefault="009125BF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B2312" w:rsidRDefault="0039408D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13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B2312" w:rsidRDefault="0039408D" w:rsidP="005B4C48">
            <w:pPr>
              <w:tabs>
                <w:tab w:val="left" w:pos="3150"/>
              </w:tabs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ตรวจสอบการแสดงรายงา</w:t>
            </w:r>
            <w:r w:rsidR="005B4C4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น</w:t>
            </w:r>
            <w:r w:rsidR="00FB2223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ผู้ให้ </w:t>
            </w:r>
            <w:r w:rsidR="00FB222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 w:rsidR="005B4C4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(ค้นหาจากรหัสพนักงาน)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BB2312" w:rsidRDefault="00BB23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B2312" w:rsidRPr="00293EB6" w:rsidRDefault="00BB2312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B2312" w:rsidRPr="00293EB6" w:rsidRDefault="00BB2312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C3DE4" w:rsidRPr="00260141" w:rsidTr="008E4A9C">
        <w:trPr>
          <w:gridAfter w:val="1"/>
          <w:wAfter w:w="3" w:type="pct"/>
          <w:trHeight w:val="271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DE4" w:rsidRDefault="00EC3DE4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ACTIVE DIY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Report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เลือกรายการ</w:t>
            </w:r>
            <w:r w:rsidRPr="00FB222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ประเภทรายงาน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เป็น “ผู้รับ”</w:t>
            </w:r>
          </w:p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กรอกข้อมูลในช่อง</w:t>
            </w:r>
            <w:r w:rsidRPr="00FB222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รหัสพนักงาน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เป็น “580490003”</w:t>
            </w:r>
          </w:p>
          <w:p w:rsidR="00EC3DE4" w:rsidRDefault="00EC3DE4" w:rsidP="00FB22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“ค้นหาข้อมูล”</w:t>
            </w:r>
          </w:p>
          <w:p w:rsidR="00EC3DE4" w:rsidRDefault="00EC3DE4" w:rsidP="00FB22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Default="00EC3DE4" w:rsidP="00FB22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Default="00EC3DE4" w:rsidP="00FB22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195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 w:rsidRPr="00FB222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Report Admin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แสดงส่วนรายละเอียดในการค้นหาข้อมูล</w:t>
            </w:r>
          </w:p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ช่องรหัสพนักงานสามารถกรอกได้เฉพาะตัวเลข 0-9 เท่านั้น</w:t>
            </w:r>
          </w:p>
          <w:p w:rsidR="00EC3DE4" w:rsidRDefault="00EC3DE4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แสดงข้อมูล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ของรหัสพนักงาน “580490003” ในตารางด้านล่าง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DE4" w:rsidRPr="00293EB6" w:rsidRDefault="00EC3DE4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DE4" w:rsidRPr="00293EB6" w:rsidRDefault="00EC3DE4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25BF" w:rsidRDefault="00FB2223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14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25BF" w:rsidRPr="00293EB6" w:rsidRDefault="00FB2223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(ค้นหาจากสังกัด)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9125BF" w:rsidRPr="00293EB6" w:rsidRDefault="009125BF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125BF" w:rsidRPr="00293EB6" w:rsidRDefault="009125BF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125BF" w:rsidRPr="00293EB6" w:rsidRDefault="009125BF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5BF" w:rsidRDefault="009125BF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5BF" w:rsidRDefault="00FB2223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เลือกรายการประเภทรายงาน เป็น “ผู้รับ”</w:t>
            </w:r>
          </w:p>
          <w:p w:rsidR="00FB2223" w:rsidRDefault="00FB2223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เลือกรายการในช่องสังกัดเป็น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FU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FB2223" w:rsidRPr="00293EB6" w:rsidRDefault="00FB2223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 w:rsidR="00575E0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25BF" w:rsidRDefault="00FB2223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แสดงส่วนรายละเอียด</w:t>
            </w:r>
            <w:r w:rsidR="00575E0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ในการค้นหาข้อมูล</w:t>
            </w:r>
          </w:p>
          <w:p w:rsidR="00575E0F" w:rsidRDefault="00575E0F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ซ่อนส่วนเลือกรายการ เขต และ เขตย่อย</w:t>
            </w:r>
          </w:p>
          <w:p w:rsidR="00575E0F" w:rsidRPr="00293EB6" w:rsidRDefault="00575E0F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ทั้งหมดที่อยู่ในสังกัด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FU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5BF" w:rsidRPr="00293EB6" w:rsidRDefault="009125BF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5BF" w:rsidRPr="00293EB6" w:rsidRDefault="009125BF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25BF" w:rsidRPr="00575E0F" w:rsidRDefault="00575E0F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15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25BF" w:rsidRPr="00293EB6" w:rsidRDefault="00575E0F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(ค้นหาจากสังกัด)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case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9125BF" w:rsidRPr="00293EB6" w:rsidRDefault="009125BF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125BF" w:rsidRPr="00293EB6" w:rsidRDefault="009125BF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125BF" w:rsidRPr="00293EB6" w:rsidRDefault="009125BF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A01E3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5BF" w:rsidRDefault="009125BF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25BF" w:rsidRDefault="00575E0F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เลือกรายการประเภทรายงาน เป็น “ผู้รับ”</w:t>
            </w:r>
          </w:p>
          <w:p w:rsidR="00575E0F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เลือกรายการในช่องสังกัดเป็น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575E0F" w:rsidRPr="00293EB6" w:rsidRDefault="00575E0F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E0F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แสดงส่วนรายละเอียดในการค้นหาข้อมูล</w:t>
            </w:r>
          </w:p>
          <w:p w:rsidR="00575E0F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แสดงส่วนเลือกรายการ เขต และ เขตย่อย</w:t>
            </w:r>
          </w:p>
          <w:p w:rsidR="009125BF" w:rsidRPr="00293EB6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ทั้งหมดที่อยู่ในสังกัด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5BF" w:rsidRPr="00293EB6" w:rsidRDefault="009125BF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25BF" w:rsidRPr="00293EB6" w:rsidRDefault="009125BF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575E0F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5E0F" w:rsidRDefault="00575E0F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5E0F" w:rsidRPr="00293EB6" w:rsidRDefault="00575E0F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(ค้นหาจากสังกัด)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case 3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575E0F" w:rsidRPr="00293EB6" w:rsidRDefault="00575E0F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75E0F" w:rsidRPr="00293EB6" w:rsidRDefault="00575E0F" w:rsidP="00BB2312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75E0F" w:rsidRPr="00293EB6" w:rsidRDefault="00575E0F" w:rsidP="00BB2312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575E0F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E0F" w:rsidRDefault="00575E0F" w:rsidP="00575E0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E0F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เลือกรายการประเภทรายงาน เป็น “ผู้รับ”</w:t>
            </w:r>
          </w:p>
          <w:p w:rsidR="00575E0F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เลือกรายการในช่องสังกัดเป็น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FU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575E0F" w:rsidRPr="00293EB6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E0F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แสดงส่วนรายละเอียดในการค้นหาข้อมูล</w:t>
            </w:r>
          </w:p>
          <w:p w:rsidR="00575E0F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แสดงส่วนเลือกรายการ เขต และ เขตย่อย</w:t>
            </w:r>
          </w:p>
          <w:p w:rsidR="00575E0F" w:rsidRPr="00293EB6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ทั้งหมดที่อยู่ในสังกัด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FU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E0F" w:rsidRPr="00293EB6" w:rsidRDefault="00575E0F" w:rsidP="00575E0F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E0F" w:rsidRPr="00293EB6" w:rsidRDefault="00575E0F" w:rsidP="00575E0F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575E0F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5E0F" w:rsidRDefault="00575E0F" w:rsidP="00575E0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17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5E0F" w:rsidRPr="00293EB6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 (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ค้นหาจาก</w:t>
            </w:r>
            <w:r w:rsidR="00AD237B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ชื่อ)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575E0F" w:rsidRPr="00293EB6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75E0F" w:rsidRPr="00293EB6" w:rsidRDefault="00575E0F" w:rsidP="00575E0F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75E0F" w:rsidRPr="00293EB6" w:rsidRDefault="00575E0F" w:rsidP="00575E0F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575E0F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E0F" w:rsidRDefault="00575E0F" w:rsidP="00575E0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E0F" w:rsidRDefault="00AD237B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AD237B" w:rsidRDefault="00AD237B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กรอกข้อมูลในช่อง</w:t>
            </w:r>
            <w:r w:rsidRPr="00AD237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ชื่อ/นามสกุล/ชื่อเล่น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เป็น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“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อาทร”</w:t>
            </w:r>
          </w:p>
          <w:p w:rsidR="00AD237B" w:rsidRPr="00293EB6" w:rsidRDefault="00AD237B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237B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575E0F" w:rsidRDefault="00AD237B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ทั้งหมดของผู้ที่ใช้ชื่อ “อาทร”</w:t>
            </w:r>
          </w:p>
          <w:p w:rsidR="00AD237B" w:rsidRPr="00293EB6" w:rsidRDefault="00AD237B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E0F" w:rsidRPr="00293EB6" w:rsidRDefault="00575E0F" w:rsidP="00575E0F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E0F" w:rsidRPr="00293EB6" w:rsidRDefault="00575E0F" w:rsidP="00575E0F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575E0F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5E0F" w:rsidRDefault="00AD237B" w:rsidP="00575E0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18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5E0F" w:rsidRPr="00293EB6" w:rsidRDefault="00AD237B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 (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ค้นหาจากนามสกุล)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575E0F" w:rsidRPr="00293EB6" w:rsidRDefault="00575E0F" w:rsidP="00575E0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75E0F" w:rsidRPr="00293EB6" w:rsidRDefault="00575E0F" w:rsidP="00575E0F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75E0F" w:rsidRPr="00293EB6" w:rsidRDefault="00575E0F" w:rsidP="00575E0F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D237B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37B" w:rsidRDefault="00AD237B" w:rsidP="00AD237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37B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AD237B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กรอกข้อมูลในช่อง</w:t>
            </w:r>
            <w:r w:rsidRPr="00AD237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ชื่อ/นามสกุล/ชื่อเล่น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เป็น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“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คำ</w:t>
            </w:r>
            <w:proofErr w:type="spellStart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เต่ย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AD237B" w:rsidRPr="00293EB6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237B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AD237B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ทั้งหมดของผู้ที่ใช้นามสกุล “คำ</w:t>
            </w:r>
            <w:proofErr w:type="spellStart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เต่ย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AD237B" w:rsidRPr="00293EB6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37B" w:rsidRPr="00293EB6" w:rsidRDefault="00AD237B" w:rsidP="00AD237B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37B" w:rsidRPr="00293EB6" w:rsidRDefault="00AD237B" w:rsidP="00AD237B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D237B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D237B" w:rsidRDefault="00AD237B" w:rsidP="00AD237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19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D237B" w:rsidRPr="00293EB6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 (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ค้นหาจากชื่อเล่น)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AD237B" w:rsidRPr="00293EB6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D237B" w:rsidRPr="00293EB6" w:rsidRDefault="00AD237B" w:rsidP="00AD237B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D237B" w:rsidRPr="00293EB6" w:rsidRDefault="00AD237B" w:rsidP="00AD237B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D237B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37B" w:rsidRDefault="00AD237B" w:rsidP="00AD237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37B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AD237B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กรอกข้อมูลในช่อง</w:t>
            </w:r>
            <w:r w:rsidRPr="00AD237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ชื่อ/นามสกุล/ชื่อเล่น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เป็น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“</w:t>
            </w:r>
            <w:r w:rsidR="000E73D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อาร์ม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AD237B" w:rsidRPr="00293EB6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237B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AD237B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ทั้งหมดของผู้ที่ใช้นามสกุล “</w:t>
            </w:r>
            <w:r w:rsidR="00376334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อาร์ม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AD237B" w:rsidRPr="00293EB6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37B" w:rsidRPr="00293EB6" w:rsidRDefault="00AD237B" w:rsidP="00AD237B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37B" w:rsidRPr="00293EB6" w:rsidRDefault="00AD237B" w:rsidP="00AD237B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D237B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D237B" w:rsidRDefault="00376334" w:rsidP="00AD237B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20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D237B" w:rsidRPr="00293EB6" w:rsidRDefault="00376334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(ค้นหาจากฝ่าย)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AD237B" w:rsidRPr="00293EB6" w:rsidRDefault="00AD237B" w:rsidP="00AD237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D237B" w:rsidRPr="00293EB6" w:rsidRDefault="00AD237B" w:rsidP="00AD237B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D237B" w:rsidRPr="00293EB6" w:rsidRDefault="00AD237B" w:rsidP="00AD237B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376334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334" w:rsidRDefault="00376334" w:rsidP="0037633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334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376334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เลือกรายการช่องฝ่าย เป็น “ฝ่ายเทคโนโลยีสารสาเทศ”</w:t>
            </w:r>
          </w:p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76334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376334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ทั้งหมดของฝ่าย “เทคโนโลยีสารสนเทศ”</w:t>
            </w:r>
          </w:p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334" w:rsidRPr="00293EB6" w:rsidRDefault="00376334" w:rsidP="0037633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334" w:rsidRPr="00293EB6" w:rsidRDefault="00376334" w:rsidP="0037633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376334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334" w:rsidRDefault="00376334" w:rsidP="0037633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21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(ค้นหาจากฝ่าย)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Case 2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6334" w:rsidRPr="00293EB6" w:rsidRDefault="00376334" w:rsidP="0037633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6334" w:rsidRPr="00293EB6" w:rsidRDefault="00376334" w:rsidP="0037633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376334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334" w:rsidRDefault="00376334" w:rsidP="0037633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334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376334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เลือกรายการช่องฝ่าย เป็น “ฝ่ายเทคโนโลยีสารสาเทศ”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“ฝ่ายกรรมการผู้จัดการ”</w:t>
            </w:r>
          </w:p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76334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376334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 “ฝ่ายเทคโนโลยีสารสนเทศ” และ “ฝ่ายกรรมการผู้จัดการ”</w:t>
            </w:r>
          </w:p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334" w:rsidRPr="00293EB6" w:rsidRDefault="00376334" w:rsidP="0037633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334" w:rsidRPr="00293EB6" w:rsidRDefault="00376334" w:rsidP="0037633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376334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334" w:rsidRDefault="00376334" w:rsidP="0037633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22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(ค้นหาจากตำแหน่ง)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6334" w:rsidRPr="00293EB6" w:rsidRDefault="00376334" w:rsidP="0037633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6334" w:rsidRPr="00293EB6" w:rsidRDefault="00376334" w:rsidP="0037633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376334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334" w:rsidRDefault="00376334" w:rsidP="0037633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334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376334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เลือกรายการช่องตำแหน่ง เป็น “จนท.พัฒนาซอฟต์แวร์”</w:t>
            </w:r>
          </w:p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76334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ทั้งหมดของตำแหน่ง “จนท.พัฒนาซอฟต์แวร์”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334" w:rsidRPr="00293EB6" w:rsidRDefault="00376334" w:rsidP="0037633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334" w:rsidRPr="00293EB6" w:rsidRDefault="00376334" w:rsidP="0037633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376334" w:rsidRPr="00260141" w:rsidTr="00996D27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334" w:rsidRDefault="00376334" w:rsidP="0037633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23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(ค้นหาจากตำแหน่ง)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Case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2 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6334" w:rsidRPr="00293EB6" w:rsidRDefault="00376334" w:rsidP="0037633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6334" w:rsidRPr="00293EB6" w:rsidRDefault="00376334" w:rsidP="0037633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376334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334" w:rsidRDefault="00376334" w:rsidP="0037633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27" w:rsidRDefault="00996D27" w:rsidP="00996D2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996D27" w:rsidRDefault="00996D27" w:rsidP="00996D2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2. เลือกรายการช่องตำแหน่ง เป็น “จนท.พัฒนาซอฟต์แวร์” และ “จนท.บริหารระบบโปรแกรมขาย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POS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376334" w:rsidRPr="00293EB6" w:rsidRDefault="00996D27" w:rsidP="00996D2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96D27" w:rsidRDefault="00996D27" w:rsidP="00996D2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376334" w:rsidRPr="00293EB6" w:rsidRDefault="00996D27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ทั้งหมดของตำแหน่ง “จนท.พัฒนาซอฟต์แวร์” และ “จนท.บริหารระบบโปรแกรมขาย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POS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334" w:rsidRPr="00293EB6" w:rsidRDefault="00376334" w:rsidP="0037633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334" w:rsidRPr="00293EB6" w:rsidRDefault="00376334" w:rsidP="0037633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376334" w:rsidRPr="00260141" w:rsidTr="00F37F3D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334" w:rsidRDefault="004C4B1C" w:rsidP="0037633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334" w:rsidRPr="00293EB6" w:rsidRDefault="004C4B1C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(ค้นหาจาก</w:t>
            </w:r>
            <w:r w:rsidR="00F37F3D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แผนก) </w:t>
            </w:r>
            <w:r w:rsidR="00F37F3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376334" w:rsidRPr="00293EB6" w:rsidRDefault="00376334" w:rsidP="0037633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6334" w:rsidRPr="00293EB6" w:rsidRDefault="00376334" w:rsidP="0037633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6334" w:rsidRPr="00293EB6" w:rsidRDefault="00376334" w:rsidP="0037633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37F3D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F3D" w:rsidRDefault="00F37F3D" w:rsidP="00F37F3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F3D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F37F3D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2. เลือกรายการช่อแผนก เป็น “แผนกพัฒนาซอฟต์แวร์” </w:t>
            </w:r>
          </w:p>
          <w:p w:rsidR="00F37F3D" w:rsidRPr="00293EB6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7F3D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F37F3D" w:rsidRPr="00293EB6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ทั้งหมดของแผนก “แผนกพัฒนาซอฟต์แวร์”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F3D" w:rsidRPr="00293EB6" w:rsidRDefault="00F37F3D" w:rsidP="00F37F3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F3D" w:rsidRPr="00293EB6" w:rsidRDefault="00F37F3D" w:rsidP="00F37F3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37F3D" w:rsidRPr="00260141" w:rsidTr="00F37F3D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7F3D" w:rsidRDefault="00F37F3D" w:rsidP="00F37F3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25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7F3D" w:rsidRPr="00293EB6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(ค้นหาจากแผนก)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Case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F37F3D" w:rsidRPr="00293EB6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37F3D" w:rsidRPr="00293EB6" w:rsidRDefault="00F37F3D" w:rsidP="00F37F3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37F3D" w:rsidRPr="00293EB6" w:rsidRDefault="00F37F3D" w:rsidP="00F37F3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C3DE4" w:rsidRPr="00260141" w:rsidTr="00220CB0">
        <w:trPr>
          <w:gridAfter w:val="1"/>
          <w:wAfter w:w="3" w:type="pct"/>
          <w:trHeight w:val="1385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DE4" w:rsidRDefault="00EC3DE4" w:rsidP="00F37F3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DE4" w:rsidRDefault="00EC3DE4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EC3DE4" w:rsidRDefault="00EC3DE4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2. เลือกรายการช่อแผนก เป็น “แผนกพัฒนาซอฟต์แวร์” และ “แผนก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POS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EC3DE4" w:rsidRDefault="00EC3DE4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  <w:p w:rsidR="00EC3DE4" w:rsidRDefault="00EC3DE4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Default="00EC3DE4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Pr="00293EB6" w:rsidRDefault="00EC3DE4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195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EC3DE4" w:rsidRDefault="00EC3DE4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EC3DE4" w:rsidRDefault="00EC3DE4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ทั้งหมดของแผนก “แผนกพัฒนาซอฟต์แวร์” และ “แผนก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POS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EC3DE4" w:rsidRPr="00293EB6" w:rsidRDefault="00EC3DE4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DE4" w:rsidRPr="00293EB6" w:rsidRDefault="00EC3DE4" w:rsidP="00F37F3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DE4" w:rsidRPr="00293EB6" w:rsidRDefault="00EC3DE4" w:rsidP="00F37F3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37F3D" w:rsidRPr="00260141" w:rsidTr="000D2240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7F3D" w:rsidRDefault="00F37F3D" w:rsidP="00F37F3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26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7F3D" w:rsidRPr="00293EB6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(ค้นหาจาก</w:t>
            </w:r>
            <w:r w:rsidR="000D224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เขต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Case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F37F3D" w:rsidRPr="00293EB6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37F3D" w:rsidRPr="00293EB6" w:rsidRDefault="00F37F3D" w:rsidP="00F37F3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37F3D" w:rsidRPr="00293EB6" w:rsidRDefault="00F37F3D" w:rsidP="00F37F3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37F3D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F3D" w:rsidRDefault="00F37F3D" w:rsidP="00F37F3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F3D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F37F3D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เลือกรายการช่องสังกัด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F37F3D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เลือกรายการ</w:t>
            </w:r>
            <w:r w:rsidR="000D224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ในช่องเขต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เป็น “</w:t>
            </w:r>
            <w:r w:rsidR="000D224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F37F3D" w:rsidRPr="00293EB6" w:rsidRDefault="000D2240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</w:t>
            </w:r>
            <w:r w:rsidR="00F37F3D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7F3D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0D2240" w:rsidRDefault="000D2240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แสดงช่องรายการ “เขต” และ “เขตย่อย”</w:t>
            </w:r>
          </w:p>
          <w:p w:rsidR="00F37F3D" w:rsidRPr="00293EB6" w:rsidRDefault="000D2240" w:rsidP="000D224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</w:t>
            </w:r>
            <w:r w:rsidR="00F37F3D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. แสดงข้อมูลผู้รับ </w:t>
            </w:r>
            <w:r w:rsidR="00F37F3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 w:rsidR="00F37F3D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เขต “1”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F3D" w:rsidRPr="00293EB6" w:rsidRDefault="00F37F3D" w:rsidP="00F37F3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F3D" w:rsidRPr="00293EB6" w:rsidRDefault="00F37F3D" w:rsidP="00F37F3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37F3D" w:rsidRPr="00260141" w:rsidTr="000D2240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7F3D" w:rsidRDefault="000D2240" w:rsidP="00F37F3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27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7F3D" w:rsidRPr="00293EB6" w:rsidRDefault="000D2240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(ค้นหาจากเขต)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Case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F37F3D" w:rsidRPr="00293EB6" w:rsidRDefault="00F37F3D" w:rsidP="00F37F3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37F3D" w:rsidRPr="00293EB6" w:rsidRDefault="00F37F3D" w:rsidP="00F37F3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37F3D" w:rsidRPr="00293EB6" w:rsidRDefault="00F37F3D" w:rsidP="00F37F3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D2240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2240" w:rsidRDefault="000D2240" w:rsidP="000D2240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2240" w:rsidRDefault="000D2240" w:rsidP="000D224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0D2240" w:rsidRDefault="000D2240" w:rsidP="000D224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เลือกรายการช่องสังกัด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0D2240" w:rsidRDefault="000D2240" w:rsidP="000D224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เลือกรายการในช่องเขต เป็น “1” และ “3”</w:t>
            </w:r>
          </w:p>
          <w:p w:rsidR="000D2240" w:rsidRPr="00293EB6" w:rsidRDefault="000D2240" w:rsidP="000D224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D2240" w:rsidRDefault="000D2240" w:rsidP="000D224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0D2240" w:rsidRDefault="000D2240" w:rsidP="000D224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แสดงช่องรายการ “เขต” และ “เขตย่อย”</w:t>
            </w:r>
          </w:p>
          <w:p w:rsidR="000D2240" w:rsidRPr="00293EB6" w:rsidRDefault="000D2240" w:rsidP="000D224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ทั้งหมดของเขต “1”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“2”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240" w:rsidRPr="00293EB6" w:rsidRDefault="000D2240" w:rsidP="000D2240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2240" w:rsidRPr="00293EB6" w:rsidRDefault="000D2240" w:rsidP="000D2240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D2240" w:rsidRPr="00260141" w:rsidTr="009D1C8C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2240" w:rsidRDefault="000D2240" w:rsidP="000D2240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28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2240" w:rsidRPr="00293EB6" w:rsidRDefault="000D2240" w:rsidP="000D224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(ค้นหาจากเขตย่อย)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D2240" w:rsidRPr="00293EB6" w:rsidRDefault="000D2240" w:rsidP="000D224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D2240" w:rsidRPr="00293EB6" w:rsidRDefault="000D2240" w:rsidP="000D2240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D2240" w:rsidRPr="00293EB6" w:rsidRDefault="000D2240" w:rsidP="000D2240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9D1C8C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1C8C" w:rsidRDefault="009D1C8C" w:rsidP="009D1C8C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1C8C" w:rsidRDefault="009D1C8C" w:rsidP="009D1C8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9D1C8C" w:rsidRDefault="009D1C8C" w:rsidP="009D1C8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เลือกรายการช่องสังกัด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9D1C8C" w:rsidRDefault="009D1C8C" w:rsidP="009D1C8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เลือกรายการในช่องเขต เป็น “1” </w:t>
            </w:r>
          </w:p>
          <w:p w:rsidR="009D1C8C" w:rsidRDefault="009D1C8C" w:rsidP="009D1C8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เลือกรายการในช่องเขตย่อย เป็น “1”</w:t>
            </w:r>
          </w:p>
          <w:p w:rsidR="009D1C8C" w:rsidRPr="00293EB6" w:rsidRDefault="009D1C8C" w:rsidP="009D1C8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1C8C" w:rsidRDefault="009D1C8C" w:rsidP="009D1C8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9D1C8C" w:rsidRDefault="009D1C8C" w:rsidP="009D1C8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แสดงช่องรายการ “เขตย่อย”</w:t>
            </w:r>
          </w:p>
          <w:p w:rsidR="009D1C8C" w:rsidRPr="00293EB6" w:rsidRDefault="009D1C8C" w:rsidP="009D1C8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ทั้งหมดของเขต “1”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เขตย่อย “1”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C8C" w:rsidRPr="00293EB6" w:rsidRDefault="009D1C8C" w:rsidP="009D1C8C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C8C" w:rsidRPr="00293EB6" w:rsidRDefault="009D1C8C" w:rsidP="009D1C8C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9D1C8C" w:rsidRPr="00260141" w:rsidTr="000A08BF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1C8C" w:rsidRPr="009D1C8C" w:rsidRDefault="000A08BF" w:rsidP="009D1C8C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29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1C8C" w:rsidRPr="00293EB6" w:rsidRDefault="000A08BF" w:rsidP="009D1C8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(ค้นหาจากเขตย่อย)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Case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9D1C8C" w:rsidRPr="00293EB6" w:rsidRDefault="009D1C8C" w:rsidP="009D1C8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D1C8C" w:rsidRPr="00293EB6" w:rsidRDefault="009D1C8C" w:rsidP="009D1C8C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D1C8C" w:rsidRPr="00293EB6" w:rsidRDefault="009D1C8C" w:rsidP="009D1C8C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A08BF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8BF" w:rsidRPr="009D1C8C" w:rsidRDefault="000A08BF" w:rsidP="000A08B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8BF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0A08BF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เลือกรายการช่องสังกัด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BU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0A08BF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เลือกรายการในช่องเขต เป็น “1” </w:t>
            </w:r>
          </w:p>
          <w:p w:rsidR="000A08BF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เลือกรายการในช่องเขตย่อย เป็น “1” และ “2”</w:t>
            </w:r>
          </w:p>
          <w:p w:rsidR="000A08BF" w:rsidRPr="00293EB6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08BF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0A08BF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แสดงช่องรายการ “เขตย่อย”</w:t>
            </w:r>
          </w:p>
          <w:p w:rsidR="000A08BF" w:rsidRPr="00293EB6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ทั้งหมดของเขต “1”</w:t>
            </w:r>
            <w:r w:rsidRPr="00293EB6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เขตย่อย “1” และ “2”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8BF" w:rsidRPr="00293EB6" w:rsidRDefault="000A08BF" w:rsidP="000A08BF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8BF" w:rsidRPr="00293EB6" w:rsidRDefault="000A08BF" w:rsidP="000A08BF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A08BF" w:rsidRPr="00260141" w:rsidTr="00670DE8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08BF" w:rsidRPr="009D1C8C" w:rsidRDefault="000A08BF" w:rsidP="000A08B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30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08BF" w:rsidRPr="00293EB6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(ค้นหาจากทีม)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Case </w:t>
            </w:r>
            <w:r w:rsidR="001268E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A08BF" w:rsidRPr="00293EB6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A08BF" w:rsidRPr="00293EB6" w:rsidRDefault="000A08BF" w:rsidP="000A08BF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A08BF" w:rsidRPr="00293EB6" w:rsidRDefault="000A08BF" w:rsidP="000A08BF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A08BF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8BF" w:rsidRPr="009D1C8C" w:rsidRDefault="000A08BF" w:rsidP="000A08B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8BF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0A08BF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เลือกรายการช่อง</w:t>
            </w:r>
            <w:r w:rsidR="008D66A6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ทีม เป็น “ม้ามืด”</w:t>
            </w:r>
          </w:p>
          <w:p w:rsidR="000A08BF" w:rsidRPr="00293EB6" w:rsidRDefault="00670DE8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</w:t>
            </w:r>
            <w:r w:rsidR="000A08B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08BF" w:rsidRDefault="00670DE8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670DE8" w:rsidRPr="00293EB6" w:rsidRDefault="00670DE8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ทั้งหมดของทีม “ม้ามืด”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8BF" w:rsidRPr="00293EB6" w:rsidRDefault="000A08BF" w:rsidP="000A08BF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8BF" w:rsidRPr="00293EB6" w:rsidRDefault="000A08BF" w:rsidP="000A08BF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A08BF" w:rsidRPr="00260141" w:rsidTr="001268E8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08BF" w:rsidRPr="009D1C8C" w:rsidRDefault="00670DE8" w:rsidP="000A08B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31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08BF" w:rsidRPr="00293EB6" w:rsidRDefault="001268E8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(ค้นหาจากทีม)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Case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A08BF" w:rsidRPr="00293EB6" w:rsidRDefault="000A08BF" w:rsidP="000A08B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A08BF" w:rsidRPr="00293EB6" w:rsidRDefault="000A08BF" w:rsidP="000A08BF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A08BF" w:rsidRPr="00293EB6" w:rsidRDefault="000A08BF" w:rsidP="000A08BF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1268E8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8E8" w:rsidRPr="009D1C8C" w:rsidRDefault="001268E8" w:rsidP="001268E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8E8" w:rsidRDefault="001268E8" w:rsidP="001268E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1268E8" w:rsidRPr="001268E8" w:rsidRDefault="001268E8" w:rsidP="001268E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เลือกรายการช่องทีม เป็น “ม้ามืด”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My Love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1268E8" w:rsidRPr="00293EB6" w:rsidRDefault="001268E8" w:rsidP="001268E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68E8" w:rsidRDefault="001268E8" w:rsidP="001268E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1268E8" w:rsidRPr="00293EB6" w:rsidRDefault="001268E8" w:rsidP="001268E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ทั้งหมดของทีม “ม้ามืด”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My Love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8E8" w:rsidRPr="00293EB6" w:rsidRDefault="001268E8" w:rsidP="001268E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8E8" w:rsidRPr="00293EB6" w:rsidRDefault="001268E8" w:rsidP="001268E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1268E8" w:rsidRPr="00260141" w:rsidTr="00656D28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68E8" w:rsidRPr="009D1C8C" w:rsidRDefault="001268E8" w:rsidP="001268E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32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68E8" w:rsidRPr="00293EB6" w:rsidRDefault="003045C4" w:rsidP="001268E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(ค้นหาจากประเภท)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1268E8" w:rsidRPr="00293EB6" w:rsidRDefault="001268E8" w:rsidP="001268E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268E8" w:rsidRPr="00293EB6" w:rsidRDefault="001268E8" w:rsidP="001268E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268E8" w:rsidRPr="00293EB6" w:rsidRDefault="001268E8" w:rsidP="001268E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3045C4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5C4" w:rsidRPr="009D1C8C" w:rsidRDefault="003045C4" w:rsidP="003045C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5C4" w:rsidRDefault="003045C4" w:rsidP="003045C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3045C4" w:rsidRDefault="003045C4" w:rsidP="003045C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เลือกรายการช่องประเภท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3045C4" w:rsidRPr="00293EB6" w:rsidRDefault="003045C4" w:rsidP="003045C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45C4" w:rsidRDefault="003045C4" w:rsidP="003045C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3045C4" w:rsidRPr="00293EB6" w:rsidRDefault="003045C4" w:rsidP="003045C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ทั้งหมดของประเภท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5C4" w:rsidRPr="00293EB6" w:rsidRDefault="003045C4" w:rsidP="003045C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5C4" w:rsidRPr="00293EB6" w:rsidRDefault="003045C4" w:rsidP="003045C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56D28" w:rsidRPr="00260141" w:rsidTr="00656D28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6D28" w:rsidRDefault="00656D2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33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ตรวจสอบการแสดงรายงานผู้ให้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(ค้นหาจากประเภท)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Case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56D28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Default="00656D2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เลือกรายการประเภทรายงาน เป็น “ผู้รับ”</w:t>
            </w:r>
          </w:p>
          <w:p w:rsidR="00656D28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เลือกรายการช่องประเภท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“ค้นหาข้อมูล”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6D28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แสดงส่วนรายละเอียดในการค้นหาข้อมูล</w:t>
            </w:r>
          </w:p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ทั้งหมดของประเภท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STARAR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56D28" w:rsidRPr="00260141" w:rsidTr="000B742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6D28" w:rsidRDefault="00BC0FFE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6D28" w:rsidRPr="00293EB6" w:rsidRDefault="00110303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ตรวจสอบการบันทึกข้อมูล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ประจำเดือน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C3DE4" w:rsidRPr="00260141" w:rsidTr="00876E76">
        <w:trPr>
          <w:gridAfter w:val="1"/>
          <w:wAfter w:w="3" w:type="pct"/>
          <w:trHeight w:val="4404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DE4" w:rsidRDefault="00EC3DE4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กดชื่อมุมวาบน</w:t>
            </w: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ที่ได้รับ”</w:t>
            </w: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กรอกจำนวนลงในช่อง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Input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ตัว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“5”</w:t>
            </w: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กรอกจำนวนลงในช่อง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Input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ตัว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V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“3”</w:t>
            </w: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กดปุ่ม “บันทึกข้อมูล”</w:t>
            </w: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:rsidR="00EC3DE4" w:rsidRPr="00293EB6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</w:p>
        </w:tc>
        <w:tc>
          <w:tcPr>
            <w:tcW w:w="195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proofErr w:type="spellStart"/>
            <w:r w:rsidRPr="000B742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คะเเนน</w:t>
            </w:r>
            <w:proofErr w:type="spellEnd"/>
            <w:r w:rsidRPr="000B742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 w:rsidRPr="000B742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ACTIVE </w:t>
            </w:r>
            <w:r w:rsidRPr="000B742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ของฉัน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EC3DE4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,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5. กรอกข้อมูลได้เฉพาะตัวเลข จำนวน 3 หลัก</w:t>
            </w:r>
          </w:p>
          <w:p w:rsidR="00EC3DE4" w:rsidRPr="00293EB6" w:rsidRDefault="00EC3DE4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6. บันทึกข้อมูล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และพากลับไปหน้า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DE4" w:rsidRPr="00293EB6" w:rsidRDefault="00EC3DE4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DE4" w:rsidRPr="00293EB6" w:rsidRDefault="00EC3DE4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56D28" w:rsidRPr="00260141" w:rsidTr="009A0ACC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6D28" w:rsidRDefault="009A0ACC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lastRenderedPageBreak/>
              <w:t>35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6D28" w:rsidRPr="00293EB6" w:rsidRDefault="009A0ACC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ตรวจสอบการ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Upload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ข้อมูลทีม (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FA)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56D28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Default="00656D2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Default="009A0ACC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1. </w:t>
            </w:r>
            <w:r w:rsidR="003531D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กดเมนู “</w:t>
            </w:r>
            <w:r w:rsidR="003531D5"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ACTIVE-</w:t>
            </w:r>
            <w:r w:rsidR="003531D5"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สะสมความสนุก</w:t>
            </w:r>
            <w:r w:rsid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3531D5"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ส่งสุขทุกวัน</w:t>
            </w:r>
            <w:r w:rsidR="003531D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เพื่อขยายเมนู</w:t>
            </w:r>
          </w:p>
          <w:p w:rsidR="003531D5" w:rsidRDefault="003531D5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2. กดเมนู “</w:t>
            </w:r>
            <w:proofErr w:type="spellStart"/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อัปโห</w:t>
            </w:r>
            <w:proofErr w:type="spellEnd"/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ลดทีม”</w:t>
            </w:r>
          </w:p>
          <w:p w:rsidR="003531D5" w:rsidRDefault="003531D5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“เลือกไฟล์” เพื่อเปิดหน้าต่างรายการไฟล์</w:t>
            </w:r>
          </w:p>
          <w:p w:rsidR="003531D5" w:rsidRDefault="003531D5" w:rsidP="003531D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เลือกไฟล์ “</w:t>
            </w:r>
            <w:proofErr w:type="spellStart"/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emd_factory</w:t>
            </w:r>
            <w:proofErr w:type="spellEnd"/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2.</w:t>
            </w:r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csv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3531D5" w:rsidRPr="00293EB6" w:rsidRDefault="003531D5" w:rsidP="003531D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“บันทึก”</w:t>
            </w: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6D28" w:rsidRDefault="003531D5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Upload File Team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3531D5" w:rsidRDefault="003531D5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 </w:t>
            </w:r>
          </w:p>
          <w:p w:rsidR="003531D5" w:rsidRDefault="003531D5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กรณีไม่เลือกไฟล์ จะแสดงข้อความเป็น “</w:t>
            </w:r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กรุณาเลือกไฟล์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3531D5" w:rsidRDefault="003531D5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กรณีเลือกไฟล์ที่มีนามสกุลไม่ใช่ 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CSV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จะแสดงข้อความเป็น “</w:t>
            </w:r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กรุณาเลือกไฟล์นามสกุล .</w:t>
            </w:r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csv </w:t>
            </w:r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เท่านั้น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:rsidR="003531D5" w:rsidRPr="003531D5" w:rsidRDefault="003531D5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กรณีเลือกไฟล์ตรงตามเงื่อนไขจะบันทึกข้อมูลทีมและแสดงกล่องข้อความเป็น “</w:t>
            </w:r>
            <w:r w:rsidRPr="003531D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บันทึกเรียบร้อย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56D28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Default="00656D2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56D28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Default="00656D2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56D28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Default="00656D2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56D28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Default="00656D2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56D28" w:rsidRPr="00260141" w:rsidTr="00376334">
        <w:trPr>
          <w:gridAfter w:val="1"/>
          <w:wAfter w:w="3" w:type="pct"/>
          <w:trHeight w:val="277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Default="00656D2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</w:tbl>
    <w:p w:rsidR="00575E0F" w:rsidRDefault="00575E0F">
      <w:pPr>
        <w:spacing w:before="0" w:after="200" w:line="276" w:lineRule="auto"/>
        <w:ind w:firstLine="0"/>
        <w:jc w:val="left"/>
      </w:pPr>
    </w:p>
    <w:p w:rsidR="00996D27" w:rsidRDefault="00996D27">
      <w:pPr>
        <w:spacing w:before="0" w:after="200" w:line="276" w:lineRule="auto"/>
        <w:ind w:firstLine="0"/>
        <w:jc w:val="left"/>
      </w:pPr>
    </w:p>
    <w:p w:rsidR="00FE6842" w:rsidRDefault="00BB2312">
      <w:pPr>
        <w:spacing w:before="0" w:after="200" w:line="276" w:lineRule="auto"/>
        <w:ind w:firstLine="0"/>
        <w:jc w:val="left"/>
      </w:pPr>
      <w:r>
        <w:br w:type="textWrapping" w:clear="all"/>
      </w:r>
    </w:p>
    <w:p w:rsidR="00FE6842" w:rsidRDefault="00FE6842">
      <w:pPr>
        <w:spacing w:before="0" w:after="200" w:line="276" w:lineRule="auto"/>
        <w:ind w:firstLine="0"/>
        <w:jc w:val="left"/>
      </w:pPr>
    </w:p>
    <w:p w:rsidR="00FE6842" w:rsidRDefault="00FE6842">
      <w:pPr>
        <w:spacing w:before="0" w:after="200" w:line="276" w:lineRule="auto"/>
        <w:ind w:firstLine="0"/>
        <w:jc w:val="left"/>
      </w:pPr>
    </w:p>
    <w:p w:rsidR="00AD611C" w:rsidRDefault="00AD611C" w:rsidP="005309EE">
      <w:pPr>
        <w:ind w:firstLine="0"/>
      </w:pPr>
    </w:p>
    <w:p w:rsidR="00A47CBE" w:rsidRDefault="00A47CBE" w:rsidP="005309EE">
      <w:pPr>
        <w:ind w:firstLine="0"/>
      </w:pPr>
    </w:p>
    <w:p w:rsidR="00A47CBE" w:rsidRDefault="00A47CBE" w:rsidP="005309EE">
      <w:pPr>
        <w:ind w:firstLine="0"/>
      </w:pPr>
    </w:p>
    <w:p w:rsidR="00A47CBE" w:rsidRDefault="00A47CBE" w:rsidP="005309EE">
      <w:pPr>
        <w:ind w:firstLine="0"/>
      </w:pPr>
    </w:p>
    <w:p w:rsidR="00A47CBE" w:rsidRPr="00AD611C" w:rsidRDefault="00A47CBE" w:rsidP="005309EE">
      <w:pPr>
        <w:ind w:firstLine="0"/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C307BD" w:rsidRPr="00EC4D71" w:rsidTr="00412B5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:rsidR="005309EE" w:rsidRDefault="005309EE" w:rsidP="005309EE">
      <w:pPr>
        <w:pStyle w:val="3"/>
        <w:ind w:left="1440"/>
        <w:jc w:val="both"/>
        <w:rPr>
          <w:rFonts w:ascii="BBQ Plz Rounded" w:hAnsi="BBQ Plz Rounded" w:cs="BBQ Plz Rounded"/>
          <w:b/>
          <w:bCs/>
          <w:i w:val="0"/>
          <w:iCs w:val="0"/>
        </w:rPr>
      </w:pPr>
    </w:p>
    <w:p w:rsidR="00832643" w:rsidRDefault="00832643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</w:rPr>
      </w:pPr>
    </w:p>
    <w:p w:rsidR="008315B7" w:rsidRPr="00EC4D71" w:rsidRDefault="00047602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</w:pPr>
      <w:ins w:id="6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7" w:author="Sopittha Kaveevorasart" w:date="2014-10-02T19:52:00Z">
              <w:rPr>
                <w:cs/>
              </w:rPr>
            </w:rPrChange>
          </w:rPr>
          <w:t>แบบ</w:t>
        </w:r>
      </w:ins>
      <w:ins w:id="8" w:author="Sopittha Kaveevorasart" w:date="2014-10-02T19:48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9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10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11" w:author="Sopittha Kaveevorasart" w:date="2014-10-02T19:52:00Z">
              <w:rPr>
                <w:cs/>
              </w:rPr>
            </w:rPrChange>
          </w:rPr>
          <w:t>แก้ไข</w:t>
        </w:r>
      </w:ins>
      <w:ins w:id="12" w:author="Sopittha Kaveevorasart" w:date="2014-10-02T19:5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</w:rPr>
          <w:t>รายการที่ยังต้องปรับปรุง</w:t>
        </w:r>
      </w:ins>
      <w:r w:rsidR="002775DB">
        <w:rPr>
          <w:rFonts w:ascii="BBQ Plz Rounded" w:hAnsi="BBQ Plz Rounded" w:cs="BBQ Plz Rounded"/>
          <w:b/>
          <w:bCs/>
          <w:i w:val="0"/>
          <w:iCs w:val="0"/>
        </w:rPr>
        <w:t xml:space="preserve"> </w:t>
      </w:r>
      <w:r w:rsidR="002775DB">
        <w:rPr>
          <w:rFonts w:ascii="BBQ Plz Rounded" w:hAnsi="BBQ Plz Rounded" w:cs="BBQ Plz Rounded" w:hint="cs"/>
          <w:b/>
          <w:bCs/>
          <w:i w:val="0"/>
          <w:iCs w:val="0"/>
          <w:cs/>
        </w:rPr>
        <w:t>(สำหรับผู้ใช้งาน)</w:t>
      </w:r>
    </w:p>
    <w:p w:rsidR="00047602" w:rsidRPr="00EC4D71" w:rsidRDefault="00047602" w:rsidP="00047602">
      <w:pPr>
        <w:rPr>
          <w:rFonts w:ascii="BBQ Plz Rounded" w:hAnsi="BBQ Plz Rounded" w:cs="BBQ Plz Rounded"/>
          <w:sz w:val="20"/>
          <w:szCs w:val="20"/>
        </w:rPr>
      </w:pPr>
    </w:p>
    <w:tbl>
      <w:tblPr>
        <w:tblW w:w="10348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686"/>
        <w:gridCol w:w="851"/>
        <w:gridCol w:w="22"/>
        <w:gridCol w:w="1996"/>
        <w:gridCol w:w="1383"/>
        <w:gridCol w:w="1418"/>
        <w:gridCol w:w="1440"/>
        <w:gridCol w:w="1276"/>
        <w:gridCol w:w="1276"/>
        <w:tblGridChange w:id="13">
          <w:tblGrid>
            <w:gridCol w:w="10"/>
            <w:gridCol w:w="686"/>
            <w:gridCol w:w="439"/>
            <w:gridCol w:w="412"/>
            <w:gridCol w:w="22"/>
            <w:gridCol w:w="275"/>
            <w:gridCol w:w="1721"/>
            <w:gridCol w:w="297"/>
            <w:gridCol w:w="1086"/>
            <w:gridCol w:w="1418"/>
            <w:gridCol w:w="1440"/>
            <w:gridCol w:w="1276"/>
            <w:gridCol w:w="1276"/>
            <w:gridCol w:w="592"/>
          </w:tblGrid>
        </w:tblGridChange>
      </w:tblGrid>
      <w:tr w:rsidR="00056B5A" w:rsidRPr="00EC4D71" w:rsidTr="00832643">
        <w:trPr>
          <w:trHeight w:val="668"/>
          <w:ins w:id="14" w:author="Sopittha Kaveevorasart" w:date="2014-10-02T19:45:00Z"/>
        </w:trPr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56B5A" w:rsidRPr="00EC4D71" w:rsidRDefault="00056B5A">
            <w:pPr>
              <w:spacing w:before="0"/>
              <w:ind w:left="-108" w:firstLine="0"/>
              <w:jc w:val="right"/>
              <w:rPr>
                <w:ins w:id="1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6" w:author="Sopittha Kaveevorasart" w:date="2014-10-02T20:01:00Z">
                  <w:rPr>
                    <w:ins w:id="1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8" w:author="Sopittha Kaveevorasart" w:date="2014-10-02T20:01:00Z">
                <w:pPr>
                  <w:jc w:val="left"/>
                </w:pPr>
              </w:pPrChange>
            </w:pPr>
            <w:ins w:id="1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21" w:author="Sopittha Kaveevorasart" w:date="2014-10-02T19:59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23" w:author="Sopittha Kaveevorasart" w:date="2014-10-02T20:00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6B5A" w:rsidRPr="00EC4D71" w:rsidRDefault="009A59F1">
            <w:pPr>
              <w:spacing w:before="0"/>
              <w:ind w:firstLine="0"/>
              <w:jc w:val="left"/>
              <w:rPr>
                <w:ins w:id="25" w:author="Sopittha Kaveevorasart" w:date="2014-10-02T19:45:00Z"/>
                <w:rFonts w:ascii="BBQ Plz Rounded" w:eastAsia="Times New Roman" w:hAnsi="BBQ Plz Rounded" w:cs="BBQ Plz Rounded"/>
                <w:color w:val="000000"/>
                <w:sz w:val="18"/>
                <w:szCs w:val="18"/>
                <w:rPrChange w:id="26" w:author="Sopittha Kaveevorasart" w:date="2014-10-02T20:01:00Z">
                  <w:rPr>
                    <w:ins w:id="27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28" w:author="Sopittha Kaveevorasart" w:date="2014-10-02T20:01:00Z">
                <w:pPr>
                  <w:jc w:val="center"/>
                </w:pPr>
              </w:pPrChange>
            </w:pPr>
            <w:r>
              <w:rPr>
                <w:rFonts w:ascii="BBQ Plz Rounded" w:eastAsia="Times New Roman" w:hAnsi="BBQ Plz Rounded" w:cs="BBQ Plz Rounded"/>
                <w:color w:val="000000"/>
                <w:sz w:val="18"/>
                <w:szCs w:val="18"/>
              </w:rPr>
              <w:t>…..……/…………/…………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6B5A" w:rsidRPr="00EC4D71" w:rsidRDefault="00056B5A">
            <w:pPr>
              <w:spacing w:before="0"/>
              <w:ind w:firstLine="0"/>
              <w:jc w:val="right"/>
              <w:rPr>
                <w:ins w:id="2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30" w:author="Sopittha Kaveevorasart" w:date="2014-10-02T20:01:00Z">
                  <w:rPr>
                    <w:ins w:id="3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32" w:author="Sopittha Kaveevorasart" w:date="2014-10-02T20:01:00Z">
                <w:pPr>
                  <w:jc w:val="center"/>
                </w:pPr>
              </w:pPrChange>
            </w:pP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ระบบงาน </w:t>
            </w:r>
            <w:ins w:id="3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rPrChange w:id="3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54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A18" w:rsidRPr="001919AB" w:rsidRDefault="00056B5A" w:rsidP="00757A18">
            <w:pPr>
              <w:spacing w:before="0"/>
              <w:ind w:firstLine="0"/>
              <w:rPr>
                <w:ins w:id="3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18"/>
                <w:szCs w:val="18"/>
                <w:rPrChange w:id="36" w:author="Sopittha Kaveevorasart" w:date="2014-10-02T20:01:00Z">
                  <w:rPr>
                    <w:ins w:id="37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38" w:author="Sopittha Kaveevorasart" w:date="2014-10-02T19:45:00Z">
              <w:r w:rsidRPr="00056B5A">
                <w:rPr>
                  <w:rFonts w:ascii="BBQ Plz Rounded" w:eastAsia="Times New Roman" w:hAnsi="BBQ Plz Rounded" w:cs="BBQ Plz Rounded"/>
                  <w:color w:val="808080"/>
                  <w:sz w:val="16"/>
                  <w:szCs w:val="16"/>
                  <w:rPrChange w:id="39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Budget </w:t>
            </w:r>
            <w:proofErr w:type="spellStart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Apporval</w:t>
            </w:r>
            <w:proofErr w:type="spellEnd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 Form</w:t>
            </w:r>
          </w:p>
        </w:tc>
      </w:tr>
      <w:tr w:rsidR="00047602" w:rsidRPr="00EC4D71" w:rsidTr="00C2689E">
        <w:tblPrEx>
          <w:tblW w:w="10348" w:type="dxa"/>
          <w:tblInd w:w="274" w:type="dxa"/>
          <w:tblLayout w:type="fixed"/>
          <w:tblPrExChange w:id="40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41" w:author="Sopittha Kaveevorasart" w:date="2014-10-02T19:45:00Z"/>
          <w:trPrChange w:id="42" w:author="Sopittha Kaveevorasart" w:date="2014-10-02T20:03:00Z">
            <w:trPr>
              <w:trHeight w:val="495"/>
            </w:trPr>
          </w:trPrChange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3" w:author="Sopittha Kaveevorasart" w:date="2014-10-02T20:03:00Z">
              <w:tcPr>
                <w:tcW w:w="1135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jc w:val="center"/>
              <w:rPr>
                <w:ins w:id="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45" w:author="Sopittha Kaveevorasart" w:date="2014-10-02T20:01:00Z">
                  <w:rPr>
                    <w:ins w:id="4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47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8" w:author="Sopittha Kaveevorasart" w:date="2014-10-02T20:03:00Z">
              <w:tcPr>
                <w:tcW w:w="709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jc w:val="center"/>
              <w:rPr>
                <w:ins w:id="4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0" w:author="Sopittha Kaveevorasart" w:date="2014-10-02T20:01:00Z">
                  <w:rPr>
                    <w:ins w:id="51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2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3" w:author="Sopittha Kaveevorasart" w:date="2014-10-02T20:03:00Z">
              <w:tcPr>
                <w:tcW w:w="2018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ind w:left="493" w:firstLine="0"/>
              <w:jc w:val="center"/>
              <w:rPr>
                <w:ins w:id="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5" w:author="Sopittha Kaveevorasart" w:date="2014-10-02T20:01:00Z">
                  <w:rPr>
                    <w:ins w:id="5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7" w:author="Sopittha Kaveevorasart" w:date="2014-10-02T20:01:00Z">
                <w:pPr>
                  <w:jc w:val="center"/>
                </w:pPr>
              </w:pPrChange>
            </w:pPr>
            <w:ins w:id="5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0"/>
                  <w:szCs w:val="20"/>
                  <w:cs/>
                  <w:rPrChange w:id="5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60" w:author="Sopittha Kaveevorasart" w:date="2014-10-02T20:03:00Z">
              <w:tcPr>
                <w:tcW w:w="7088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ind w:firstLine="164"/>
              <w:jc w:val="left"/>
              <w:rPr>
                <w:ins w:id="6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rPrChange w:id="62" w:author="Sopittha Kaveevorasart" w:date="2014-10-02T20:01:00Z">
                  <w:rPr>
                    <w:ins w:id="63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4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EC4D71" w:rsidTr="00C2689E">
        <w:trPr>
          <w:trHeight w:val="517"/>
          <w:ins w:id="65" w:author="Sopittha Kaveevorasart" w:date="2014-10-02T19:45:00Z"/>
        </w:trPr>
        <w:tc>
          <w:tcPr>
            <w:tcW w:w="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left="-108" w:firstLine="0"/>
              <w:jc w:val="right"/>
              <w:rPr>
                <w:ins w:id="6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67" w:author="Sopittha Kaveevorasart" w:date="2014-10-02T20:01:00Z">
                  <w:rPr>
                    <w:ins w:id="68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9" w:author="Sopittha Kaveevorasart" w:date="2014-10-02T20:03:00Z">
                <w:pPr>
                  <w:jc w:val="center"/>
                </w:pPr>
              </w:pPrChange>
            </w:pPr>
            <w:ins w:id="70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7602" w:rsidRPr="00EC4D71" w:rsidRDefault="00047602">
            <w:pPr>
              <w:spacing w:before="0"/>
              <w:ind w:left="-108" w:firstLine="0"/>
              <w:jc w:val="center"/>
              <w:rPr>
                <w:ins w:id="7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75" w:author="Sopittha Kaveevorasart" w:date="2014-10-02T20:01:00Z">
                  <w:rPr>
                    <w:ins w:id="7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77" w:author="Sopittha Kaveevorasart" w:date="2014-10-02T20:03:00Z">
                <w:pPr>
                  <w:jc w:val="center"/>
                </w:pPr>
              </w:pPrChange>
            </w:pPr>
            <w:ins w:id="78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8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20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8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83" w:author="Sopittha Kaveevorasart" w:date="2014-10-02T20:01:00Z">
                  <w:rPr>
                    <w:ins w:id="8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85" w:author="Sopittha Kaveevorasart" w:date="2014-10-02T20:01:00Z">
                <w:pPr>
                  <w:jc w:val="center"/>
                </w:pPr>
              </w:pPrChange>
            </w:pPr>
            <w:ins w:id="8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88" w:author="Sopittha Kaveevorasart" w:date="2014-10-02T19:57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9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91" w:author="Sopittha Kaveevorasart" w:date="2014-10-02T20:01:00Z">
                  <w:rPr>
                    <w:ins w:id="9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3" w:author="Sopittha Kaveevorasart" w:date="2014-10-02T20:01:00Z">
                <w:pPr>
                  <w:jc w:val="center"/>
                </w:pPr>
              </w:pPrChange>
            </w:pPr>
            <w:ins w:id="9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9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97" w:author="Sopittha Kaveevorasart" w:date="2014-10-02T20:01:00Z">
                  <w:rPr>
                    <w:ins w:id="98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9" w:author="Sopittha Kaveevorasart" w:date="2014-10-02T20:01:00Z">
                <w:pPr>
                  <w:jc w:val="center"/>
                </w:pPr>
              </w:pPrChange>
            </w:pPr>
            <w:ins w:id="1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3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0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03" w:author="Sopittha Kaveevorasart" w:date="2014-10-02T20:01:00Z">
                  <w:rPr>
                    <w:ins w:id="10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05" w:author="Sopittha Kaveevorasart" w:date="2014-10-02T20:01:00Z">
                <w:pPr>
                  <w:jc w:val="center"/>
                </w:pPr>
              </w:pPrChange>
            </w:pPr>
            <w:ins w:id="1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EC4D71" w:rsidTr="00896206">
        <w:trPr>
          <w:trHeight w:val="495"/>
          <w:ins w:id="108" w:author="Sopittha Kaveevorasart" w:date="2014-10-02T19:45:00Z"/>
        </w:trPr>
        <w:tc>
          <w:tcPr>
            <w:tcW w:w="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0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0" w:author="Sopittha Kaveevorasart" w:date="2014-10-02T20:01:00Z">
                <w:pPr/>
              </w:pPrChange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1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2" w:author="Sopittha Kaveevorasart" w:date="2014-10-02T20:01:00Z">
                <w:pPr/>
              </w:pPrChange>
            </w:pPr>
          </w:p>
        </w:tc>
        <w:tc>
          <w:tcPr>
            <w:tcW w:w="20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1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4" w:author="Sopittha Kaveevorasart" w:date="2014-10-02T20:01:00Z">
                <w:pPr/>
              </w:pPrChange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1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6" w:author="Sopittha Kaveevorasart" w:date="2014-10-02T20:01:00Z">
                <w:pPr/>
              </w:pPrChange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1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8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1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pPrChange w:id="120" w:author="Sopittha Kaveevorasart" w:date="2014-10-02T20:01:00Z">
                <w:pPr>
                  <w:jc w:val="center"/>
                </w:pPr>
              </w:pPrChange>
            </w:pPr>
            <w:ins w:id="12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รายการแก้ไข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2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3" w:author="Sopittha Kaveevorasart" w:date="2014-10-02T20:01:00Z">
                <w:pPr>
                  <w:jc w:val="center"/>
                </w:pPr>
              </w:pPrChange>
            </w:pPr>
            <w:ins w:id="12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รับผิดชอบโดย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2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6" w:author="Sopittha Kaveevorasart" w:date="2014-10-02T20:01:00Z">
                <w:pPr>
                  <w:jc w:val="center"/>
                </w:pPr>
              </w:pPrChange>
            </w:pPr>
            <w:ins w:id="12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วันที่แล้วเสร็จ</w:t>
              </w:r>
            </w:ins>
          </w:p>
        </w:tc>
      </w:tr>
      <w:tr w:rsidR="00047602" w:rsidRPr="00EC4D71" w:rsidTr="00896206">
        <w:trPr>
          <w:trHeight w:val="495"/>
          <w:ins w:id="12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3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3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43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4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145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lastRenderedPageBreak/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5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6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6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162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6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7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ind w:firstLine="16"/>
              <w:jc w:val="center"/>
              <w:rPr>
                <w:ins w:id="17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7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7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7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17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8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8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8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8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8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4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9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196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20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20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0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0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0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1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1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213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1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1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1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1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1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22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2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3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3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4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4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4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</w:tbl>
    <w:p w:rsidR="00FF3595" w:rsidRPr="00EC4D71" w:rsidRDefault="00FF3595" w:rsidP="00BF06BB">
      <w:pPr>
        <w:ind w:firstLine="0"/>
        <w:rPr>
          <w:rFonts w:ascii="BBQ Plz Rounded" w:hAnsi="BBQ Plz Rounded" w:cs="BBQ Plz Rounded"/>
          <w:sz w:val="20"/>
          <w:szCs w:val="20"/>
        </w:rPr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FF3595" w:rsidRPr="00EC4D71" w:rsidTr="0083264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:rsidR="00832643" w:rsidRPr="00EC4D71" w:rsidRDefault="00832643" w:rsidP="008315B7">
      <w:pPr>
        <w:rPr>
          <w:rFonts w:ascii="BBQ Plz Rounded" w:hAnsi="BBQ Plz Rounded" w:cs="BBQ Plz Rounded"/>
          <w:sz w:val="20"/>
          <w:szCs w:val="20"/>
        </w:rPr>
      </w:pPr>
    </w:p>
    <w:sectPr w:rsidR="00832643" w:rsidRPr="00EC4D71" w:rsidSect="00963359">
      <w:pgSz w:w="16838" w:h="11906" w:orient="landscape"/>
      <w:pgMar w:top="706" w:right="994" w:bottom="562" w:left="994" w:header="432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057" w:rsidRDefault="00C10057" w:rsidP="00347FA6">
      <w:pPr>
        <w:spacing w:before="0"/>
      </w:pPr>
      <w:r>
        <w:separator/>
      </w:r>
    </w:p>
  </w:endnote>
  <w:endnote w:type="continuationSeparator" w:id="0">
    <w:p w:rsidR="00C10057" w:rsidRDefault="00C10057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Rounded">
    <w:altName w:val="Calibri"/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subsetted="1" w:fontKey="{61B2D505-9A3D-488D-BB57-17F48917CB64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057" w:rsidRDefault="00C10057" w:rsidP="00347FA6">
      <w:pPr>
        <w:spacing w:before="0"/>
      </w:pPr>
      <w:r>
        <w:separator/>
      </w:r>
    </w:p>
  </w:footnote>
  <w:footnote w:type="continuationSeparator" w:id="0">
    <w:p w:rsidR="00C10057" w:rsidRDefault="00C10057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CC" w:rsidRPr="008715B4" w:rsidRDefault="009A0ACC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07CDBF44" wp14:editId="7B2F4022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5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:rsidR="009A0ACC" w:rsidRPr="008715B4" w:rsidRDefault="009A0ACC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333 Moo.6,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Prachachuen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 Rd.,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Toongsonghong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Laksi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, Bangkok 10210, Thailand</w:t>
    </w:r>
  </w:p>
  <w:p w:rsidR="009A0ACC" w:rsidRPr="008715B4" w:rsidRDefault="009A0ACC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:rsidR="009A0ACC" w:rsidRPr="006C07BE" w:rsidRDefault="009A0ACC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E9"/>
    <w:multiLevelType w:val="hybridMultilevel"/>
    <w:tmpl w:val="68EEF998"/>
    <w:lvl w:ilvl="0" w:tplc="71A68AD4">
      <w:start w:val="1"/>
      <w:numFmt w:val="bullet"/>
      <w:lvlText w:val="-"/>
      <w:lvlJc w:val="left"/>
      <w:pPr>
        <w:ind w:left="751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4" w15:restartNumberingAfterBreak="0">
    <w:nsid w:val="12EB7115"/>
    <w:multiLevelType w:val="hybridMultilevel"/>
    <w:tmpl w:val="6C8A79E4"/>
    <w:lvl w:ilvl="0" w:tplc="35D8E9BC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61F8"/>
    <w:multiLevelType w:val="hybridMultilevel"/>
    <w:tmpl w:val="83B0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550"/>
    <w:multiLevelType w:val="hybridMultilevel"/>
    <w:tmpl w:val="6E2A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6379F"/>
    <w:multiLevelType w:val="hybridMultilevel"/>
    <w:tmpl w:val="EF0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5676C"/>
    <w:multiLevelType w:val="hybridMultilevel"/>
    <w:tmpl w:val="9FA402A0"/>
    <w:lvl w:ilvl="0" w:tplc="23CEE9F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37986EF9"/>
    <w:multiLevelType w:val="hybridMultilevel"/>
    <w:tmpl w:val="278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087D"/>
    <w:multiLevelType w:val="hybridMultilevel"/>
    <w:tmpl w:val="9224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02DB1"/>
    <w:multiLevelType w:val="hybridMultilevel"/>
    <w:tmpl w:val="411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61A1533"/>
    <w:multiLevelType w:val="hybridMultilevel"/>
    <w:tmpl w:val="12DC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7" w15:restartNumberingAfterBreak="0">
    <w:nsid w:val="46DD5774"/>
    <w:multiLevelType w:val="hybridMultilevel"/>
    <w:tmpl w:val="F70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47417"/>
    <w:multiLevelType w:val="hybridMultilevel"/>
    <w:tmpl w:val="997A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8060C"/>
    <w:multiLevelType w:val="hybridMultilevel"/>
    <w:tmpl w:val="17C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130E6"/>
    <w:multiLevelType w:val="hybridMultilevel"/>
    <w:tmpl w:val="AE6E4E76"/>
    <w:lvl w:ilvl="0" w:tplc="E4260AD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4BBA543A"/>
    <w:multiLevelType w:val="hybridMultilevel"/>
    <w:tmpl w:val="68701A0C"/>
    <w:lvl w:ilvl="0" w:tplc="C2326C2E">
      <w:start w:val="1"/>
      <w:numFmt w:val="decimal"/>
      <w:lvlText w:val="%1."/>
      <w:lvlJc w:val="left"/>
      <w:pPr>
        <w:ind w:left="720" w:hanging="360"/>
      </w:pPr>
      <w:rPr>
        <w:rFonts w:ascii="BBQ Plz Rounded" w:eastAsia="Times New Roman" w:hAnsi="BBQ Plz Rounded" w:cs="BBQ Plz Round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C2943"/>
    <w:multiLevelType w:val="hybridMultilevel"/>
    <w:tmpl w:val="20A4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10B6E"/>
    <w:multiLevelType w:val="hybridMultilevel"/>
    <w:tmpl w:val="634C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16EEB"/>
    <w:multiLevelType w:val="hybridMultilevel"/>
    <w:tmpl w:val="7938F6E6"/>
    <w:lvl w:ilvl="0" w:tplc="0D8E47EC">
      <w:start w:val="1"/>
      <w:numFmt w:val="bullet"/>
      <w:lvlText w:val="-"/>
      <w:lvlJc w:val="left"/>
      <w:pPr>
        <w:ind w:left="34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5483E"/>
    <w:multiLevelType w:val="hybridMultilevel"/>
    <w:tmpl w:val="62A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4441E"/>
    <w:multiLevelType w:val="hybridMultilevel"/>
    <w:tmpl w:val="E0C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42FE"/>
    <w:multiLevelType w:val="hybridMultilevel"/>
    <w:tmpl w:val="48382224"/>
    <w:lvl w:ilvl="0" w:tplc="E67CC37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43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41"/>
  </w:num>
  <w:num w:numId="4">
    <w:abstractNumId w:val="3"/>
  </w:num>
  <w:num w:numId="5">
    <w:abstractNumId w:val="35"/>
  </w:num>
  <w:num w:numId="6">
    <w:abstractNumId w:val="38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19"/>
  </w:num>
  <w:num w:numId="12">
    <w:abstractNumId w:val="43"/>
  </w:num>
  <w:num w:numId="13">
    <w:abstractNumId w:val="14"/>
  </w:num>
  <w:num w:numId="14">
    <w:abstractNumId w:val="33"/>
  </w:num>
  <w:num w:numId="15">
    <w:abstractNumId w:val="13"/>
  </w:num>
  <w:num w:numId="16">
    <w:abstractNumId w:val="11"/>
  </w:num>
  <w:num w:numId="17">
    <w:abstractNumId w:val="20"/>
  </w:num>
  <w:num w:numId="18">
    <w:abstractNumId w:val="28"/>
  </w:num>
  <w:num w:numId="19">
    <w:abstractNumId w:val="9"/>
  </w:num>
  <w:num w:numId="20">
    <w:abstractNumId w:val="23"/>
  </w:num>
  <w:num w:numId="21">
    <w:abstractNumId w:val="21"/>
  </w:num>
  <w:num w:numId="22">
    <w:abstractNumId w:val="5"/>
  </w:num>
  <w:num w:numId="23">
    <w:abstractNumId w:val="22"/>
  </w:num>
  <w:num w:numId="24">
    <w:abstractNumId w:val="34"/>
  </w:num>
  <w:num w:numId="25">
    <w:abstractNumId w:val="36"/>
  </w:num>
  <w:num w:numId="26">
    <w:abstractNumId w:val="29"/>
  </w:num>
  <w:num w:numId="27">
    <w:abstractNumId w:val="42"/>
  </w:num>
  <w:num w:numId="28">
    <w:abstractNumId w:val="25"/>
  </w:num>
  <w:num w:numId="29">
    <w:abstractNumId w:val="30"/>
  </w:num>
  <w:num w:numId="30">
    <w:abstractNumId w:val="16"/>
  </w:num>
  <w:num w:numId="31">
    <w:abstractNumId w:val="10"/>
  </w:num>
  <w:num w:numId="32">
    <w:abstractNumId w:val="18"/>
  </w:num>
  <w:num w:numId="33">
    <w:abstractNumId w:val="39"/>
  </w:num>
  <w:num w:numId="34">
    <w:abstractNumId w:val="40"/>
  </w:num>
  <w:num w:numId="35">
    <w:abstractNumId w:val="27"/>
  </w:num>
  <w:num w:numId="36">
    <w:abstractNumId w:val="32"/>
  </w:num>
  <w:num w:numId="37">
    <w:abstractNumId w:val="15"/>
  </w:num>
  <w:num w:numId="38">
    <w:abstractNumId w:val="1"/>
  </w:num>
  <w:num w:numId="39">
    <w:abstractNumId w:val="37"/>
  </w:num>
  <w:num w:numId="40">
    <w:abstractNumId w:val="31"/>
  </w:num>
  <w:num w:numId="41">
    <w:abstractNumId w:val="4"/>
  </w:num>
  <w:num w:numId="42">
    <w:abstractNumId w:val="17"/>
  </w:num>
  <w:num w:numId="43">
    <w:abstractNumId w:val="6"/>
  </w:num>
  <w:num w:numId="4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3B8A"/>
    <w:rsid w:val="00012FD9"/>
    <w:rsid w:val="0003651A"/>
    <w:rsid w:val="00047602"/>
    <w:rsid w:val="00056B5A"/>
    <w:rsid w:val="00056BEA"/>
    <w:rsid w:val="00060425"/>
    <w:rsid w:val="00066BA5"/>
    <w:rsid w:val="00074E66"/>
    <w:rsid w:val="0008084A"/>
    <w:rsid w:val="000873F1"/>
    <w:rsid w:val="00094162"/>
    <w:rsid w:val="000A08BF"/>
    <w:rsid w:val="000B273C"/>
    <w:rsid w:val="000B7424"/>
    <w:rsid w:val="000C075B"/>
    <w:rsid w:val="000C5422"/>
    <w:rsid w:val="000C7C93"/>
    <w:rsid w:val="000D2240"/>
    <w:rsid w:val="000D7622"/>
    <w:rsid w:val="000E5761"/>
    <w:rsid w:val="000E73D1"/>
    <w:rsid w:val="000F0816"/>
    <w:rsid w:val="000F6142"/>
    <w:rsid w:val="00110303"/>
    <w:rsid w:val="001268E8"/>
    <w:rsid w:val="001419AB"/>
    <w:rsid w:val="00160571"/>
    <w:rsid w:val="0016112A"/>
    <w:rsid w:val="001919AB"/>
    <w:rsid w:val="0019779E"/>
    <w:rsid w:val="001D2023"/>
    <w:rsid w:val="001E2B26"/>
    <w:rsid w:val="001F7246"/>
    <w:rsid w:val="00205414"/>
    <w:rsid w:val="002233B7"/>
    <w:rsid w:val="002263CD"/>
    <w:rsid w:val="00236118"/>
    <w:rsid w:val="0024636E"/>
    <w:rsid w:val="00254FFB"/>
    <w:rsid w:val="00260141"/>
    <w:rsid w:val="002614A0"/>
    <w:rsid w:val="00266659"/>
    <w:rsid w:val="002775DB"/>
    <w:rsid w:val="00280C68"/>
    <w:rsid w:val="0028201A"/>
    <w:rsid w:val="00282C7E"/>
    <w:rsid w:val="00292448"/>
    <w:rsid w:val="00293EB6"/>
    <w:rsid w:val="00297B8B"/>
    <w:rsid w:val="002A71AF"/>
    <w:rsid w:val="002A7766"/>
    <w:rsid w:val="002B6E62"/>
    <w:rsid w:val="002D230B"/>
    <w:rsid w:val="002D2A65"/>
    <w:rsid w:val="002E518C"/>
    <w:rsid w:val="002E5DB6"/>
    <w:rsid w:val="003045C4"/>
    <w:rsid w:val="0030566F"/>
    <w:rsid w:val="003172C3"/>
    <w:rsid w:val="00322D41"/>
    <w:rsid w:val="00326E30"/>
    <w:rsid w:val="003476CD"/>
    <w:rsid w:val="00347FA6"/>
    <w:rsid w:val="003531D5"/>
    <w:rsid w:val="00376334"/>
    <w:rsid w:val="0039408D"/>
    <w:rsid w:val="003A0349"/>
    <w:rsid w:val="003A6463"/>
    <w:rsid w:val="003C0611"/>
    <w:rsid w:val="003C5CAB"/>
    <w:rsid w:val="003D2EBC"/>
    <w:rsid w:val="003E78DF"/>
    <w:rsid w:val="003F1526"/>
    <w:rsid w:val="003F206C"/>
    <w:rsid w:val="003F54D9"/>
    <w:rsid w:val="00412B53"/>
    <w:rsid w:val="00421FDF"/>
    <w:rsid w:val="00423630"/>
    <w:rsid w:val="00454B6A"/>
    <w:rsid w:val="004665D7"/>
    <w:rsid w:val="00490A31"/>
    <w:rsid w:val="00495EB4"/>
    <w:rsid w:val="004C4B1C"/>
    <w:rsid w:val="004C52A3"/>
    <w:rsid w:val="004E5E52"/>
    <w:rsid w:val="004F0366"/>
    <w:rsid w:val="004F4E8C"/>
    <w:rsid w:val="004F6617"/>
    <w:rsid w:val="004F749A"/>
    <w:rsid w:val="00505F6E"/>
    <w:rsid w:val="0051208B"/>
    <w:rsid w:val="005309EE"/>
    <w:rsid w:val="00560BB7"/>
    <w:rsid w:val="00572CAB"/>
    <w:rsid w:val="005757AF"/>
    <w:rsid w:val="00575E0F"/>
    <w:rsid w:val="005870EA"/>
    <w:rsid w:val="00594A0A"/>
    <w:rsid w:val="005A6B61"/>
    <w:rsid w:val="005B0288"/>
    <w:rsid w:val="005B4C48"/>
    <w:rsid w:val="005C7B14"/>
    <w:rsid w:val="005E6896"/>
    <w:rsid w:val="005F2884"/>
    <w:rsid w:val="0060322A"/>
    <w:rsid w:val="00607D5F"/>
    <w:rsid w:val="00612793"/>
    <w:rsid w:val="00616A7C"/>
    <w:rsid w:val="00627F38"/>
    <w:rsid w:val="006363BB"/>
    <w:rsid w:val="00647BBF"/>
    <w:rsid w:val="0065159B"/>
    <w:rsid w:val="0065531F"/>
    <w:rsid w:val="00656D28"/>
    <w:rsid w:val="00670DE8"/>
    <w:rsid w:val="00694C84"/>
    <w:rsid w:val="006A57CF"/>
    <w:rsid w:val="006B2F4C"/>
    <w:rsid w:val="006B5CAF"/>
    <w:rsid w:val="006C07BE"/>
    <w:rsid w:val="006C40F7"/>
    <w:rsid w:val="006C6EE0"/>
    <w:rsid w:val="006C75E6"/>
    <w:rsid w:val="006E284C"/>
    <w:rsid w:val="006E3ABD"/>
    <w:rsid w:val="006F58A9"/>
    <w:rsid w:val="006F6F12"/>
    <w:rsid w:val="006F70BA"/>
    <w:rsid w:val="006F792D"/>
    <w:rsid w:val="00725B19"/>
    <w:rsid w:val="007452BB"/>
    <w:rsid w:val="00753B14"/>
    <w:rsid w:val="00753CC4"/>
    <w:rsid w:val="00754412"/>
    <w:rsid w:val="00757A18"/>
    <w:rsid w:val="00766532"/>
    <w:rsid w:val="007667D4"/>
    <w:rsid w:val="007720DA"/>
    <w:rsid w:val="00777395"/>
    <w:rsid w:val="0079026D"/>
    <w:rsid w:val="007A01E3"/>
    <w:rsid w:val="007C006A"/>
    <w:rsid w:val="007C5242"/>
    <w:rsid w:val="007E17E8"/>
    <w:rsid w:val="007E2EF3"/>
    <w:rsid w:val="00800D58"/>
    <w:rsid w:val="00825CCE"/>
    <w:rsid w:val="008315B7"/>
    <w:rsid w:val="00832643"/>
    <w:rsid w:val="00844CF9"/>
    <w:rsid w:val="00854F05"/>
    <w:rsid w:val="00866642"/>
    <w:rsid w:val="008712F0"/>
    <w:rsid w:val="008715B4"/>
    <w:rsid w:val="008745B8"/>
    <w:rsid w:val="008909F2"/>
    <w:rsid w:val="00891C42"/>
    <w:rsid w:val="00896206"/>
    <w:rsid w:val="008A50E3"/>
    <w:rsid w:val="008A6787"/>
    <w:rsid w:val="008B37F7"/>
    <w:rsid w:val="008B5AD9"/>
    <w:rsid w:val="008D5930"/>
    <w:rsid w:val="008D66A6"/>
    <w:rsid w:val="008F1786"/>
    <w:rsid w:val="008F39CB"/>
    <w:rsid w:val="008F4D60"/>
    <w:rsid w:val="009124EE"/>
    <w:rsid w:val="009125BF"/>
    <w:rsid w:val="00915924"/>
    <w:rsid w:val="00920E65"/>
    <w:rsid w:val="00922293"/>
    <w:rsid w:val="0094213F"/>
    <w:rsid w:val="00942E23"/>
    <w:rsid w:val="0094376A"/>
    <w:rsid w:val="009570C8"/>
    <w:rsid w:val="00963359"/>
    <w:rsid w:val="00977F45"/>
    <w:rsid w:val="00990649"/>
    <w:rsid w:val="009922E8"/>
    <w:rsid w:val="0099531F"/>
    <w:rsid w:val="00996D27"/>
    <w:rsid w:val="009A0ACC"/>
    <w:rsid w:val="009A3F66"/>
    <w:rsid w:val="009A595B"/>
    <w:rsid w:val="009A59F1"/>
    <w:rsid w:val="009B209C"/>
    <w:rsid w:val="009B46E1"/>
    <w:rsid w:val="009B4734"/>
    <w:rsid w:val="009C5ACF"/>
    <w:rsid w:val="009D1C8C"/>
    <w:rsid w:val="009F3D47"/>
    <w:rsid w:val="00A05AC3"/>
    <w:rsid w:val="00A34BA6"/>
    <w:rsid w:val="00A47CBE"/>
    <w:rsid w:val="00A5247E"/>
    <w:rsid w:val="00A66A94"/>
    <w:rsid w:val="00A92B17"/>
    <w:rsid w:val="00A96C71"/>
    <w:rsid w:val="00AA4F90"/>
    <w:rsid w:val="00AA63FA"/>
    <w:rsid w:val="00AB36CD"/>
    <w:rsid w:val="00AC042E"/>
    <w:rsid w:val="00AC0B30"/>
    <w:rsid w:val="00AC679A"/>
    <w:rsid w:val="00AC7A9D"/>
    <w:rsid w:val="00AD237B"/>
    <w:rsid w:val="00AD611C"/>
    <w:rsid w:val="00AF7A10"/>
    <w:rsid w:val="00B026FE"/>
    <w:rsid w:val="00B10E14"/>
    <w:rsid w:val="00B346AE"/>
    <w:rsid w:val="00B901BA"/>
    <w:rsid w:val="00B93515"/>
    <w:rsid w:val="00BA1EDD"/>
    <w:rsid w:val="00BB2312"/>
    <w:rsid w:val="00BC0FFE"/>
    <w:rsid w:val="00BC2337"/>
    <w:rsid w:val="00BC65C1"/>
    <w:rsid w:val="00BD0070"/>
    <w:rsid w:val="00BD269C"/>
    <w:rsid w:val="00BD28B7"/>
    <w:rsid w:val="00BD4F39"/>
    <w:rsid w:val="00BE62D8"/>
    <w:rsid w:val="00BF06BB"/>
    <w:rsid w:val="00BF1E08"/>
    <w:rsid w:val="00BF3C22"/>
    <w:rsid w:val="00BF7E8E"/>
    <w:rsid w:val="00C10057"/>
    <w:rsid w:val="00C215C4"/>
    <w:rsid w:val="00C2689E"/>
    <w:rsid w:val="00C27CAA"/>
    <w:rsid w:val="00C307BD"/>
    <w:rsid w:val="00C30BF7"/>
    <w:rsid w:val="00C33D37"/>
    <w:rsid w:val="00C34A97"/>
    <w:rsid w:val="00C454E8"/>
    <w:rsid w:val="00C62114"/>
    <w:rsid w:val="00C94225"/>
    <w:rsid w:val="00CA051C"/>
    <w:rsid w:val="00CB56DA"/>
    <w:rsid w:val="00CB7393"/>
    <w:rsid w:val="00CD7556"/>
    <w:rsid w:val="00CE1069"/>
    <w:rsid w:val="00D1010B"/>
    <w:rsid w:val="00D11516"/>
    <w:rsid w:val="00D152A2"/>
    <w:rsid w:val="00D36D93"/>
    <w:rsid w:val="00D44B28"/>
    <w:rsid w:val="00D73040"/>
    <w:rsid w:val="00D80B99"/>
    <w:rsid w:val="00D845DF"/>
    <w:rsid w:val="00DA3F55"/>
    <w:rsid w:val="00DD2ADD"/>
    <w:rsid w:val="00DD6E79"/>
    <w:rsid w:val="00DE22BE"/>
    <w:rsid w:val="00E06B06"/>
    <w:rsid w:val="00E16F73"/>
    <w:rsid w:val="00E20D08"/>
    <w:rsid w:val="00E40342"/>
    <w:rsid w:val="00E43F42"/>
    <w:rsid w:val="00E51FBB"/>
    <w:rsid w:val="00E65425"/>
    <w:rsid w:val="00E674A3"/>
    <w:rsid w:val="00E8505B"/>
    <w:rsid w:val="00E930D8"/>
    <w:rsid w:val="00E95BB2"/>
    <w:rsid w:val="00EA78CA"/>
    <w:rsid w:val="00EC3DE4"/>
    <w:rsid w:val="00EC4D71"/>
    <w:rsid w:val="00ED2CB2"/>
    <w:rsid w:val="00EE6095"/>
    <w:rsid w:val="00EF52D5"/>
    <w:rsid w:val="00F04893"/>
    <w:rsid w:val="00F12E7D"/>
    <w:rsid w:val="00F20809"/>
    <w:rsid w:val="00F30644"/>
    <w:rsid w:val="00F37F3D"/>
    <w:rsid w:val="00F4025A"/>
    <w:rsid w:val="00F54C1B"/>
    <w:rsid w:val="00F859BD"/>
    <w:rsid w:val="00F95A7E"/>
    <w:rsid w:val="00FB2223"/>
    <w:rsid w:val="00FC2B2B"/>
    <w:rsid w:val="00FE412C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059D9"/>
  <w15:docId w15:val="{C31041FF-99EB-4193-8728-DAED805A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E2A0C05-0C8D-4233-BEDE-79B0A773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12</Pages>
  <Words>2205</Words>
  <Characters>12575</Characters>
  <Application>Microsoft Office Word</Application>
  <DocSecurity>0</DocSecurity>
  <Lines>104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Sopittha Kaveevorasart</dc:creator>
  <cp:lastModifiedBy>BBQ Pool 26</cp:lastModifiedBy>
  <cp:revision>15</cp:revision>
  <cp:lastPrinted>2018-04-10T06:54:00Z</cp:lastPrinted>
  <dcterms:created xsi:type="dcterms:W3CDTF">2018-05-04T07:10:00Z</dcterms:created>
  <dcterms:modified xsi:type="dcterms:W3CDTF">2018-05-25T10:03:00Z</dcterms:modified>
</cp:coreProperties>
</file>