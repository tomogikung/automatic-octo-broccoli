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odttf" ContentType="application/vnd.openxmlformats-officedocument.obfuscatedFon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7154B3" w14:textId="77777777" w:rsidR="008715B4" w:rsidRPr="008715B4" w:rsidRDefault="008715B4" w:rsidP="00963359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0"/>
        <w:ind w:left="270"/>
        <w:jc w:val="center"/>
        <w:outlineLvl w:val="0"/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cs/>
          <w:lang w:eastAsia="en-US"/>
        </w:rPr>
      </w:pPr>
      <w:bookmarkStart w:id="0" w:name="_Toc398737342"/>
      <w:bookmarkStart w:id="1" w:name="_Toc400039768"/>
      <w:r w:rsidRPr="008715B4">
        <w:rPr>
          <w:rFonts w:ascii="BBQ Plz Sans" w:eastAsia="BBQ Plz Rounded" w:hAnsi="BBQ Plz Sans" w:cs="BBQ Plz Sans"/>
          <w:b/>
          <w:smallCaps/>
          <w:color w:val="1F3864"/>
          <w:sz w:val="36"/>
          <w:szCs w:val="36"/>
          <w:lang w:eastAsia="en-US"/>
        </w:rPr>
        <w:t>DOCUMENT CONTROL</w:t>
      </w:r>
    </w:p>
    <w:p w14:paraId="08CB2A34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after="180" w:line="288" w:lineRule="auto"/>
        <w:ind w:firstLine="0"/>
        <w:jc w:val="right"/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Document no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 xml:space="preserve">. 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1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cs/>
          <w:lang w:eastAsia="en-US"/>
        </w:rPr>
        <w:t>/</w:t>
      </w:r>
      <w:r w:rsidRPr="008715B4">
        <w:rPr>
          <w:rFonts w:ascii="BBQ Plz Sans" w:eastAsia="BBQ Plz Rounded" w:hAnsi="BBQ Plz Sans" w:cs="BBQ Plz Sans"/>
          <w:color w:val="404040"/>
          <w:sz w:val="24"/>
          <w:szCs w:val="24"/>
          <w:lang w:eastAsia="en-US"/>
        </w:rPr>
        <w:t>2018</w:t>
      </w:r>
    </w:p>
    <w:p w14:paraId="751EB1D4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Information</w:t>
      </w:r>
    </w:p>
    <w:tbl>
      <w:tblPr>
        <w:tblW w:w="9924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8080"/>
      </w:tblGrid>
      <w:tr w:rsidR="008715B4" w:rsidRPr="008715B4" w14:paraId="1BB5A61A" w14:textId="77777777" w:rsidTr="003C0611">
        <w:tc>
          <w:tcPr>
            <w:tcW w:w="1844" w:type="dxa"/>
          </w:tcPr>
          <w:p w14:paraId="359900E9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8080" w:type="dxa"/>
          </w:tcPr>
          <w:p w14:paraId="49C4BDE4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Information</w:t>
            </w:r>
          </w:p>
        </w:tc>
      </w:tr>
      <w:tr w:rsidR="008715B4" w:rsidRPr="008715B4" w14:paraId="2B3C9376" w14:textId="77777777" w:rsidTr="003C0611">
        <w:tc>
          <w:tcPr>
            <w:tcW w:w="1844" w:type="dxa"/>
          </w:tcPr>
          <w:p w14:paraId="22B1F7D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Project name</w:t>
            </w:r>
          </w:p>
        </w:tc>
        <w:tc>
          <w:tcPr>
            <w:tcW w:w="8080" w:type="dxa"/>
          </w:tcPr>
          <w:p w14:paraId="207E602E" w14:textId="50A921E3" w:rsidR="008715B4" w:rsidRPr="008715B4" w:rsidRDefault="00454EB0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FAS</w:t>
            </w:r>
            <w:r w:rsidR="003E0A78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 xml:space="preserve">– </w:t>
            </w: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ระบบทรัพย์สิน</w:t>
            </w:r>
          </w:p>
        </w:tc>
      </w:tr>
      <w:tr w:rsidR="008715B4" w:rsidRPr="008715B4" w14:paraId="6C531E58" w14:textId="77777777" w:rsidTr="003C0611">
        <w:tc>
          <w:tcPr>
            <w:tcW w:w="1844" w:type="dxa"/>
          </w:tcPr>
          <w:p w14:paraId="4DF1EC09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Description</w:t>
            </w:r>
          </w:p>
        </w:tc>
        <w:tc>
          <w:tcPr>
            <w:tcW w:w="8080" w:type="dxa"/>
          </w:tcPr>
          <w:p w14:paraId="54F8EAC3" w14:textId="5BB999C7" w:rsidR="008715B4" w:rsidRPr="008715B4" w:rsidRDefault="00454EB0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bookmarkStart w:id="2" w:name="_gjdgxs" w:colFirst="0" w:colLast="0"/>
            <w:bookmarkEnd w:id="2"/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Test functional after fix issue</w:t>
            </w:r>
          </w:p>
        </w:tc>
      </w:tr>
      <w:tr w:rsidR="008715B4" w:rsidRPr="008715B4" w14:paraId="38D5DD07" w14:textId="77777777" w:rsidTr="003C0611">
        <w:tc>
          <w:tcPr>
            <w:tcW w:w="1844" w:type="dxa"/>
          </w:tcPr>
          <w:p w14:paraId="4BBFF833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Owner</w:t>
            </w:r>
          </w:p>
        </w:tc>
        <w:tc>
          <w:tcPr>
            <w:tcW w:w="8080" w:type="dxa"/>
          </w:tcPr>
          <w:p w14:paraId="1EA19B77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แผนกพัฒนาซอฟต์แวร์ (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SOF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)</w:t>
            </w:r>
          </w:p>
        </w:tc>
      </w:tr>
      <w:tr w:rsidR="008715B4" w:rsidRPr="008715B4" w14:paraId="33391888" w14:textId="77777777" w:rsidTr="003C0611">
        <w:tc>
          <w:tcPr>
            <w:tcW w:w="1844" w:type="dxa"/>
          </w:tcPr>
          <w:p w14:paraId="7F8D233D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Document Creator</w:t>
            </w:r>
          </w:p>
        </w:tc>
        <w:tc>
          <w:tcPr>
            <w:tcW w:w="8080" w:type="dxa"/>
          </w:tcPr>
          <w:p w14:paraId="648DE939" w14:textId="77777777" w:rsidR="008715B4" w:rsidRPr="008715B4" w:rsidRDefault="00977F45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อาทร คำ</w:t>
            </w:r>
            <w:proofErr w:type="spellStart"/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เต่ย</w:t>
            </w:r>
            <w:proofErr w:type="spellEnd"/>
          </w:p>
        </w:tc>
      </w:tr>
      <w:tr w:rsidR="008715B4" w:rsidRPr="008715B4" w14:paraId="67C273E3" w14:textId="77777777" w:rsidTr="003C0611">
        <w:tc>
          <w:tcPr>
            <w:tcW w:w="1844" w:type="dxa"/>
          </w:tcPr>
          <w:p w14:paraId="306EF7A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8080" w:type="dxa"/>
          </w:tcPr>
          <w:p w14:paraId="2C2021EE" w14:textId="18010F55" w:rsidR="008715B4" w:rsidRPr="008715B4" w:rsidRDefault="00454EB0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02</w:t>
            </w:r>
            <w:r w:rsidR="003C0611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7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</w:tr>
    </w:tbl>
    <w:p w14:paraId="29E4AFCC" w14:textId="77777777"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14:paraId="4538E0E7" w14:textId="77777777" w:rsidR="008715B4" w:rsidRPr="008715B4" w:rsidRDefault="008715B4" w:rsidP="003C0611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History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44"/>
        <w:gridCol w:w="2269"/>
        <w:gridCol w:w="5812"/>
      </w:tblGrid>
      <w:tr w:rsidR="008715B4" w:rsidRPr="008715B4" w14:paraId="505EDD31" w14:textId="77777777" w:rsidTr="003C0611">
        <w:tc>
          <w:tcPr>
            <w:tcW w:w="1844" w:type="dxa"/>
          </w:tcPr>
          <w:p w14:paraId="3218D5CF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Version</w:t>
            </w:r>
          </w:p>
        </w:tc>
        <w:tc>
          <w:tcPr>
            <w:tcW w:w="2269" w:type="dxa"/>
          </w:tcPr>
          <w:p w14:paraId="7DCF4282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Issue Date</w:t>
            </w:r>
          </w:p>
        </w:tc>
        <w:tc>
          <w:tcPr>
            <w:tcW w:w="5812" w:type="dxa"/>
          </w:tcPr>
          <w:p w14:paraId="13376D0A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Changes</w:t>
            </w:r>
          </w:p>
        </w:tc>
      </w:tr>
      <w:tr w:rsidR="008715B4" w:rsidRPr="008715B4" w14:paraId="7A9805AF" w14:textId="77777777" w:rsidTr="003C0611">
        <w:trPr>
          <w:trHeight w:val="100"/>
        </w:trPr>
        <w:tc>
          <w:tcPr>
            <w:tcW w:w="1844" w:type="dxa"/>
          </w:tcPr>
          <w:p w14:paraId="6258825B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1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0</w:t>
            </w:r>
          </w:p>
        </w:tc>
        <w:tc>
          <w:tcPr>
            <w:tcW w:w="2269" w:type="dxa"/>
          </w:tcPr>
          <w:p w14:paraId="788DC9ED" w14:textId="19209E82" w:rsidR="008715B4" w:rsidRPr="008715B4" w:rsidRDefault="00454EB0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02</w:t>
            </w:r>
            <w:r w:rsidR="009B209C"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.0</w:t>
            </w:r>
            <w:r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7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  <w:t>.</w:t>
            </w:r>
            <w:r w:rsidR="008715B4"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2018</w:t>
            </w:r>
          </w:p>
        </w:tc>
        <w:tc>
          <w:tcPr>
            <w:tcW w:w="5812" w:type="dxa"/>
          </w:tcPr>
          <w:p w14:paraId="72888660" w14:textId="7D516E83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8715B4" w:rsidRPr="008715B4" w14:paraId="73EC2607" w14:textId="77777777" w:rsidTr="003C0611">
        <w:trPr>
          <w:trHeight w:val="20"/>
        </w:trPr>
        <w:tc>
          <w:tcPr>
            <w:tcW w:w="1844" w:type="dxa"/>
          </w:tcPr>
          <w:p w14:paraId="351F11AC" w14:textId="4F961B17" w:rsidR="008715B4" w:rsidRPr="008715B4" w:rsidRDefault="00D001AD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1.1</w:t>
            </w:r>
          </w:p>
        </w:tc>
        <w:tc>
          <w:tcPr>
            <w:tcW w:w="2269" w:type="dxa"/>
          </w:tcPr>
          <w:p w14:paraId="03F5BA25" w14:textId="4D69B9EC" w:rsidR="008715B4" w:rsidRPr="008715B4" w:rsidRDefault="00D001AD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09.07.2018</w:t>
            </w:r>
          </w:p>
        </w:tc>
        <w:tc>
          <w:tcPr>
            <w:tcW w:w="5812" w:type="dxa"/>
          </w:tcPr>
          <w:p w14:paraId="04F2DBEF" w14:textId="2743DB94" w:rsidR="008715B4" w:rsidRPr="008715B4" w:rsidRDefault="00D001AD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lang w:eastAsia="en-US"/>
              </w:rPr>
            </w:pPr>
            <w:r>
              <w:rPr>
                <w:rFonts w:ascii="BBQ Plz Sans" w:eastAsia="BBQ Plz Rounded" w:hAnsi="BBQ Plz Sans" w:cs="BBQ Plz Sans" w:hint="cs"/>
                <w:color w:val="404040"/>
                <w:sz w:val="20"/>
                <w:szCs w:val="20"/>
                <w:cs/>
                <w:lang w:eastAsia="en-US"/>
              </w:rPr>
              <w:t>เพิ่มข้อการตรวจสอบการยกเลิกโอนย้ายทรัพย์สิน</w:t>
            </w:r>
          </w:p>
        </w:tc>
      </w:tr>
      <w:tr w:rsidR="008715B4" w:rsidRPr="008715B4" w14:paraId="01065DD0" w14:textId="77777777" w:rsidTr="003C0611">
        <w:trPr>
          <w:trHeight w:val="20"/>
        </w:trPr>
        <w:tc>
          <w:tcPr>
            <w:tcW w:w="1844" w:type="dxa"/>
          </w:tcPr>
          <w:p w14:paraId="457BE250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3CA5F5FF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5812" w:type="dxa"/>
          </w:tcPr>
          <w:p w14:paraId="45DB16CC" w14:textId="77777777" w:rsidR="008715B4" w:rsidRPr="008715B4" w:rsidRDefault="008715B4" w:rsidP="008715B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14:paraId="6C49B5E6" w14:textId="77777777" w:rsidR="008715B4" w:rsidRPr="008715B4" w:rsidRDefault="008715B4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</w:p>
    <w:p w14:paraId="62D42161" w14:textId="77777777" w:rsidR="008715B4" w:rsidRPr="008715B4" w:rsidRDefault="003C0611" w:rsidP="008715B4">
      <w:pPr>
        <w:pBdr>
          <w:top w:val="nil"/>
          <w:left w:val="nil"/>
          <w:bottom w:val="nil"/>
          <w:right w:val="nil"/>
          <w:between w:val="nil"/>
        </w:pBdr>
        <w:spacing w:before="0" w:line="288" w:lineRule="auto"/>
        <w:ind w:firstLine="0"/>
        <w:jc w:val="left"/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</w:pP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 xml:space="preserve">    </w:t>
      </w:r>
      <w:r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ab/>
      </w:r>
      <w:r w:rsidR="008715B4" w:rsidRPr="008715B4">
        <w:rPr>
          <w:rFonts w:ascii="BBQ Plz Sans" w:eastAsia="BBQ Plz Rounded" w:hAnsi="BBQ Plz Sans" w:cs="BBQ Plz Sans"/>
          <w:b/>
          <w:color w:val="404040"/>
          <w:sz w:val="24"/>
          <w:szCs w:val="24"/>
          <w:lang w:eastAsia="en-US"/>
        </w:rPr>
        <w:t>Document Approvals</w:t>
      </w:r>
    </w:p>
    <w:tbl>
      <w:tblPr>
        <w:tblW w:w="9925" w:type="dxa"/>
        <w:tblInd w:w="27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20" w:firstRow="1" w:lastRow="0" w:firstColumn="0" w:lastColumn="0" w:noHBand="0" w:noVBand="1"/>
      </w:tblPr>
      <w:tblGrid>
        <w:gridCol w:w="1839"/>
        <w:gridCol w:w="2269"/>
        <w:gridCol w:w="3122"/>
        <w:gridCol w:w="1560"/>
        <w:gridCol w:w="1135"/>
      </w:tblGrid>
      <w:tr w:rsidR="008715B4" w:rsidRPr="008715B4" w14:paraId="2A148580" w14:textId="77777777" w:rsidTr="003C0611">
        <w:tc>
          <w:tcPr>
            <w:tcW w:w="1839" w:type="dxa"/>
          </w:tcPr>
          <w:p w14:paraId="7F11701C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Role</w:t>
            </w:r>
          </w:p>
        </w:tc>
        <w:tc>
          <w:tcPr>
            <w:tcW w:w="2269" w:type="dxa"/>
          </w:tcPr>
          <w:p w14:paraId="5B06D543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Name</w:t>
            </w:r>
          </w:p>
        </w:tc>
        <w:tc>
          <w:tcPr>
            <w:tcW w:w="3122" w:type="dxa"/>
          </w:tcPr>
          <w:p w14:paraId="3030452E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Position</w:t>
            </w:r>
          </w:p>
        </w:tc>
        <w:tc>
          <w:tcPr>
            <w:tcW w:w="1560" w:type="dxa"/>
          </w:tcPr>
          <w:p w14:paraId="46DAC762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Signature</w:t>
            </w:r>
          </w:p>
        </w:tc>
        <w:tc>
          <w:tcPr>
            <w:tcW w:w="1135" w:type="dxa"/>
          </w:tcPr>
          <w:p w14:paraId="521FD3FE" w14:textId="77777777" w:rsidR="008715B4" w:rsidRPr="008715B4" w:rsidRDefault="008715B4" w:rsidP="009B209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center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  <w:r w:rsidRPr="008715B4"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  <w:t>Date</w:t>
            </w:r>
          </w:p>
        </w:tc>
      </w:tr>
      <w:tr w:rsidR="00977F45" w:rsidRPr="008715B4" w14:paraId="7ED60C8A" w14:textId="77777777" w:rsidTr="00977F45">
        <w:trPr>
          <w:trHeight w:val="100"/>
        </w:trPr>
        <w:tc>
          <w:tcPr>
            <w:tcW w:w="1839" w:type="dxa"/>
          </w:tcPr>
          <w:p w14:paraId="70524B40" w14:textId="6771D3DB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cs/>
                <w:lang w:eastAsia="en-US"/>
              </w:rPr>
            </w:pPr>
          </w:p>
        </w:tc>
        <w:tc>
          <w:tcPr>
            <w:tcW w:w="2269" w:type="dxa"/>
          </w:tcPr>
          <w:p w14:paraId="201DC898" w14:textId="72133F57" w:rsidR="00977F45" w:rsidRPr="00C51734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foodpassion" w:hAnsi="BBQ Plz Sans" w:cs="BBQ Plz Sans"/>
                <w:color w:val="333333"/>
                <w:sz w:val="20"/>
                <w:szCs w:val="20"/>
              </w:rPr>
            </w:pPr>
          </w:p>
        </w:tc>
        <w:tc>
          <w:tcPr>
            <w:tcW w:w="3122" w:type="dxa"/>
          </w:tcPr>
          <w:p w14:paraId="31A529E4" w14:textId="136DB05B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2844CBEC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724FEA22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977F45" w:rsidRPr="008715B4" w14:paraId="19D9CACE" w14:textId="77777777" w:rsidTr="003C0611">
        <w:trPr>
          <w:trHeight w:val="100"/>
        </w:trPr>
        <w:tc>
          <w:tcPr>
            <w:tcW w:w="1839" w:type="dxa"/>
          </w:tcPr>
          <w:p w14:paraId="74AC0370" w14:textId="514E13E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060CE2E4" w14:textId="71FB508D" w:rsidR="00977F45" w:rsidRPr="00977F45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cs/>
                <w:lang w:eastAsia="en-US"/>
              </w:rPr>
            </w:pPr>
          </w:p>
        </w:tc>
        <w:tc>
          <w:tcPr>
            <w:tcW w:w="3122" w:type="dxa"/>
          </w:tcPr>
          <w:p w14:paraId="3768FA67" w14:textId="14D95E17" w:rsidR="00977F45" w:rsidRPr="00977F45" w:rsidRDefault="00977F45" w:rsidP="00977F45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515B1663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2E76AD0E" w14:textId="77777777" w:rsidR="00977F45" w:rsidRPr="008715B4" w:rsidRDefault="00977F45" w:rsidP="00977F4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3FB24013" w14:textId="77777777" w:rsidTr="003C0611">
        <w:trPr>
          <w:trHeight w:val="100"/>
        </w:trPr>
        <w:tc>
          <w:tcPr>
            <w:tcW w:w="1839" w:type="dxa"/>
          </w:tcPr>
          <w:p w14:paraId="5345F6B5" w14:textId="36FB54BB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3E166E99" w14:textId="2FADBB68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3122" w:type="dxa"/>
          </w:tcPr>
          <w:p w14:paraId="7D9DAC2F" w14:textId="3B5E674D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24E387A7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47D7DFD1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35CBFCCF" w14:textId="77777777" w:rsidTr="003C0611">
        <w:trPr>
          <w:trHeight w:val="100"/>
        </w:trPr>
        <w:tc>
          <w:tcPr>
            <w:tcW w:w="1839" w:type="dxa"/>
          </w:tcPr>
          <w:p w14:paraId="3450E900" w14:textId="08B5F1F2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1F078583" w14:textId="6D5FA125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3122" w:type="dxa"/>
          </w:tcPr>
          <w:p w14:paraId="7E99A444" w14:textId="62EE5C81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673FAEF3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11279000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  <w:tr w:rsidR="007E2EF3" w:rsidRPr="008715B4" w14:paraId="6BBDB17C" w14:textId="77777777" w:rsidTr="003C0611">
        <w:trPr>
          <w:trHeight w:val="100"/>
        </w:trPr>
        <w:tc>
          <w:tcPr>
            <w:tcW w:w="1839" w:type="dxa"/>
          </w:tcPr>
          <w:p w14:paraId="6DAE5C80" w14:textId="2D286163" w:rsidR="007E2EF3" w:rsidRPr="007E2EF3" w:rsidRDefault="007E2EF3" w:rsidP="007E2EF3">
            <w:pP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b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2269" w:type="dxa"/>
          </w:tcPr>
          <w:p w14:paraId="551F8965" w14:textId="37E6D28E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3122" w:type="dxa"/>
          </w:tcPr>
          <w:p w14:paraId="35E6BAF0" w14:textId="470F7ACD" w:rsidR="007E2EF3" w:rsidRPr="007E2EF3" w:rsidRDefault="007E2EF3" w:rsidP="007E2EF3">
            <w:pPr>
              <w:spacing w:before="0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560" w:type="dxa"/>
          </w:tcPr>
          <w:p w14:paraId="6F9E5B75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  <w:tc>
          <w:tcPr>
            <w:tcW w:w="1135" w:type="dxa"/>
          </w:tcPr>
          <w:p w14:paraId="29278247" w14:textId="77777777" w:rsidR="007E2EF3" w:rsidRPr="008715B4" w:rsidRDefault="007E2EF3" w:rsidP="007E2EF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0" w:after="180" w:line="288" w:lineRule="auto"/>
              <w:ind w:firstLine="0"/>
              <w:jc w:val="left"/>
              <w:rPr>
                <w:rFonts w:ascii="BBQ Plz Sans" w:eastAsia="BBQ Plz Rounded" w:hAnsi="BBQ Plz Sans" w:cs="BBQ Plz Sans"/>
                <w:color w:val="404040"/>
                <w:sz w:val="20"/>
                <w:szCs w:val="20"/>
                <w:lang w:eastAsia="en-US"/>
              </w:rPr>
            </w:pPr>
          </w:p>
        </w:tc>
      </w:tr>
    </w:tbl>
    <w:p w14:paraId="7425D7FF" w14:textId="77777777" w:rsidR="00963359" w:rsidRDefault="00BA1EDD" w:rsidP="00725B19">
      <w:pPr>
        <w:pStyle w:val="100"/>
        <w:spacing w:before="0" w:after="0"/>
        <w:ind w:left="993"/>
        <w:rPr>
          <w:rFonts w:ascii="BBQ Plz Rounded" w:hAnsi="BBQ Plz Rounded" w:cs="BBQ Plz Rounded"/>
          <w:sz w:val="32"/>
          <w:szCs w:val="32"/>
          <w:cs/>
        </w:rPr>
        <w:sectPr w:rsidR="00963359" w:rsidSect="00963359">
          <w:headerReference w:type="default" r:id="rId8"/>
          <w:pgSz w:w="11906" w:h="16838"/>
          <w:pgMar w:top="993" w:right="566" w:bottom="993" w:left="709" w:header="426" w:footer="708" w:gutter="0"/>
          <w:cols w:space="708"/>
          <w:docGrid w:linePitch="435"/>
        </w:sectPr>
      </w:pPr>
      <w:r>
        <w:rPr>
          <w:rFonts w:ascii="BBQ Plz Rounded" w:hAnsi="BBQ Plz Rounded" w:cs="BBQ Plz Rounded" w:hint="cs"/>
          <w:sz w:val="32"/>
          <w:szCs w:val="32"/>
          <w:cs/>
        </w:rPr>
        <w:t xml:space="preserve"> </w:t>
      </w:r>
    </w:p>
    <w:p w14:paraId="6ADC55E2" w14:textId="6BEC17BD" w:rsidR="00431A0C" w:rsidRPr="00FA0F2A" w:rsidRDefault="00047602" w:rsidP="00FA0F2A">
      <w:pPr>
        <w:pStyle w:val="100"/>
        <w:spacing w:before="0" w:after="0"/>
        <w:ind w:left="993"/>
        <w:rPr>
          <w:rFonts w:ascii="BBQ Plz Rounded" w:eastAsia="Times New Roman" w:hAnsi="BBQ Plz Rounded" w:cs="BBQ Plz Rounded"/>
          <w:sz w:val="32"/>
          <w:szCs w:val="32"/>
          <w:cs/>
        </w:rPr>
      </w:pPr>
      <w:r w:rsidRPr="00EC4D71">
        <w:rPr>
          <w:rFonts w:ascii="BBQ Plz Rounded" w:hAnsi="BBQ Plz Rounded" w:cs="BBQ Plz Rounded"/>
          <w:sz w:val="32"/>
          <w:szCs w:val="32"/>
          <w:cs/>
        </w:rPr>
        <w:lastRenderedPageBreak/>
        <w:t>แบบประเมิน</w:t>
      </w:r>
      <w:bookmarkEnd w:id="0"/>
      <w:bookmarkEnd w:id="1"/>
      <w:r w:rsidR="00F20809" w:rsidRPr="00EC4D71">
        <w:rPr>
          <w:rFonts w:ascii="BBQ Plz Rounded" w:hAnsi="BBQ Plz Rounded" w:cs="BBQ Plz Rounded"/>
          <w:sz w:val="32"/>
          <w:szCs w:val="32"/>
          <w:cs/>
        </w:rPr>
        <w:t>สำหรับ</w:t>
      </w:r>
      <w:r w:rsidR="00AB36CD" w:rsidRPr="00AB36CD">
        <w:rPr>
          <w:rFonts w:ascii="BBQ Plz Rounded" w:eastAsia="Times New Roman" w:hAnsi="BBQ Plz Rounded" w:cs="BBQ Plz Rounded" w:hint="cs"/>
          <w:sz w:val="32"/>
          <w:szCs w:val="32"/>
          <w:cs/>
        </w:rPr>
        <w:t>ระบบ</w:t>
      </w:r>
      <w:r w:rsidR="002614A0">
        <w:rPr>
          <w:rFonts w:ascii="BBQ Plz Rounded" w:eastAsia="Times New Roman" w:hAnsi="BBQ Plz Rounded" w:cs="BBQ Plz Rounded" w:hint="cs"/>
          <w:sz w:val="32"/>
          <w:szCs w:val="32"/>
          <w:cs/>
        </w:rPr>
        <w:t xml:space="preserve"> </w:t>
      </w:r>
      <w:r w:rsidR="00454EB0">
        <w:rPr>
          <w:rFonts w:ascii="BBQ Plz Rounded" w:eastAsia="Times New Roman" w:hAnsi="BBQ Plz Rounded" w:cs="BBQ Plz Rounded"/>
          <w:sz w:val="32"/>
          <w:szCs w:val="32"/>
        </w:rPr>
        <w:t xml:space="preserve">FAS – </w:t>
      </w:r>
      <w:r w:rsidR="00454EB0">
        <w:rPr>
          <w:rFonts w:ascii="BBQ Plz Rounded" w:eastAsia="Times New Roman" w:hAnsi="BBQ Plz Rounded" w:cs="BBQ Plz Rounded" w:hint="cs"/>
          <w:sz w:val="32"/>
          <w:szCs w:val="32"/>
          <w:cs/>
        </w:rPr>
        <w:t>ระบบทรัพย์สิน</w:t>
      </w:r>
    </w:p>
    <w:tbl>
      <w:tblPr>
        <w:tblpPr w:leftFromText="180" w:rightFromText="180" w:vertAnchor="text" w:tblpY="1"/>
        <w:tblOverlap w:val="never"/>
        <w:tblW w:w="5000" w:type="pct"/>
        <w:tblLayout w:type="fixed"/>
        <w:tblLook w:val="06A0" w:firstRow="1" w:lastRow="0" w:firstColumn="1" w:lastColumn="0" w:noHBand="1" w:noVBand="1"/>
      </w:tblPr>
      <w:tblGrid>
        <w:gridCol w:w="777"/>
        <w:gridCol w:w="5948"/>
        <w:gridCol w:w="5057"/>
        <w:gridCol w:w="1339"/>
        <w:gridCol w:w="1713"/>
        <w:gridCol w:w="6"/>
      </w:tblGrid>
      <w:tr w:rsidR="007A01E3" w:rsidRPr="00EC4D71" w14:paraId="6A82BFB9" w14:textId="77777777" w:rsidTr="006F2776">
        <w:trPr>
          <w:trHeight w:val="420"/>
          <w:tblHeader/>
        </w:trPr>
        <w:tc>
          <w:tcPr>
            <w:tcW w:w="5000" w:type="pct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D7AFDF" w14:textId="11529A00" w:rsidR="00047602" w:rsidRPr="00EC4D71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8"/>
                <w:szCs w:val="28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แบบฟอร์มตรวจสอบ</w:t>
            </w:r>
            <w:r w:rsidR="009B4734" w:rsidRPr="00EC4D71">
              <w:rPr>
                <w:rFonts w:ascii="BBQ Plz Rounded" w:hAnsi="BBQ Plz Rounded" w:cs="BBQ Plz Rounded"/>
                <w:b/>
                <w:bCs/>
                <w:sz w:val="28"/>
                <w:szCs w:val="28"/>
                <w:cs/>
              </w:rPr>
              <w:t>ระบบ</w:t>
            </w:r>
          </w:p>
        </w:tc>
      </w:tr>
      <w:tr w:rsidR="00FA0F2A" w:rsidRPr="00EC4D71" w14:paraId="6490A70C" w14:textId="77777777" w:rsidTr="006F2776">
        <w:trPr>
          <w:gridAfter w:val="1"/>
          <w:wAfter w:w="2" w:type="pct"/>
          <w:trHeight w:val="420"/>
          <w:tblHeader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020183" w14:textId="77777777"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900C83F" w14:textId="77777777" w:rsidR="00047602" w:rsidRPr="00EC4D71" w:rsidRDefault="006F70BA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เรื่อง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E0EE192" w14:textId="77777777" w:rsidR="00047602" w:rsidRPr="00EC4D71" w:rsidRDefault="00DE22BE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ผลที่ควรได้รับ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F058DC" w14:textId="77777777" w:rsidR="00DE22BE" w:rsidRDefault="00DE22BE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ผ่าน/</w:t>
            </w:r>
          </w:p>
          <w:p w14:paraId="0E8DB9F4" w14:textId="77777777" w:rsidR="00047602" w:rsidRPr="00EC4D71" w:rsidRDefault="008745B8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0"/>
                <w:szCs w:val="20"/>
                <w:cs/>
              </w:rPr>
              <w:t>ไม่ผ่าน</w:t>
            </w:r>
            <w:del w:id="3" w:author="Sopittha Kaveevorasart" w:date="2014-10-02T18:24:00Z">
              <w:r w:rsidR="00047602" w:rsidRPr="00EC4D71" w:rsidDel="00D9171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  <w:cs/>
                </w:rPr>
                <w:delText>ไม่ผ่าน</w:delText>
              </w:r>
            </w:del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E238ACC" w14:textId="77777777" w:rsidR="00047602" w:rsidRPr="00EC4D71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r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  <w:cs/>
              </w:rPr>
              <w:t>หมายเหตุ</w:t>
            </w:r>
          </w:p>
        </w:tc>
      </w:tr>
      <w:tr w:rsidR="00FA0F2A" w:rsidRPr="00EC4D71" w14:paraId="18ADEF3D" w14:textId="77777777" w:rsidTr="006F2776">
        <w:trPr>
          <w:gridAfter w:val="1"/>
          <w:wAfter w:w="2" w:type="pct"/>
          <w:trHeight w:val="484"/>
          <w:tblHeader/>
        </w:trPr>
        <w:tc>
          <w:tcPr>
            <w:tcW w:w="2266" w:type="pct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1C6569C7" w14:textId="2F0E1352" w:rsidR="00047602" w:rsidRPr="00094162" w:rsidRDefault="00454EB0" w:rsidP="003E0A7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4"/>
                <w:szCs w:val="24"/>
                <w:cs/>
              </w:rPr>
            </w:pPr>
            <w:r>
              <w:rPr>
                <w:rFonts w:ascii="BBQ Plz Rounded" w:eastAsia="Times New Roman" w:hAnsi="BBQ Plz Rounded" w:cs="BBQ Plz Rounded"/>
                <w:b/>
                <w:bCs/>
                <w:color w:val="000000"/>
              </w:rPr>
              <w:t>FAS</w:t>
            </w:r>
            <w:r w:rsidR="003E0A78">
              <w:rPr>
                <w:rFonts w:ascii="BBQ Plz Rounded" w:eastAsia="Times New Roman" w:hAnsi="BBQ Plz Rounded" w:cs="BBQ Plz Rounded"/>
                <w:b/>
                <w:bCs/>
                <w:color w:val="000000"/>
              </w:rPr>
              <w:t xml:space="preserve"> – 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cs/>
              </w:rPr>
              <w:t>ระบบทรัพย์สิน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7997B8C7" w14:textId="77777777"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4C98A10E" w14:textId="77777777" w:rsidR="00047602" w:rsidRPr="00EC4D71" w:rsidRDefault="00047602" w:rsidP="00BB2312">
            <w:pPr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  <w:noWrap/>
            <w:hideMark/>
          </w:tcPr>
          <w:p w14:paraId="16676C2E" w14:textId="77777777" w:rsidR="00047602" w:rsidRPr="00EC4D71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</w:tr>
      <w:tr w:rsidR="00FA0F2A" w:rsidRPr="00C27CAA" w14:paraId="5E66B8B1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63BFB86C" w14:textId="77777777" w:rsidR="00047602" w:rsidRPr="009F2BA5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bookmarkStart w:id="4" w:name="_Hlk512000083"/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1</w:t>
            </w:r>
          </w:p>
        </w:tc>
        <w:tc>
          <w:tcPr>
            <w:tcW w:w="20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4D12E917" w14:textId="77777777" w:rsidR="00047602" w:rsidRPr="009F2BA5" w:rsidRDefault="008A6787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 </w:t>
            </w: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</w:t>
            </w:r>
            <w:r w:rsidR="00490A31"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Login</w:t>
            </w:r>
            <w:r w:rsidR="001419AB"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6984F9BC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2D6D8E18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  <w:hideMark/>
          </w:tcPr>
          <w:p w14:paraId="5EF0FEAA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bookmarkEnd w:id="4"/>
      <w:tr w:rsidR="00FA0F2A" w:rsidRPr="00EC4D71" w14:paraId="1A3724D4" w14:textId="77777777" w:rsidTr="00592777">
        <w:trPr>
          <w:gridAfter w:val="1"/>
          <w:wAfter w:w="2" w:type="pct"/>
          <w:trHeight w:val="385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5C83E96" w14:textId="77777777" w:rsidR="00047602" w:rsidRPr="00BF3C22" w:rsidRDefault="00047602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E15C3A2" w14:textId="77777777" w:rsidR="0016112A" w:rsidRPr="00BF3C22" w:rsidRDefault="00205414" w:rsidP="00BB2312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proofErr w:type="gramStart"/>
            <w:r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URL :</w:t>
            </w:r>
            <w:proofErr w:type="gramEnd"/>
            <w:r w:rsidR="0016112A" w:rsidRPr="00BF3C22">
              <w:rPr>
                <w:sz w:val="22"/>
                <w:szCs w:val="22"/>
              </w:rPr>
              <w:t xml:space="preserve"> </w:t>
            </w:r>
            <w:r w:rsidR="00BC233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http://192.168.10.98/BBQIntra/login</w:t>
            </w:r>
          </w:p>
          <w:p w14:paraId="73FEC7BC" w14:textId="09C678E4" w:rsidR="00205414" w:rsidRPr="00BF3C22" w:rsidRDefault="006F6F12" w:rsidP="00BB231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lang w:eastAsia="en-US"/>
              </w:rPr>
            </w:pP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กรอก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User Name : </w:t>
            </w:r>
            <w:r w:rsidR="004108B0" w:rsidRPr="004108B0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580190003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br/>
            </w: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2.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กรอก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Password : </w:t>
            </w:r>
            <w:r w:rsidR="004108B0" w:rsidRPr="004108B0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580190003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br/>
            </w:r>
            <w:r w:rsidRPr="00BF3C22"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</w:t>
            </w:r>
            <w:r w:rsidR="002233B7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A05AC3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 xml:space="preserve">กด </w:t>
            </w:r>
            <w:r w:rsidR="00205414" w:rsidRPr="00BF3C22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Sign In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04165BF" w14:textId="77777777" w:rsidR="00047602" w:rsidRPr="00BF3C22" w:rsidRDefault="003E0A78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พาไปหน้าแรกระบบ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Portal</w:t>
            </w: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7E8F9F9" w14:textId="77777777" w:rsidR="00047602" w:rsidRPr="00BF3C22" w:rsidRDefault="00431A0C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FCA9806" w14:textId="77777777" w:rsidR="00047602" w:rsidRPr="00BF3C22" w:rsidRDefault="00047602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A51657" w:rsidRPr="00EC4D71" w14:paraId="713D6040" w14:textId="77777777" w:rsidTr="00592777">
        <w:trPr>
          <w:gridAfter w:val="1"/>
          <w:wAfter w:w="2" w:type="pct"/>
          <w:trHeight w:val="385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7FD130CA" w14:textId="187AA559" w:rsidR="00A51657" w:rsidRPr="00CF75E8" w:rsidRDefault="00A51657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CF75E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2</w:t>
            </w:r>
          </w:p>
        </w:tc>
        <w:tc>
          <w:tcPr>
            <w:tcW w:w="20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vAlign w:val="center"/>
          </w:tcPr>
          <w:p w14:paraId="1749A75A" w14:textId="500BC081" w:rsidR="00A51657" w:rsidRPr="00CF75E8" w:rsidRDefault="00A51657" w:rsidP="00BB2312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CF75E8">
              <w:rPr>
                <w:rFonts w:ascii="BBQ Plz Rounded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ตรวจสอบการโอนย้ายทรัพย์สิน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FA5E5CF" w14:textId="77777777" w:rsidR="00A51657" w:rsidRPr="00CF75E8" w:rsidRDefault="00A51657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A6E264B" w14:textId="77777777" w:rsidR="00A51657" w:rsidRPr="00CF75E8" w:rsidRDefault="00A51657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EBFDAE6" w14:textId="77777777" w:rsidR="00A51657" w:rsidRPr="00CF75E8" w:rsidRDefault="00A51657" w:rsidP="00CF75E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36734" w:rsidRPr="00EC4D71" w14:paraId="5C06DE47" w14:textId="77777777" w:rsidTr="00592777">
        <w:trPr>
          <w:gridAfter w:val="1"/>
          <w:wAfter w:w="2" w:type="pct"/>
          <w:trHeight w:val="385"/>
        </w:trPr>
        <w:tc>
          <w:tcPr>
            <w:tcW w:w="262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E21D0AC" w14:textId="77777777" w:rsidR="00D36734" w:rsidRDefault="00D36734" w:rsidP="00BB2312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A31025" w14:textId="77777777" w:rsidR="00A53E27" w:rsidRDefault="00A53E27" w:rsidP="00CF75E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FAS –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ระบบทรัพย์สิน”</w:t>
            </w:r>
          </w:p>
          <w:p w14:paraId="7AAF2D69" w14:textId="77777777" w:rsidR="00A53E27" w:rsidRDefault="00A53E27" w:rsidP="00CF75E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“รายการทรัพย์สิน”</w:t>
            </w:r>
          </w:p>
          <w:p w14:paraId="42BB3000" w14:textId="77777777" w:rsidR="00D36734" w:rsidRDefault="00A53E27" w:rsidP="00CF75E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 กรอกข้อมูลในช่อง “</w:t>
            </w:r>
            <w:r w:rsidRPr="00A53E27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Description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Printer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8E32F4A" w14:textId="77777777" w:rsidR="00A53E27" w:rsidRDefault="00A53E27" w:rsidP="00CF75E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Search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6B4F657" w14:textId="77777777" w:rsidR="00A53E27" w:rsidRDefault="00961C8F" w:rsidP="00CF75E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เลือกรายการทรัพย์สินที่จะโอนย้าย</w:t>
            </w:r>
          </w:p>
          <w:p w14:paraId="342B0E77" w14:textId="77777777" w:rsidR="00961C8F" w:rsidRDefault="00961C8F" w:rsidP="00CF75E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6. กดปุ่ม “</w:t>
            </w:r>
            <w:r w:rsidRPr="00961C8F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Transfer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0BB782E" w14:textId="77777777" w:rsidR="00961C8F" w:rsidRDefault="00961C8F" w:rsidP="00CF75E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7. เลือกตัวเลือก “โอนไปยัง” เป็น “แผนก”</w:t>
            </w:r>
          </w:p>
          <w:p w14:paraId="0A58B99F" w14:textId="77777777" w:rsidR="006E505F" w:rsidRDefault="006E505F" w:rsidP="00CF75E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8. เลือกรายการในช่อง “ฝ่าย” เป็น “</w:t>
            </w:r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1302000000 ฝ่ายผลิตและ</w:t>
            </w:r>
            <w:proofErr w:type="spellStart"/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โล</w:t>
            </w:r>
            <w:proofErr w:type="spellEnd"/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จิสติก 2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52CA337" w14:textId="77777777" w:rsidR="006E505F" w:rsidRDefault="006E505F" w:rsidP="00CF75E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9. เลือกรายการในช่อง “แผนก” เป็น “</w:t>
            </w:r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1302020200 คลังทรัพย์สิน/อะไหล่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96090F7" w14:textId="77777777" w:rsidR="006E505F" w:rsidRDefault="006E505F" w:rsidP="00CF75E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10. กรอกข้อมูลในช่อง “เหตุผล” เป็น “ทดสอบการโอนย้าย”</w:t>
            </w:r>
          </w:p>
          <w:p w14:paraId="224F586A" w14:textId="462408CD" w:rsidR="006E505F" w:rsidRDefault="006E505F" w:rsidP="00CF75E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11.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Confirm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50D6946" w14:textId="6BC0134E" w:rsidR="006E505F" w:rsidRDefault="006E505F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“รายการทรัพย์สิน”</w:t>
            </w:r>
          </w:p>
          <w:p w14:paraId="42B1991D" w14:textId="5517BD56" w:rsidR="006E505F" w:rsidRDefault="006E505F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แสดงข้อมูลทรัพย์สินที่มีรายละเอียดเป็น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Printer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 w:rsidR="00B46181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ใ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นส่วนแสดงข้อมูลรายการทรัพย์</w:t>
            </w:r>
          </w:p>
          <w:p w14:paraId="7065457A" w14:textId="6F72755D" w:rsidR="00D36734" w:rsidRDefault="00961C8F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กรณีไม่เลือกรายการจะแสดงข้อความเป็น “</w:t>
            </w:r>
            <w:r w:rsidRPr="00961C8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กรุณาเลือกทรัพย์สินที่ต้องการโอน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57C4EB7" w14:textId="77777777" w:rsidR="00961C8F" w:rsidRDefault="00961C8F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6. </w:t>
            </w:r>
            <w:r w:rsidR="006E505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</w:t>
            </w:r>
            <w:r w:rsidR="00B46181" w:rsidRPr="00B4618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Confirm Transfer Assets</w:t>
            </w:r>
            <w:r w:rsidR="006E505F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29BD4B3" w14:textId="77777777" w:rsidR="00B46181" w:rsidRDefault="00B46181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กรณีไม่เลือกรายการจะแสดงข้อความเป็น “</w:t>
            </w:r>
            <w:r w:rsidRPr="00B4618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Please input Department.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AAA298C" w14:textId="77777777" w:rsidR="00B46181" w:rsidRDefault="00B46181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กรณีไม่เลือกรายการจะแสดงข้อความเป็น “</w:t>
            </w:r>
            <w:r w:rsidRPr="00B4618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Please input Division.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FB51904" w14:textId="77777777" w:rsidR="00B46181" w:rsidRDefault="00B46181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11. บันทึกข้อมูลการโอนย้ายและพากลับไปหน้ารายการทรัพย์สิน พร้อมกับแสดงข้อความเป็น “บันทึกข้อมูลเรียบร้อยแล้ว”</w:t>
            </w:r>
          </w:p>
          <w:p w14:paraId="2C736546" w14:textId="77777777" w:rsidR="00B46181" w:rsidRDefault="00B46181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5C25C20F" w14:textId="77777777" w:rsidR="00B46181" w:rsidRDefault="00B46181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58FF8CC9" w14:textId="620104E5" w:rsidR="00B46181" w:rsidRDefault="00B46181" w:rsidP="003E0A7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C8D049" w14:textId="695261CC" w:rsidR="00D36734" w:rsidRDefault="00592777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EB757B" w14:textId="77777777" w:rsidR="00D36734" w:rsidRPr="00BF3C22" w:rsidRDefault="00D36734" w:rsidP="00BB2312">
            <w:pPr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FA0F2A" w:rsidRPr="00260141" w14:paraId="062D7002" w14:textId="77777777" w:rsidTr="006F2776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8C9C3A" w14:textId="77777777" w:rsidR="00656D28" w:rsidRPr="009F2BA5" w:rsidRDefault="003E0A78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lastRenderedPageBreak/>
              <w:t>2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D52344A" w14:textId="332F9AA5" w:rsidR="00656D28" w:rsidRPr="009F2BA5" w:rsidRDefault="003E0A7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F2BA5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</w:t>
            </w:r>
            <w:r w:rsidR="00454EB0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ตีกลับทรัพย์สิน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5ACBED8" w14:textId="77777777" w:rsidR="00656D28" w:rsidRPr="00293EB6" w:rsidRDefault="00656D28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F2234A5" w14:textId="77777777" w:rsidR="00656D28" w:rsidRPr="00293EB6" w:rsidRDefault="00656D28" w:rsidP="00656D28">
            <w:pPr>
              <w:spacing w:before="0"/>
              <w:ind w:firstLine="0"/>
              <w:jc w:val="both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7E4A5F0D" w14:textId="77777777" w:rsidR="00656D28" w:rsidRPr="00293EB6" w:rsidRDefault="00656D28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454EB0" w:rsidRPr="00260141" w14:paraId="1DCB2CA2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FD02929" w14:textId="77777777" w:rsidR="00454EB0" w:rsidRPr="00454EB0" w:rsidRDefault="00454EB0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0E490EB" w14:textId="75148A0A" w:rsidR="003D743B" w:rsidRDefault="003D743B" w:rsidP="003D743B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1.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Log in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เข้าระบบด้วยรหัสพนักงาน “</w:t>
            </w:r>
            <w:r w:rsidRPr="00A5165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503121034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991DB9E" w14:textId="245E7448" w:rsid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</w:t>
            </w:r>
            <w:r w:rsidR="00454EB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กดเมนู “</w:t>
            </w:r>
            <w:r w:rsidR="00454E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FAS – </w:t>
            </w:r>
            <w:r w:rsidR="00454EB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ระบบทรัพย์สิน”</w:t>
            </w:r>
          </w:p>
          <w:p w14:paraId="0F77294E" w14:textId="45E02BD3" w:rsid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</w:t>
            </w:r>
            <w:r w:rsidR="00454EB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กดเมนู “รายการทรัพย์สิน”</w:t>
            </w:r>
          </w:p>
          <w:p w14:paraId="4AE82649" w14:textId="057372FA" w:rsid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</w:t>
            </w:r>
            <w:r w:rsidR="00454EB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กดชื่อผู้โอนซึ่งอยู่ในตาราง “ยืนยันรับทรัพย์สิน”</w:t>
            </w:r>
          </w:p>
          <w:p w14:paraId="15059671" w14:textId="7DE929F6" w:rsid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</w:t>
            </w:r>
            <w:r w:rsidR="00454EB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เลือกรายการทรัพย์สินที่ต้องการตีกลับ</w:t>
            </w:r>
          </w:p>
          <w:p w14:paraId="1038B144" w14:textId="788116ED" w:rsid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</w:t>
            </w:r>
            <w:r w:rsidR="00454EB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กรอกข้อมูลในช่อง “</w:t>
            </w:r>
            <w:r w:rsidR="00454EB0" w:rsidRPr="00454E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เหตุผลการปฏิเสธ (</w:t>
            </w:r>
            <w:r w:rsidR="00454EB0" w:rsidRPr="00454E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Reject)</w:t>
            </w:r>
            <w:r w:rsidR="00454EB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“ทดสอบการตีกลับทรัพย์สิน”</w:t>
            </w:r>
          </w:p>
          <w:p w14:paraId="1FC7FCC3" w14:textId="2C0ABD5C" w:rsidR="00454EB0" w:rsidRP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</w:t>
            </w:r>
            <w:r w:rsidR="00454EB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กดปุ่ม “</w:t>
            </w:r>
            <w:r w:rsidR="00454EB0" w:rsidRPr="00454E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Reject</w:t>
            </w:r>
            <w:r w:rsidR="00454EB0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EF23EC1" w14:textId="77777777" w:rsidR="00454EB0" w:rsidRDefault="00454EB0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พาไปหน้ารายการทรัพย์สิน</w:t>
            </w:r>
          </w:p>
          <w:p w14:paraId="5A0DDF66" w14:textId="6B702F76" w:rsidR="00454EB0" w:rsidRDefault="00454EB0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ขยายรายละเอียดรายการทรัพย์สิน</w:t>
            </w:r>
          </w:p>
          <w:p w14:paraId="49D9BC60" w14:textId="40C6C85C" w:rsidR="00454EB0" w:rsidRDefault="00454EB0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กรณีไม่เลือกรายการจะแสดงข้อความเป็น “</w:t>
            </w:r>
            <w:r w:rsidRPr="00454E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 xml:space="preserve">กรุณาเลือกทรัพย์สินที่ต้องการ "ยืนยัน" หรือ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“</w:t>
            </w:r>
            <w:proofErr w:type="spellStart"/>
            <w:r w:rsidRPr="00454E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ปฎิ</w:t>
            </w:r>
            <w:proofErr w:type="spellEnd"/>
            <w:r w:rsidRPr="00454E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เสธ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”</w:t>
            </w:r>
            <w:r w:rsidR="00232ED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“</w:t>
            </w:r>
          </w:p>
          <w:p w14:paraId="21395A1D" w14:textId="77777777" w:rsidR="00454EB0" w:rsidRDefault="00454EB0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กรณีไม่กรอกข้อมูลจะแสดงกล่องข้อความเป็น “</w:t>
            </w:r>
            <w:r w:rsidRPr="00454EB0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กรุณากรอกเหตุผลในการปฏิเสธทรัพย์สิน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63889D9" w14:textId="730BF6C9" w:rsidR="0088650A" w:rsidRPr="00454EB0" w:rsidRDefault="0088650A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6. </w:t>
            </w:r>
            <w:r w:rsidR="00D7069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พากลับไปหน้ารายการทรัพย์สิน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20D2ED6" w14:textId="3B35FCC1" w:rsidR="00454EB0" w:rsidRPr="00454EB0" w:rsidRDefault="00592777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CA9BE3" w14:textId="77777777" w:rsidR="00454EB0" w:rsidRPr="00454EB0" w:rsidRDefault="00454EB0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454EB0" w:rsidRPr="00260141" w14:paraId="5160C902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C9B5BA9" w14:textId="2D07676B" w:rsidR="00454EB0" w:rsidRPr="00CF75E8" w:rsidRDefault="00D7069A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CF75E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3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F1844D9" w14:textId="77C86BC7" w:rsidR="00454EB0" w:rsidRPr="00CF75E8" w:rsidRDefault="00D7069A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CF75E8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ตรวจสอบการยืนยันการตีกลับทรัพย์สิน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1162C98" w14:textId="77777777" w:rsidR="00454EB0" w:rsidRPr="00CF75E8" w:rsidRDefault="00454EB0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AB9B57C" w14:textId="77777777" w:rsidR="00454EB0" w:rsidRPr="00CF75E8" w:rsidRDefault="00454EB0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1742FF6" w14:textId="77777777" w:rsidR="00454EB0" w:rsidRPr="00CF75E8" w:rsidRDefault="00454EB0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454EB0" w:rsidRPr="00260141" w14:paraId="01E0361B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45137A" w14:textId="77777777" w:rsidR="00454EB0" w:rsidRPr="00454EB0" w:rsidRDefault="00454EB0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8F4D2C" w14:textId="789262A7" w:rsidR="00D7069A" w:rsidRDefault="003D743B" w:rsidP="00D706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</w:t>
            </w:r>
            <w:r w:rsidR="00D7069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กดเมนู “</w:t>
            </w:r>
            <w:r w:rsidR="00D7069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FAS – </w:t>
            </w:r>
            <w:r w:rsidR="00D7069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ระบบทรัพย์สิน”</w:t>
            </w:r>
          </w:p>
          <w:p w14:paraId="569051DF" w14:textId="758C2AEA" w:rsidR="00D7069A" w:rsidRDefault="003D743B" w:rsidP="00D706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</w:t>
            </w:r>
            <w:r w:rsidR="00D7069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กดเมนู “ติดตามรายการโอน”</w:t>
            </w:r>
          </w:p>
          <w:p w14:paraId="74E6BFE1" w14:textId="3B0EA5B5" w:rsid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</w:t>
            </w:r>
            <w:r w:rsidR="00D7069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เลือกแถบ “</w:t>
            </w:r>
            <w:r w:rsidR="00D7069A" w:rsidRPr="00D7069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Confirm Reject</w:t>
            </w:r>
            <w:r w:rsidR="00D7069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BFC3703" w14:textId="2DB0E044" w:rsidR="00D7069A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</w:t>
            </w:r>
            <w:r w:rsidR="00D7069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เลือกรายการทรัพย์สินที่ถูกตีกลับ เพื่อยืนยันรับทรัพย์สิน</w:t>
            </w:r>
          </w:p>
          <w:p w14:paraId="0008E280" w14:textId="736D05F7" w:rsidR="00D84487" w:rsidRP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</w:t>
            </w:r>
            <w:r w:rsidR="00D84487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กดปุ่ม “ยืนยัน”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3FE5329" w14:textId="42091BB5" w:rsid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</w:t>
            </w:r>
            <w:r w:rsidR="00D84487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พาไปหน้า “ยืนยันการปฏิเสธ”</w:t>
            </w:r>
          </w:p>
          <w:p w14:paraId="5CD4EC48" w14:textId="1F8BD732" w:rsidR="00D84487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</w:t>
            </w:r>
            <w:r w:rsidR="00D84487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กรณีไม่เลือกรายการจะแสดงข้อความเป็น “</w:t>
            </w:r>
            <w:r w:rsidR="00D84487" w:rsidRPr="00D8448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กรุณาเลือกทรัพย์สินที่ต้องการยืนยัน</w:t>
            </w:r>
            <w:r w:rsidR="00D84487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FE5FE4C" w14:textId="5BE645A5" w:rsidR="00D84487" w:rsidRPr="00454EB0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</w:t>
            </w:r>
            <w:r w:rsidR="00D84487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. พากลับไปหน้า “ยืนยันการปฏิเสธ”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59937C" w14:textId="0D5FF481" w:rsidR="00454EB0" w:rsidRPr="00454EB0" w:rsidRDefault="00592777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D67C" w14:textId="77777777" w:rsidR="00454EB0" w:rsidRPr="00454EB0" w:rsidRDefault="00454EB0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D84487" w:rsidRPr="00260141" w14:paraId="2E5E9E67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50063C25" w14:textId="45857C56" w:rsidR="00D84487" w:rsidRPr="003D743B" w:rsidRDefault="00CF75E8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3D743B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4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A3E2751" w14:textId="1E57C4A1" w:rsidR="00D84487" w:rsidRPr="003D743B" w:rsidRDefault="00CF75E8" w:rsidP="00D706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3D743B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ตรวจสอบการโอนย้ายทรัพย์สิน (กรณีทรั</w:t>
            </w:r>
            <w:r w:rsidR="00451622" w:rsidRPr="003D743B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พย์สิน</w:t>
            </w:r>
            <w:r w:rsidR="003D743B" w:rsidRPr="003D743B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อยู่ในขั้นตอน</w:t>
            </w:r>
            <w:r w:rsidR="005B6F25" w:rsidRPr="003D743B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ตีกลับ)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D771A07" w14:textId="77777777" w:rsidR="00D84487" w:rsidRPr="003D743B" w:rsidRDefault="00D8448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D2E62F3" w14:textId="77777777" w:rsidR="00D84487" w:rsidRPr="003D743B" w:rsidRDefault="00D84487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796C70A" w14:textId="77777777" w:rsidR="00D84487" w:rsidRPr="003D743B" w:rsidRDefault="00D84487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84487" w:rsidRPr="00260141" w14:paraId="6DF6DF1D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CE573" w14:textId="77777777" w:rsidR="00D84487" w:rsidRPr="00454EB0" w:rsidRDefault="00D84487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8F7818E" w14:textId="0840446F" w:rsidR="005B6F25" w:rsidRDefault="005B6F25" w:rsidP="005B6F2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1. 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Log in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เข้าระบบด้วยรหัสพนักงาน “580490003”</w:t>
            </w:r>
          </w:p>
          <w:p w14:paraId="612602BD" w14:textId="77777777" w:rsidR="005B6F25" w:rsidRDefault="005B6F25" w:rsidP="005B6F25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“รายการทรัพย์สิน”</w:t>
            </w:r>
          </w:p>
          <w:p w14:paraId="0A43F304" w14:textId="0CE19415" w:rsidR="005B6F25" w:rsidRDefault="005B6F25" w:rsidP="005B6F25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 กรอกข้อมูลในช่อง “</w:t>
            </w:r>
            <w:r w:rsidRPr="005B6F25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Assets No.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5B6F25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A460000024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1DB6A0E" w14:textId="21328993" w:rsidR="00D84487" w:rsidRPr="003D743B" w:rsidRDefault="005B6F25" w:rsidP="003D743B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Search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1A17CC0D" w14:textId="77777777" w:rsidR="00D84487" w:rsidRDefault="003D743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 “รายการทรัพย์สิน”</w:t>
            </w:r>
          </w:p>
          <w:p w14:paraId="09808FE7" w14:textId="1F3E3186" w:rsidR="003D743B" w:rsidRPr="003D743B" w:rsidRDefault="003D743B" w:rsidP="00656D28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แสดงข้อมูลทรัพย์สินรหัส “</w:t>
            </w:r>
            <w:r w:rsidRPr="005B6F25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A460000024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ในส่วนแสดงข้อมูลทรัพย์ และไม่สามารถดำเนินการ</w:t>
            </w:r>
            <w:proofErr w:type="spellStart"/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ใดๆ</w:t>
            </w:r>
            <w:proofErr w:type="spellEnd"/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กับทรัพย์สินดังกล่าวได้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241D4B4A" w14:textId="70F5BA3D" w:rsidR="00D84487" w:rsidRPr="00454EB0" w:rsidRDefault="00592777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DE1C78" w14:textId="77777777" w:rsidR="00D84487" w:rsidRPr="00454EB0" w:rsidRDefault="00D84487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D84487" w:rsidRPr="00260141" w14:paraId="7D878E9C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3431734" w14:textId="6D8F3FD2" w:rsidR="00D84487" w:rsidRPr="003D743B" w:rsidRDefault="003D743B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3D743B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5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FDDDC38" w14:textId="5911DF39" w:rsidR="00D84487" w:rsidRPr="003D743B" w:rsidRDefault="003D743B" w:rsidP="00D7069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3D743B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ตรวจสอบการโอนย้ายทรัพย์สิน (กรณีทรัพย์สินผ่านการยืนยันตีกลับแล้ว)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4D55F7E8" w14:textId="77777777" w:rsidR="00D84487" w:rsidRPr="003D743B" w:rsidRDefault="00D8448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6145585" w14:textId="77777777" w:rsidR="00D84487" w:rsidRPr="003D743B" w:rsidRDefault="00D84487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0521D225" w14:textId="77777777" w:rsidR="00D84487" w:rsidRPr="003D743B" w:rsidRDefault="00D84487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D84487" w:rsidRPr="00260141" w14:paraId="471B2F74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2FE9CC" w14:textId="77777777" w:rsidR="00D84487" w:rsidRPr="00454EB0" w:rsidRDefault="00D84487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4F21A" w14:textId="77777777" w:rsidR="00ED72F7" w:rsidRDefault="00ED72F7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FAS –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ระบบทรัพย์สิน”</w:t>
            </w:r>
          </w:p>
          <w:p w14:paraId="35E89C9F" w14:textId="77777777" w:rsidR="00ED72F7" w:rsidRDefault="00ED72F7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“ติดตามรายการโอน”</w:t>
            </w:r>
          </w:p>
          <w:p w14:paraId="37CD5D0C" w14:textId="77777777" w:rsidR="00ED72F7" w:rsidRDefault="00ED72F7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</w:t>
            </w:r>
            <w:r w:rsidRPr="00D7069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Confirm Reject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C7774AB" w14:textId="5AF5EBA0" w:rsidR="00ED72F7" w:rsidRDefault="00ED72F7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เลือกรายการทรัพย์สินที่ถูกตีกลับรหัส “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460000024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เพื่อยืนยันรับทรัพย์สิน</w:t>
            </w:r>
          </w:p>
          <w:p w14:paraId="3E8A131E" w14:textId="77777777" w:rsidR="00D84487" w:rsidRDefault="00ED72F7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กดปุ่ม “ยืนยัน”</w:t>
            </w:r>
          </w:p>
          <w:p w14:paraId="79B553F8" w14:textId="77777777" w:rsidR="00ED72F7" w:rsidRDefault="00ED72F7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6. กดเมนู “รายการทรัพย์สิน”</w:t>
            </w:r>
          </w:p>
          <w:p w14:paraId="4E606931" w14:textId="77777777" w:rsidR="00ED72F7" w:rsidRDefault="00ED72F7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กรอกข้อมูลในช่อง “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Assets No.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460000024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3291512" w14:textId="7B3AB2BB" w:rsidR="00ED72F7" w:rsidRPr="00ED72F7" w:rsidRDefault="00ED72F7" w:rsidP="00ED72F7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8.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Search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9A21688" w14:textId="77777777" w:rsidR="00D84487" w:rsidRDefault="00ED72F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2. พาไปหน้า “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ยืนยันการปฏิเสธ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E059C05" w14:textId="77777777" w:rsidR="00ED72F7" w:rsidRDefault="00ED72F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กรณีไม่เลือกรายการจะแสดงข้อความเป็น “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กรุณาเลือกทรัพย์สินที่ต้องการยืนยัน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6652BBB" w14:textId="77777777" w:rsidR="00ED72F7" w:rsidRDefault="00ED72F7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พากลับไปหน้า “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ยืนยันการปฏิเสธ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D1B5119" w14:textId="77777777" w:rsidR="00ED72F7" w:rsidRDefault="00ED72F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พาไปหน้า “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รายการทรัพย์สิน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A1A24D7" w14:textId="0CA5D54D" w:rsidR="00ED72F7" w:rsidRDefault="00ED72F7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8. แสดงข้อมูลทรัพย์สินรหัส “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</w:t>
            </w:r>
            <w:r w:rsidRPr="00ED72F7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460000024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ที่สามารถดำเนินการโอนย้ายได้ปกติ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780402A6" w14:textId="4DEA05D3" w:rsidR="00D84487" w:rsidRPr="00454EB0" w:rsidRDefault="00592777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lastRenderedPageBreak/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E6A37F" w14:textId="77777777" w:rsidR="00D84487" w:rsidRPr="00454EB0" w:rsidRDefault="00D84487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BC1DEB" w:rsidRPr="00260141" w14:paraId="7F6DF7AC" w14:textId="77777777" w:rsidTr="00BA23A0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4FB872A" w14:textId="36BFFC86" w:rsidR="00BC1DEB" w:rsidRPr="00BA23A0" w:rsidRDefault="00BC1DEB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BA23A0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>6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7D20BE" w14:textId="2B517B7E" w:rsidR="00BC1DEB" w:rsidRPr="00BA23A0" w:rsidRDefault="00BC1DEB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BA23A0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ตรวจสอบการแสดงสถานะการโอนย้ายของทรัพย์สิน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5B5DBB44" w14:textId="77777777" w:rsidR="00BC1DEB" w:rsidRPr="00BA23A0" w:rsidRDefault="00BC1DE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5E5F9EB" w14:textId="77777777" w:rsidR="00BC1DEB" w:rsidRPr="00BA23A0" w:rsidRDefault="00BC1DEB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52B185FC" w14:textId="77777777" w:rsidR="00BC1DEB" w:rsidRPr="00BA23A0" w:rsidRDefault="00BC1DEB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C1DEB" w:rsidRPr="00260141" w14:paraId="497F612E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6E9519C" w14:textId="77777777" w:rsidR="00BC1DEB" w:rsidRPr="00454EB0" w:rsidRDefault="00BC1DEB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C762B3" w14:textId="0F8078BD" w:rsidR="00BC1DEB" w:rsidRDefault="00BC1DEB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FAS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ระบบทรัพย์สิน”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</w:p>
          <w:p w14:paraId="3E122DD9" w14:textId="35FC53BC" w:rsidR="00BC1DEB" w:rsidRDefault="00BC1DEB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“ติดตามรายการโอน”</w:t>
            </w:r>
          </w:p>
          <w:p w14:paraId="433B41B2" w14:textId="77777777" w:rsidR="00BC1DEB" w:rsidRDefault="00BC1DEB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“ยืนยันการปฏิเสธ”</w:t>
            </w:r>
          </w:p>
          <w:p w14:paraId="2805E1D6" w14:textId="77777777" w:rsidR="00BC1DEB" w:rsidRDefault="00BC1DEB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คัดลอกรหัสทรัพย์สินที่อยู่ในตาราง 1 รายการ เช่น “</w:t>
            </w:r>
            <w:r>
              <w:t xml:space="preserve"> </w:t>
            </w:r>
            <w:r w:rsidRPr="00BC1DE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</w:t>
            </w:r>
            <w:r w:rsidRPr="00BC1DE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460000024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29A9E37" w14:textId="77777777" w:rsidR="00BC1DEB" w:rsidRDefault="00BC1DEB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กดเมนู “รายการทรัพย์สินทุกฝ่าย”</w:t>
            </w:r>
          </w:p>
          <w:p w14:paraId="19526E23" w14:textId="77777777" w:rsidR="00BC1DEB" w:rsidRDefault="00BC1DEB" w:rsidP="006D7172">
            <w:pPr>
              <w:tabs>
                <w:tab w:val="left" w:pos="4538"/>
              </w:tabs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กรอกข้อมูลลงในช่อง “</w:t>
            </w:r>
            <w:r w:rsidRPr="00BC1DE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Assets No</w:t>
            </w:r>
            <w:r w:rsidR="006D7172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 w:rsidR="006D717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ab/>
            </w:r>
            <w:r w:rsidR="006D7172" w:rsidRPr="00BC1DE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A</w:t>
            </w:r>
            <w:r w:rsidR="006D7172" w:rsidRPr="00BC1DEB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460000024</w:t>
            </w:r>
            <w:r w:rsidR="006D7172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FECBCF1" w14:textId="457BB905" w:rsidR="006D7172" w:rsidRDefault="006D7172" w:rsidP="006D7172">
            <w:pPr>
              <w:tabs>
                <w:tab w:val="left" w:pos="4538"/>
              </w:tabs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Search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70BD0B8" w14:textId="77777777" w:rsidR="00BC1DEB" w:rsidRDefault="006D717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 “</w:t>
            </w:r>
            <w:r w:rsidRPr="006D717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ยืนยันการปฏิเสธ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34106DD" w14:textId="77777777" w:rsidR="006D7172" w:rsidRDefault="006D717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พาไปหน้า “</w:t>
            </w:r>
            <w:r w:rsidRPr="006D717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รายการทรัพย์สิน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” </w:t>
            </w:r>
          </w:p>
          <w:p w14:paraId="58193946" w14:textId="1CD829FB" w:rsidR="006D7172" w:rsidRDefault="006D717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แสดงข้อมูลทรัพย์สินที่มีรหัสดังกล่าว พร้อมกับคอลัมน์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Status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เป็น “</w:t>
            </w:r>
            <w:r>
              <w:t xml:space="preserve"> </w:t>
            </w:r>
            <w:r w:rsidRPr="006D717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Transfer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5AB71675" w14:textId="5B888CBF" w:rsidR="00BC1DEB" w:rsidRDefault="0046610D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CE57327" w14:textId="77777777" w:rsidR="00BC1DEB" w:rsidRPr="00454EB0" w:rsidRDefault="00BC1DEB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BC1DEB" w:rsidRPr="00260141" w14:paraId="5548379F" w14:textId="77777777" w:rsidTr="001508F2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1B1DC82" w14:textId="6C548E5C" w:rsidR="00BC1DEB" w:rsidRPr="001508F2" w:rsidRDefault="00BA23A0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1508F2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7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F653274" w14:textId="6377FF0B" w:rsidR="00BC1DEB" w:rsidRPr="001508F2" w:rsidRDefault="001508F2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1508F2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ตรวจสอบการแสดงชื่อผู้โอนย้าย (หน้าติดตามรายการโอน)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284D7411" w14:textId="77777777" w:rsidR="00BC1DEB" w:rsidRPr="001508F2" w:rsidRDefault="00BC1DEB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E6A878B" w14:textId="77777777" w:rsidR="00BC1DEB" w:rsidRPr="001508F2" w:rsidRDefault="00BC1DEB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17DEB165" w14:textId="77777777" w:rsidR="00BC1DEB" w:rsidRPr="001508F2" w:rsidRDefault="00BC1DEB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A23A0" w:rsidRPr="00260141" w14:paraId="0E97B056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1A3E628" w14:textId="77777777" w:rsidR="00BA23A0" w:rsidRPr="00454EB0" w:rsidRDefault="00BA23A0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596109" w14:textId="24EC726F" w:rsidR="001508F2" w:rsidRDefault="001508F2" w:rsidP="001508F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FAS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ระบบทรัพย์สิน”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</w:p>
          <w:p w14:paraId="30535E0D" w14:textId="77777777" w:rsidR="001508F2" w:rsidRDefault="001508F2" w:rsidP="001508F2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“ติดตามรายการโอน”</w:t>
            </w:r>
          </w:p>
          <w:p w14:paraId="57C14E04" w14:textId="0820611D" w:rsidR="001508F2" w:rsidRDefault="001508F2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เลือกแถบ “รอรับโอนทรัพย์สิน”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7C24536" w14:textId="77777777" w:rsidR="00BA23A0" w:rsidRDefault="001508F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 “</w:t>
            </w:r>
            <w:r w:rsidRPr="001508F2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ติดตามรายการโอน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DDAE637" w14:textId="015ACDE4" w:rsidR="001508F2" w:rsidRDefault="001508F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แสดงคอลัมน์ “ผู้โอนย้าย” และแสดงชื่อผู้โอนย้ายทรัพย์สิน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1BEA200" w14:textId="3341757E" w:rsidR="00BA23A0" w:rsidRDefault="001508F2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59A18E" w14:textId="77777777" w:rsidR="00BA23A0" w:rsidRPr="00454EB0" w:rsidRDefault="00BA23A0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BA23A0" w:rsidRPr="00260141" w14:paraId="620014C8" w14:textId="77777777" w:rsidTr="009A2EEC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30BFD6BF" w14:textId="042A6F1A" w:rsidR="00BA23A0" w:rsidRPr="009A2EEC" w:rsidRDefault="001508F2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9A2EE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8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A9E3DAB" w14:textId="1779858C" w:rsidR="00BA23A0" w:rsidRPr="009A2EEC" w:rsidRDefault="001A4DFF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9A2EE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ตรวจสอบการค้นหาและการแสดงข้อมูล </w:t>
            </w:r>
            <w:r w:rsidRPr="009A2EEC"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  <w:t xml:space="preserve">Cost center </w:t>
            </w:r>
            <w:r w:rsidRPr="009A2EEC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ในรูปแบบชื่อฝ่ายและแผนก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33B0B29F" w14:textId="77777777" w:rsidR="00BA23A0" w:rsidRPr="009A2EEC" w:rsidRDefault="00BA23A0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CC14E03" w14:textId="77777777" w:rsidR="00BA23A0" w:rsidRPr="009A2EEC" w:rsidRDefault="00BA23A0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EDA912C" w14:textId="77777777" w:rsidR="00BA23A0" w:rsidRPr="009A2EEC" w:rsidRDefault="00BA23A0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BC1DEB" w:rsidRPr="00260141" w14:paraId="25210CFA" w14:textId="77777777" w:rsidTr="00592777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80061AC" w14:textId="77777777" w:rsidR="00BC1DEB" w:rsidRPr="00454EB0" w:rsidRDefault="00BC1DEB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C13285" w14:textId="77777777" w:rsidR="00BC1DEB" w:rsidRDefault="001A4DFF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FAS -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ระบบทรัพย์สิน”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</w:t>
            </w:r>
          </w:p>
          <w:p w14:paraId="18567C21" w14:textId="77777777" w:rsidR="001A4DFF" w:rsidRDefault="001A4DFF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“รายการทรัพย์สินของทุกฝ่าย”</w:t>
            </w:r>
          </w:p>
          <w:p w14:paraId="4AC55B30" w14:textId="77777777" w:rsidR="001A4DFF" w:rsidRDefault="001A4DFF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3. เลือกรายการ “</w:t>
            </w:r>
            <w:proofErr w:type="spellStart"/>
            <w:r w:rsidRPr="001A4DF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Costcenter</w:t>
            </w:r>
            <w:proofErr w:type="spellEnd"/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9E57ECD" w14:textId="77777777" w:rsidR="00C23D7A" w:rsidRDefault="00C23D7A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559B3492" w14:textId="77777777" w:rsidR="00C23D7A" w:rsidRDefault="00C23D7A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396DEF78" w14:textId="77777777" w:rsidR="00C23D7A" w:rsidRDefault="00C23D7A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17908015" w14:textId="77777777" w:rsidR="00C23D7A" w:rsidRDefault="00C23D7A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78C0D531" w14:textId="77777777" w:rsidR="00C23D7A" w:rsidRDefault="00C23D7A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21AFFAB3" w14:textId="1D8E5789" w:rsidR="00C23D7A" w:rsidRDefault="00C23D7A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B9D99C" w14:textId="77777777" w:rsidR="00BC1DEB" w:rsidRDefault="001A4DFF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พาไปหน้า “</w:t>
            </w:r>
            <w:r w:rsidRPr="001A4DF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รายการทรัพย์สิน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7315820" w14:textId="34E4F3D1" w:rsidR="001A4DFF" w:rsidRDefault="001A4DFF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3. แสดงข้อมูล </w:t>
            </w:r>
            <w:proofErr w:type="spellStart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Costcenter</w:t>
            </w:r>
            <w:proofErr w:type="spellEnd"/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ในรูปแบบชื่อฝ่ายและแผนกและสามารถค้นหาได้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B0EBF2F" w14:textId="5E524477" w:rsidR="00BC1DEB" w:rsidRDefault="009A2EEC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C935C8" w14:textId="77777777" w:rsidR="00BC1DEB" w:rsidRPr="00454EB0" w:rsidRDefault="00BC1DEB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</w:tr>
      <w:tr w:rsidR="001508F2" w:rsidRPr="00260141" w14:paraId="737382A9" w14:textId="77777777" w:rsidTr="00A61B6A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F215363" w14:textId="73137E77" w:rsidR="001508F2" w:rsidRPr="00A61B6A" w:rsidRDefault="00C23D7A" w:rsidP="00656D28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A61B6A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lastRenderedPageBreak/>
              <w:t>9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C88D65B" w14:textId="7BEEEA24" w:rsidR="001508F2" w:rsidRPr="00A61B6A" w:rsidRDefault="00C23D7A" w:rsidP="00ED72F7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  <w:r w:rsidRPr="00A61B6A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ตรวจสอบการยกเลิกการโอนย้ายทรัพย์สิน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18942F49" w14:textId="77777777" w:rsidR="001508F2" w:rsidRPr="00A61B6A" w:rsidRDefault="001508F2" w:rsidP="00656D28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07E6CF47" w14:textId="77777777" w:rsidR="001508F2" w:rsidRPr="00A61B6A" w:rsidRDefault="001508F2" w:rsidP="00592777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  <w:vAlign w:val="center"/>
          </w:tcPr>
          <w:p w14:paraId="3CAA7C68" w14:textId="77777777" w:rsidR="001508F2" w:rsidRPr="00A61B6A" w:rsidRDefault="001508F2" w:rsidP="00656D28">
            <w:pPr>
              <w:spacing w:befor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C23D7A" w:rsidRPr="00260141" w14:paraId="0E77F059" w14:textId="77777777" w:rsidTr="002508DD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ABA0C74" w14:textId="77777777" w:rsidR="00C23D7A" w:rsidRPr="00454EB0" w:rsidRDefault="00C23D7A" w:rsidP="00C23D7A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72E8A3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FAS –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ระบบทรัพย์สิน”</w:t>
            </w:r>
          </w:p>
          <w:p w14:paraId="6C53A23C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“รายการทรัพย์สิน”</w:t>
            </w:r>
          </w:p>
          <w:p w14:paraId="5F83BCB9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 กรอกข้อมูลในช่อง “</w:t>
            </w:r>
            <w:r w:rsidRPr="00A53E27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Description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Printer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BEBF8D2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Search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6B5748C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เลือกรายการทรัพย์สินที่จะโอนย้าย</w:t>
            </w:r>
          </w:p>
          <w:p w14:paraId="7A44D3AE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6. กดปุ่ม “</w:t>
            </w:r>
            <w:r w:rsidRPr="00961C8F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Transfer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D79BC96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7. เลือกตัวเลือก “โอนไปยัง” เป็น “แผนก”</w:t>
            </w:r>
          </w:p>
          <w:p w14:paraId="0244A26F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8. เลือกรายการในช่อง “ฝ่าย” เป็น “</w:t>
            </w:r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1302000000 ฝ่ายผลิตและ</w:t>
            </w:r>
            <w:proofErr w:type="spellStart"/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โล</w:t>
            </w:r>
            <w:proofErr w:type="spellEnd"/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จิสติก 2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E182AEF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9. เลือกรายการในช่อง “แผนก” เป็น “</w:t>
            </w:r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1302020200 คลังทรัพย์สิน/อะไหล่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033C58E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10. กรอกข้อมูลในช่อง “เหตุผล” เป็น “ทดสอบการโอนย้าย”</w:t>
            </w:r>
          </w:p>
          <w:p w14:paraId="73E53DD9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11.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Confirm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2788178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12. กดเมนู “ติดตามรายการโอน”</w:t>
            </w:r>
          </w:p>
          <w:p w14:paraId="5BD8956B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13. เลือกแถบ “รอรับทรัพย์สิน”</w:t>
            </w:r>
          </w:p>
          <w:p w14:paraId="759B83C9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14. กดปุ่ม “ถังขยะ” หน้ารายการที่ต้องการยกเลิก</w:t>
            </w:r>
          </w:p>
          <w:p w14:paraId="2BCCA105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15. กรอกข้อมูลในช่อง “เหตุผล” เป็น “ทดสอบยกเลิกโอนย้าย”</w:t>
            </w:r>
          </w:p>
          <w:p w14:paraId="4720E0E7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16. กดปุ่ม</w:t>
            </w:r>
            <w:r w:rsidR="00A61B6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 “</w:t>
            </w:r>
            <w:r w:rsidR="00A61B6A" w:rsidRPr="00A61B6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Confirm</w:t>
            </w:r>
            <w:r w:rsidR="00A61B6A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E7CB774" w14:textId="0194DE4D" w:rsidR="002508DD" w:rsidRDefault="002508DD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1076DBA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“รายการทรัพย์สิน”</w:t>
            </w:r>
          </w:p>
          <w:p w14:paraId="15091DAA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แสดงข้อมูลทรัพย์สินที่มีรายละเอียดเป็น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Printer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ในส่วนแสดงข้อมูลรายการทรัพย์</w:t>
            </w:r>
          </w:p>
          <w:p w14:paraId="19C3B2DE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กรณีไม่เลือกรายการจะแสดงข้อความเป็น “</w:t>
            </w:r>
            <w:r w:rsidRPr="00961C8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กรุณาเลือกทรัพย์สินที่ต้องการโอน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3B19ECB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พาไปหน้า “</w:t>
            </w:r>
            <w:r w:rsidRPr="00B4618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Confirm Transfer Assets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0258D0D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กรณีไม่เลือกรายการจะแสดงข้อความเป็น “</w:t>
            </w:r>
            <w:r w:rsidRPr="00B4618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Please input Department.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BA10FDD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กรณีไม่เลือกรายการจะแสดงข้อความเป็น “</w:t>
            </w:r>
            <w:r w:rsidRPr="00B4618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Please input Division.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CEA753C" w14:textId="4E672A0D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11. บันทึกข้อมูลการโอนย้ายและพากลับไปหน้ารายการทรัพย์สิน พร้อมกับแสดงข้อความเป็น “บันทึกข้อมูลเรียบร้อยแล้ว”</w:t>
            </w:r>
          </w:p>
          <w:p w14:paraId="66C51527" w14:textId="002947E6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12. พาไปหน้า “ติดตามรายการโอน”</w:t>
            </w:r>
          </w:p>
          <w:p w14:paraId="4AB805C4" w14:textId="2AA5C628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14. แสดงรายละเอียดใบงานที่จะยกเลิก พร้อมกับช่องระบุเหตุผลการยกเลิก</w:t>
            </w:r>
          </w:p>
          <w:p w14:paraId="34AFB2F7" w14:textId="684313E7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15. กรณีไม่กรอกข้อมูลจะแสดงข้อความเป็น “</w:t>
            </w:r>
            <w:r w:rsidRPr="00C23D7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กรุณากรอกเหตุผล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05F6426" w14:textId="5360C8D9" w:rsidR="00A61B6A" w:rsidRDefault="00A61B6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 xml:space="preserve">16. </w:t>
            </w:r>
            <w:r w:rsidR="00D24A52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ยกเลิกใบงานดังกล่าวและทรัพย์สินในใบงานสามารถทำการโอนย้ายได้อีก</w:t>
            </w:r>
            <w:r w:rsidR="002508DD"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ครั้ง</w:t>
            </w:r>
          </w:p>
          <w:p w14:paraId="43060459" w14:textId="58E1AA2A" w:rsidR="002508DD" w:rsidRDefault="002508DD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6449F34F" w14:textId="040806AE" w:rsidR="002508DD" w:rsidRDefault="002508DD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42F4E0AE" w14:textId="475C5824" w:rsidR="002508DD" w:rsidRDefault="002508DD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3CAE2A41" w14:textId="77777777" w:rsidR="002508DD" w:rsidRDefault="002508DD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</w:rPr>
            </w:pPr>
          </w:p>
          <w:p w14:paraId="49A08AD6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2EFB2051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  <w:p w14:paraId="0196AA8C" w14:textId="77777777" w:rsidR="00C23D7A" w:rsidRDefault="00C23D7A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0C196254" w14:textId="37B3D969" w:rsidR="00C23D7A" w:rsidRDefault="00D001AD" w:rsidP="00C23D7A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4DDDD19" w14:textId="605D3D48" w:rsidR="00C23D7A" w:rsidRPr="00454EB0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ไม่สามารถยกเลิกใบงานได้</w:t>
            </w:r>
          </w:p>
        </w:tc>
      </w:tr>
      <w:tr w:rsidR="002508DD" w:rsidRPr="00260141" w14:paraId="5D949400" w14:textId="77777777" w:rsidTr="002508DD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21DD2D5" w14:textId="71DF85E6" w:rsidR="002508DD" w:rsidRPr="002508DD" w:rsidRDefault="002508DD" w:rsidP="00C23D7A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/>
                <w:b/>
                <w:bCs/>
                <w:color w:val="000000"/>
                <w:sz w:val="22"/>
                <w:szCs w:val="22"/>
              </w:rPr>
            </w:pPr>
            <w:r w:rsidRPr="002508DD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lastRenderedPageBreak/>
              <w:t>10</w:t>
            </w: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4D2DE8B4" w14:textId="2BEC318B" w:rsidR="002508DD" w:rsidRDefault="002508DD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  <w:r w:rsidRPr="00A61B6A"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>ตรวจสอบการยกเลิกการโอนย้ายทรัพย์สิน</w:t>
            </w:r>
            <w:r>
              <w:rPr>
                <w:rFonts w:ascii="BBQ Plz Rounded" w:eastAsia="Times New Roman" w:hAnsi="BBQ Plz Rounded" w:cs="BBQ Plz Rounded" w:hint="cs"/>
                <w:b/>
                <w:bCs/>
                <w:color w:val="000000"/>
                <w:sz w:val="22"/>
                <w:szCs w:val="22"/>
                <w:cs/>
              </w:rPr>
              <w:t xml:space="preserve"> (กรณีกดปุ่มยกเลิก)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5452B7D" w14:textId="77777777" w:rsidR="002508DD" w:rsidRDefault="002508DD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79A2530B" w14:textId="77777777" w:rsidR="002508DD" w:rsidRDefault="002508DD" w:rsidP="00C23D7A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noWrap/>
          </w:tcPr>
          <w:p w14:paraId="6358B7EB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</w:tr>
      <w:tr w:rsidR="002508DD" w:rsidRPr="00260141" w14:paraId="2ECCEEEF" w14:textId="77777777" w:rsidTr="002508DD">
        <w:trPr>
          <w:gridAfter w:val="1"/>
          <w:wAfter w:w="2" w:type="pct"/>
          <w:trHeight w:val="277"/>
        </w:trPr>
        <w:tc>
          <w:tcPr>
            <w:tcW w:w="26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EEC45E" w14:textId="77777777" w:rsidR="002508DD" w:rsidRDefault="002508DD" w:rsidP="00C23D7A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  <w:tc>
          <w:tcPr>
            <w:tcW w:w="200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ACE3F6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1. กดเมนู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FAS –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ระบบทรัพย์สิน”</w:t>
            </w:r>
          </w:p>
          <w:p w14:paraId="18B21A81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2. กดเมนู “รายการทรัพย์สิน”</w:t>
            </w:r>
          </w:p>
          <w:p w14:paraId="03AF7AF1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3. กรอกข้อมูลในช่อง “</w:t>
            </w:r>
            <w:r w:rsidRPr="00A53E27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Description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 เป็น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Printer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E0C2C3D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4.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Search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340A254F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 xml:space="preserve">5. 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เลือกรายการทรัพย์สินที่จะโอนย้าย</w:t>
            </w:r>
          </w:p>
          <w:p w14:paraId="04461900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6. กดปุ่ม “</w:t>
            </w:r>
            <w:r w:rsidRPr="00961C8F"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Transfer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1039CB8D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7. เลือกตัวเลือก “โอนไปยัง” เป็น “แผนก”</w:t>
            </w:r>
          </w:p>
          <w:p w14:paraId="14429CB1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8. เลือกรายการในช่อง “ฝ่าย” เป็น “</w:t>
            </w:r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1302000000 ฝ่ายผลิตและ</w:t>
            </w:r>
            <w:proofErr w:type="spellStart"/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โล</w:t>
            </w:r>
            <w:proofErr w:type="spellEnd"/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จิสติก 2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A81FC2E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9. เลือกรายการในช่อง “แผนก” เป็น “</w:t>
            </w:r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1302020200 คลัง</w:t>
            </w:r>
            <w:bookmarkStart w:id="5" w:name="_GoBack"/>
            <w:bookmarkEnd w:id="5"/>
            <w:r w:rsidRPr="006E505F">
              <w:rPr>
                <w:rFonts w:ascii="BBQ Plz Rounded" w:hAnsi="BBQ Plz Rounded" w:cs="BBQ Plz Rounded"/>
                <w:color w:val="000000"/>
                <w:sz w:val="22"/>
                <w:szCs w:val="22"/>
                <w:cs/>
              </w:rPr>
              <w:t>ทรัพย์สิน/อะไหล่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7B44E4C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10. กรอกข้อมูลในช่อง “เหตุผล” เป็น “ทดสอบการโอนย้าย”</w:t>
            </w:r>
          </w:p>
          <w:p w14:paraId="6B2C8E6D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11. กดปุ่ม “</w:t>
            </w:r>
            <w:r>
              <w:rPr>
                <w:rFonts w:ascii="BBQ Plz Rounded" w:hAnsi="BBQ Plz Rounded" w:cs="BBQ Plz Rounded"/>
                <w:color w:val="000000"/>
                <w:sz w:val="22"/>
                <w:szCs w:val="22"/>
              </w:rPr>
              <w:t>Confirm</w:t>
            </w:r>
            <w:r>
              <w:rPr>
                <w:rFonts w:ascii="BBQ Plz Rounded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2760DD1E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12. กดเมนู “ติดตามรายการโอน”</w:t>
            </w:r>
          </w:p>
          <w:p w14:paraId="4A0F8291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13. เลือกแถบ “รอรับทรัพย์สิน”</w:t>
            </w:r>
          </w:p>
          <w:p w14:paraId="5010D722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14. กดปุ่ม “ถังขยะ” หน้ารายการที่ต้องการยกเลิก</w:t>
            </w:r>
          </w:p>
          <w:p w14:paraId="311A00C1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15. กรอกข้อมูลในช่อง “เหตุผล” เป็น “ทดสอบยกเลิกโอนย้าย”</w:t>
            </w:r>
          </w:p>
          <w:p w14:paraId="1AEFFAB4" w14:textId="4C5486F0" w:rsidR="002508DD" w:rsidRDefault="002508DD" w:rsidP="00C23D7A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16. กดปุ่ม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Cancel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</w:tc>
        <w:tc>
          <w:tcPr>
            <w:tcW w:w="170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4D6415A6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2.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พาไปหน้า “รายการทรัพย์สิน”</w:t>
            </w:r>
          </w:p>
          <w:p w14:paraId="139F51B5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4. แสดงข้อมูลทรัพย์สินที่มีรายละเอียดเป็น “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Printer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  <w:r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ในส่วนแสดงข้อมูลรายการทรัพย์</w:t>
            </w:r>
          </w:p>
          <w:p w14:paraId="620E3C68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5. กรณีไม่เลือกรายการจะแสดงข้อความเป็น “</w:t>
            </w:r>
            <w:r w:rsidRPr="00961C8F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กรุณาเลือกทรัพย์สินที่ต้องการโอน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57304FB3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6. พาไปหน้า “</w:t>
            </w:r>
            <w:r w:rsidRPr="00B4618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Confirm Transfer Assets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736E71C5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7. กรณีไม่เลือกรายการจะแสดงข้อความเป็น “</w:t>
            </w:r>
            <w:r w:rsidRPr="00B4618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Please input Department.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6F0F9A69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8. กรณีไม่เลือกรายการจะแสดงข้อความเป็น “</w:t>
            </w:r>
            <w:r w:rsidRPr="00B46181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  <w:t>Please input Division.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44A3941F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11. บันทึกข้อมูลการโอนย้ายและพากลับไปหน้ารายการทรัพย์สิน พร้อมกับแสดงข้อความเป็น “บันทึกข้อมูลเรียบร้อยแล้ว”</w:t>
            </w:r>
          </w:p>
          <w:p w14:paraId="52764B58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12. พาไปหน้า “ติดตามรายการโอน”</w:t>
            </w:r>
          </w:p>
          <w:p w14:paraId="1F353FE5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14. แสดงรายละเอียดใบงานที่จะยกเลิก พร้อมกับช่องระบุเหตุผลการยกเลิก</w:t>
            </w:r>
          </w:p>
          <w:p w14:paraId="58E0EE42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15. กรณีไม่กรอกข้อมูลจะแสดงข้อความเป็น “</w:t>
            </w:r>
            <w:r w:rsidRPr="00C23D7A">
              <w:rPr>
                <w:rFonts w:ascii="BBQ Plz Rounded" w:eastAsia="Times New Roman" w:hAnsi="BBQ Plz Rounded" w:cs="BBQ Plz Rounded"/>
                <w:color w:val="000000"/>
                <w:sz w:val="22"/>
                <w:szCs w:val="22"/>
                <w:cs/>
              </w:rPr>
              <w:t>กรุณากรอกเหตุผล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”</w:t>
            </w:r>
          </w:p>
          <w:p w14:paraId="037199D8" w14:textId="4A658458" w:rsidR="002508DD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16. ยกเลิก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ขั้นตอน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ดังกล่าวและ</w:t>
            </w: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ซ่อนส่วนแสดงรายละเอียดใบงาน</w:t>
            </w:r>
          </w:p>
        </w:tc>
        <w:tc>
          <w:tcPr>
            <w:tcW w:w="45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3827ADC4" w14:textId="0E9AB80F" w:rsidR="002508DD" w:rsidRDefault="002508DD" w:rsidP="00C23D7A">
            <w:pPr>
              <w:spacing w:before="0"/>
              <w:ind w:firstLine="0"/>
              <w:jc w:val="center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  <w:r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  <w:t>ผ่าน</w:t>
            </w:r>
          </w:p>
        </w:tc>
        <w:tc>
          <w:tcPr>
            <w:tcW w:w="577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</w:tcPr>
          <w:p w14:paraId="6541F7D1" w14:textId="77777777" w:rsidR="002508DD" w:rsidRDefault="002508DD" w:rsidP="002508DD">
            <w:pPr>
              <w:spacing w:before="0"/>
              <w:ind w:firstLine="0"/>
              <w:jc w:val="left"/>
              <w:rPr>
                <w:rFonts w:ascii="BBQ Plz Rounded" w:eastAsia="Times New Roman" w:hAnsi="BBQ Plz Rounded" w:cs="BBQ Plz Rounded" w:hint="cs"/>
                <w:color w:val="000000"/>
                <w:sz w:val="22"/>
                <w:szCs w:val="22"/>
                <w:cs/>
              </w:rPr>
            </w:pPr>
          </w:p>
        </w:tc>
      </w:tr>
    </w:tbl>
    <w:p w14:paraId="64830F9F" w14:textId="77777777" w:rsidR="00A47CBE" w:rsidRPr="00AD611C" w:rsidRDefault="00A47CBE" w:rsidP="005309EE">
      <w:pPr>
        <w:ind w:firstLine="0"/>
      </w:pPr>
    </w:p>
    <w:tbl>
      <w:tblPr>
        <w:tblStyle w:val="TableGrid3"/>
        <w:tblW w:w="5000" w:type="pct"/>
        <w:tblLook w:val="04A0" w:firstRow="1" w:lastRow="0" w:firstColumn="1" w:lastColumn="0" w:noHBand="0" w:noVBand="1"/>
      </w:tblPr>
      <w:tblGrid>
        <w:gridCol w:w="7511"/>
        <w:gridCol w:w="7309"/>
      </w:tblGrid>
      <w:tr w:rsidR="00C307BD" w:rsidRPr="00EC4D71" w14:paraId="7848E177" w14:textId="77777777" w:rsidTr="00454EB0">
        <w:trPr>
          <w:trHeight w:val="2194"/>
        </w:trPr>
        <w:tc>
          <w:tcPr>
            <w:tcW w:w="2534" w:type="pct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12FB312A" w14:textId="77777777" w:rsidR="00C307BD" w:rsidRPr="00EC4D71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lastRenderedPageBreak/>
              <w:t>สำหรับผู้</w:t>
            </w:r>
            <w:r w:rsidR="00BF1E08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ประเมิน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14:paraId="4999C909" w14:textId="77777777" w:rsidR="00412B53" w:rsidRPr="00EC4D71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2BC241A0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565C6B6B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3291CEF9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14:paraId="1EBDFDE7" w14:textId="77777777" w:rsidR="00C307BD" w:rsidRPr="00EC4D71" w:rsidRDefault="00C307BD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2466" w:type="pct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79C2396B" w14:textId="77777777" w:rsidR="00C307BD" w:rsidRPr="00EC4D71" w:rsidRDefault="00C307BD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BF1E08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ประเมิน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14:paraId="2B21A80C" w14:textId="77777777" w:rsidR="00412B53" w:rsidRPr="00EC4D71" w:rsidRDefault="00412B53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453896AC" w14:textId="77777777" w:rsidR="00C307BD" w:rsidRPr="00EC4D71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26F914CF" w14:textId="77777777" w:rsidR="00C307BD" w:rsidRPr="00EC4D71" w:rsidRDefault="00C307BD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3CA01840" w14:textId="77777777" w:rsidR="00C307BD" w:rsidRPr="00EC4D71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14:paraId="64CF1AED" w14:textId="77777777" w:rsidR="00C307BD" w:rsidRPr="00EC4D71" w:rsidRDefault="00C307BD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14:paraId="38C9818F" w14:textId="77777777" w:rsidR="00454EB0" w:rsidRDefault="00454EB0" w:rsidP="002775DB">
      <w:pPr>
        <w:pStyle w:val="3"/>
        <w:ind w:left="1440" w:hanging="447"/>
        <w:jc w:val="both"/>
        <w:rPr>
          <w:rFonts w:ascii="BBQ Plz Rounded" w:hAnsi="BBQ Plz Rounded" w:cs="BBQ Plz Rounded"/>
          <w:b/>
          <w:bCs/>
          <w:i w:val="0"/>
          <w:iCs w:val="0"/>
          <w:cs/>
        </w:rPr>
      </w:pPr>
    </w:p>
    <w:p w14:paraId="27F3ABA4" w14:textId="77777777" w:rsidR="00454EB0" w:rsidRDefault="00454EB0">
      <w:pPr>
        <w:spacing w:before="0" w:after="200" w:line="276" w:lineRule="auto"/>
        <w:ind w:firstLine="0"/>
        <w:jc w:val="left"/>
        <w:rPr>
          <w:rFonts w:ascii="BBQ Plz Rounded" w:hAnsi="BBQ Plz Rounded" w:cs="BBQ Plz Rounded"/>
          <w:b/>
          <w:bCs/>
          <w:cs/>
        </w:rPr>
      </w:pPr>
      <w:r>
        <w:rPr>
          <w:rFonts w:ascii="BBQ Plz Rounded" w:hAnsi="BBQ Plz Rounded" w:cs="BBQ Plz Rounded"/>
          <w:b/>
          <w:bCs/>
          <w:i/>
          <w:iCs/>
          <w:cs/>
        </w:rPr>
        <w:br w:type="page"/>
      </w:r>
    </w:p>
    <w:p w14:paraId="75764E4E" w14:textId="77777777" w:rsidR="00454EB0" w:rsidRDefault="00454EB0" w:rsidP="002775DB">
      <w:pPr>
        <w:pStyle w:val="3"/>
        <w:ind w:left="1440" w:hanging="447"/>
        <w:jc w:val="both"/>
        <w:rPr>
          <w:rFonts w:ascii="BBQ Plz Rounded" w:hAnsi="BBQ Plz Rounded" w:cs="BBQ Plz Rounded"/>
          <w:b/>
          <w:bCs/>
          <w:i w:val="0"/>
          <w:iCs w:val="0"/>
          <w:cs/>
        </w:rPr>
        <w:sectPr w:rsidR="00454EB0" w:rsidSect="00963359">
          <w:pgSz w:w="16838" w:h="11906" w:orient="landscape"/>
          <w:pgMar w:top="706" w:right="994" w:bottom="562" w:left="994" w:header="432" w:footer="706" w:gutter="0"/>
          <w:cols w:space="708"/>
          <w:docGrid w:linePitch="435"/>
        </w:sectPr>
      </w:pPr>
    </w:p>
    <w:p w14:paraId="389E1ABC" w14:textId="5A1868B8" w:rsidR="008315B7" w:rsidRPr="00EC4D71" w:rsidRDefault="00047602" w:rsidP="002775DB">
      <w:pPr>
        <w:pStyle w:val="3"/>
        <w:ind w:left="1440" w:hanging="447"/>
        <w:jc w:val="both"/>
        <w:rPr>
          <w:rFonts w:ascii="BBQ Plz Rounded" w:hAnsi="BBQ Plz Rounded" w:cs="BBQ Plz Rounded"/>
          <w:b/>
          <w:bCs/>
          <w:i w:val="0"/>
          <w:iCs w:val="0"/>
          <w:cs/>
        </w:rPr>
      </w:pPr>
      <w:ins w:id="6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7" w:author="Sopittha Kaveevorasart" w:date="2014-10-02T19:52:00Z">
              <w:rPr>
                <w:cs/>
              </w:rPr>
            </w:rPrChange>
          </w:rPr>
          <w:lastRenderedPageBreak/>
          <w:t>แบบ</w:t>
        </w:r>
      </w:ins>
      <w:ins w:id="8" w:author="Sopittha Kaveevorasart" w:date="2014-10-02T19:48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9" w:author="Sopittha Kaveevorasart" w:date="2014-10-02T19:52:00Z">
              <w:rPr>
                <w:rFonts w:ascii="TH SarabunPSK" w:hAnsi="TH SarabunPSK" w:cs="TH SarabunPSK"/>
                <w:i w:val="0"/>
                <w:iCs w:val="0"/>
                <w:cs/>
              </w:rPr>
            </w:rPrChange>
          </w:rPr>
          <w:t>ฟอร์มสำหรับการ</w:t>
        </w:r>
      </w:ins>
      <w:ins w:id="10" w:author="Sopittha Kaveevorasart" w:date="2014-10-02T19:4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  <w:rPrChange w:id="11" w:author="Sopittha Kaveevorasart" w:date="2014-10-02T19:52:00Z">
              <w:rPr>
                <w:cs/>
              </w:rPr>
            </w:rPrChange>
          </w:rPr>
          <w:t>แก้ไข</w:t>
        </w:r>
      </w:ins>
      <w:ins w:id="12" w:author="Sopittha Kaveevorasart" w:date="2014-10-02T19:55:00Z">
        <w:r w:rsidRPr="00EC4D71">
          <w:rPr>
            <w:rFonts w:ascii="BBQ Plz Rounded" w:hAnsi="BBQ Plz Rounded" w:cs="BBQ Plz Rounded"/>
            <w:b/>
            <w:bCs/>
            <w:i w:val="0"/>
            <w:iCs w:val="0"/>
            <w:cs/>
          </w:rPr>
          <w:t>รายการที่ยังต้องปรับปรุง</w:t>
        </w:r>
      </w:ins>
      <w:r w:rsidR="002775DB">
        <w:rPr>
          <w:rFonts w:ascii="BBQ Plz Rounded" w:hAnsi="BBQ Plz Rounded" w:cs="BBQ Plz Rounded"/>
          <w:b/>
          <w:bCs/>
          <w:i w:val="0"/>
          <w:iCs w:val="0"/>
        </w:rPr>
        <w:t xml:space="preserve"> </w:t>
      </w:r>
      <w:r w:rsidR="002775DB">
        <w:rPr>
          <w:rFonts w:ascii="BBQ Plz Rounded" w:hAnsi="BBQ Plz Rounded" w:cs="BBQ Plz Rounded" w:hint="cs"/>
          <w:b/>
          <w:bCs/>
          <w:i w:val="0"/>
          <w:iCs w:val="0"/>
          <w:cs/>
        </w:rPr>
        <w:t>(สำหรับผู้ใช้งาน)</w:t>
      </w:r>
    </w:p>
    <w:p w14:paraId="24747DFB" w14:textId="77777777" w:rsidR="00047602" w:rsidRPr="00EC4D71" w:rsidRDefault="00047602" w:rsidP="00047602">
      <w:pPr>
        <w:rPr>
          <w:rFonts w:ascii="BBQ Plz Rounded" w:hAnsi="BBQ Plz Rounded" w:cs="BBQ Plz Rounded"/>
          <w:sz w:val="20"/>
          <w:szCs w:val="20"/>
        </w:rPr>
      </w:pPr>
    </w:p>
    <w:tbl>
      <w:tblPr>
        <w:tblW w:w="10348" w:type="dxa"/>
        <w:tblInd w:w="274" w:type="dxa"/>
        <w:tblLayout w:type="fixed"/>
        <w:tblLook w:val="04A0" w:firstRow="1" w:lastRow="0" w:firstColumn="1" w:lastColumn="0" w:noHBand="0" w:noVBand="1"/>
      </w:tblPr>
      <w:tblGrid>
        <w:gridCol w:w="686"/>
        <w:gridCol w:w="851"/>
        <w:gridCol w:w="22"/>
        <w:gridCol w:w="1996"/>
        <w:gridCol w:w="1383"/>
        <w:gridCol w:w="1418"/>
        <w:gridCol w:w="1440"/>
        <w:gridCol w:w="1276"/>
        <w:gridCol w:w="1276"/>
        <w:tblGridChange w:id="13">
          <w:tblGrid>
            <w:gridCol w:w="10"/>
            <w:gridCol w:w="686"/>
            <w:gridCol w:w="439"/>
            <w:gridCol w:w="412"/>
            <w:gridCol w:w="22"/>
            <w:gridCol w:w="275"/>
            <w:gridCol w:w="1721"/>
            <w:gridCol w:w="297"/>
            <w:gridCol w:w="1086"/>
            <w:gridCol w:w="1418"/>
            <w:gridCol w:w="1440"/>
            <w:gridCol w:w="1276"/>
            <w:gridCol w:w="1276"/>
            <w:gridCol w:w="592"/>
          </w:tblGrid>
        </w:tblGridChange>
      </w:tblGrid>
      <w:tr w:rsidR="00056B5A" w:rsidRPr="00EC4D71" w14:paraId="3F5B441C" w14:textId="77777777" w:rsidTr="00832643">
        <w:trPr>
          <w:trHeight w:val="668"/>
          <w:ins w:id="14" w:author="Sopittha Kaveevorasart" w:date="2014-10-02T19:45:00Z"/>
        </w:trPr>
        <w:tc>
          <w:tcPr>
            <w:tcW w:w="1559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11DE4D" w14:textId="77777777" w:rsidR="00056B5A" w:rsidRPr="00EC4D71" w:rsidRDefault="00056B5A">
            <w:pPr>
              <w:spacing w:before="0"/>
              <w:ind w:left="-108" w:firstLine="0"/>
              <w:jc w:val="right"/>
              <w:rPr>
                <w:ins w:id="1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16" w:author="Sopittha Kaveevorasart" w:date="2014-10-02T20:01:00Z">
                  <w:rPr>
                    <w:ins w:id="17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8" w:author="Sopittha Kaveevorasart" w:date="2014-10-02T20:01:00Z">
                <w:pPr>
                  <w:jc w:val="left"/>
                </w:pPr>
              </w:pPrChange>
            </w:pPr>
            <w:ins w:id="1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0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วันที่ตรวจ</w:t>
              </w:r>
            </w:ins>
            <w:ins w:id="21" w:author="Sopittha Kaveevorasart" w:date="2014-10-02T19:59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2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สอ</w:t>
              </w:r>
            </w:ins>
            <w:ins w:id="23" w:author="Sopittha Kaveevorasart" w:date="2014-10-02T20:00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24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บ</w:t>
              </w:r>
            </w:ins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 </w:t>
            </w: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:</w:t>
            </w:r>
          </w:p>
        </w:tc>
        <w:tc>
          <w:tcPr>
            <w:tcW w:w="199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C89FAD3" w14:textId="77777777" w:rsidR="00056B5A" w:rsidRPr="00EC4D71" w:rsidRDefault="009A59F1">
            <w:pPr>
              <w:spacing w:before="0"/>
              <w:ind w:firstLine="0"/>
              <w:jc w:val="left"/>
              <w:rPr>
                <w:ins w:id="25" w:author="Sopittha Kaveevorasart" w:date="2014-10-02T19:45:00Z"/>
                <w:rFonts w:ascii="BBQ Plz Rounded" w:eastAsia="Times New Roman" w:hAnsi="BBQ Plz Rounded" w:cs="BBQ Plz Rounded"/>
                <w:color w:val="000000"/>
                <w:sz w:val="18"/>
                <w:szCs w:val="18"/>
                <w:rPrChange w:id="26" w:author="Sopittha Kaveevorasart" w:date="2014-10-02T20:01:00Z">
                  <w:rPr>
                    <w:ins w:id="27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28" w:author="Sopittha Kaveevorasart" w:date="2014-10-02T20:01:00Z">
                <w:pPr>
                  <w:jc w:val="center"/>
                </w:pPr>
              </w:pPrChange>
            </w:pPr>
            <w:r>
              <w:rPr>
                <w:rFonts w:ascii="BBQ Plz Rounded" w:eastAsia="Times New Roman" w:hAnsi="BBQ Plz Rounded" w:cs="BBQ Plz Rounded"/>
                <w:color w:val="000000"/>
                <w:sz w:val="18"/>
                <w:szCs w:val="18"/>
              </w:rPr>
              <w:t>…..……/…………/…………</w:t>
            </w: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4685C1A" w14:textId="77777777" w:rsidR="00056B5A" w:rsidRPr="00EC4D71" w:rsidRDefault="00056B5A">
            <w:pPr>
              <w:spacing w:before="0"/>
              <w:ind w:firstLine="0"/>
              <w:jc w:val="right"/>
              <w:rPr>
                <w:ins w:id="2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30" w:author="Sopittha Kaveevorasart" w:date="2014-10-02T20:01:00Z">
                  <w:rPr>
                    <w:ins w:id="31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32" w:author="Sopittha Kaveevorasart" w:date="2014-10-02T20:01:00Z">
                <w:pPr>
                  <w:jc w:val="center"/>
                </w:pPr>
              </w:pPrChange>
            </w:pPr>
            <w:r w:rsidRPr="00EC4D71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t xml:space="preserve">ระบบงาน </w:t>
            </w:r>
            <w:ins w:id="3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rPrChange w:id="34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</w:rPr>
                  </w:rPrChange>
                </w:rPr>
                <w:t>:</w:t>
              </w:r>
            </w:ins>
          </w:p>
        </w:tc>
        <w:tc>
          <w:tcPr>
            <w:tcW w:w="5410" w:type="dxa"/>
            <w:gridSpan w:val="4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2A2170E" w14:textId="77777777" w:rsidR="00757A18" w:rsidRPr="001919AB" w:rsidRDefault="00056B5A" w:rsidP="00757A18">
            <w:pPr>
              <w:spacing w:before="0"/>
              <w:ind w:firstLine="0"/>
              <w:rPr>
                <w:ins w:id="3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642D"/>
                <w:sz w:val="18"/>
                <w:szCs w:val="18"/>
                <w:rPrChange w:id="36" w:author="Sopittha Kaveevorasart" w:date="2014-10-02T20:01:00Z">
                  <w:rPr>
                    <w:ins w:id="37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</w:pPr>
            <w:ins w:id="38" w:author="Sopittha Kaveevorasart" w:date="2014-10-02T19:45:00Z">
              <w:r w:rsidRPr="00056B5A">
                <w:rPr>
                  <w:rFonts w:ascii="BBQ Plz Rounded" w:eastAsia="Times New Roman" w:hAnsi="BBQ Plz Rounded" w:cs="BBQ Plz Rounded"/>
                  <w:color w:val="808080"/>
                  <w:sz w:val="16"/>
                  <w:szCs w:val="16"/>
                  <w:rPrChange w:id="39" w:author="Sopittha Kaveevorasart" w:date="2014-10-02T20:01:00Z">
                    <w:rPr>
                      <w:rFonts w:ascii="Calibri" w:eastAsia="Times New Roman" w:hAnsi="Calibri" w:cs="Tahoma"/>
                      <w:color w:val="808080"/>
                      <w:sz w:val="28"/>
                      <w:szCs w:val="28"/>
                    </w:rPr>
                  </w:rPrChange>
                </w:rPr>
                <w:t> </w:t>
              </w:r>
            </w:ins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 xml:space="preserve">Budget </w:t>
            </w:r>
            <w:proofErr w:type="spellStart"/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>Apporval</w:t>
            </w:r>
            <w:proofErr w:type="spellEnd"/>
            <w:r w:rsidR="005309EE" w:rsidRPr="005309EE">
              <w:rPr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t xml:space="preserve"> Form</w:t>
            </w:r>
          </w:p>
        </w:tc>
      </w:tr>
      <w:tr w:rsidR="00047602" w:rsidRPr="00EC4D71" w14:paraId="29DEE8AC" w14:textId="77777777" w:rsidTr="00C2689E">
        <w:tblPrEx>
          <w:tblW w:w="10348" w:type="dxa"/>
          <w:tblInd w:w="274" w:type="dxa"/>
          <w:tblLayout w:type="fixed"/>
          <w:tblPrExChange w:id="40" w:author="Sopittha Kaveevorasart" w:date="2014-10-02T20:03:00Z">
            <w:tblPrEx>
              <w:tblW w:w="10950" w:type="dxa"/>
              <w:tblInd w:w="-318" w:type="dxa"/>
              <w:tblLayout w:type="fixed"/>
            </w:tblPrEx>
          </w:tblPrExChange>
        </w:tblPrEx>
        <w:trPr>
          <w:trHeight w:val="495"/>
          <w:ins w:id="41" w:author="Sopittha Kaveevorasart" w:date="2014-10-02T19:45:00Z"/>
          <w:trPrChange w:id="42" w:author="Sopittha Kaveevorasart" w:date="2014-10-02T20:03:00Z">
            <w:trPr>
              <w:trHeight w:val="495"/>
            </w:trPr>
          </w:trPrChange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3" w:author="Sopittha Kaveevorasart" w:date="2014-10-02T20:03:00Z">
              <w:tcPr>
                <w:tcW w:w="1135" w:type="dxa"/>
                <w:gridSpan w:val="3"/>
                <w:tcBorders>
                  <w:top w:val="nil"/>
                  <w:left w:val="single" w:sz="8" w:space="0" w:color="auto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2B50BFB6" w14:textId="77777777" w:rsidR="00047602" w:rsidRPr="00EC4D71" w:rsidRDefault="00047602">
            <w:pPr>
              <w:spacing w:before="0"/>
              <w:jc w:val="center"/>
              <w:rPr>
                <w:ins w:id="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45" w:author="Sopittha Kaveevorasart" w:date="2014-10-02T20:01:00Z">
                  <w:rPr>
                    <w:ins w:id="46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47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851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  <w:tcPrChange w:id="48" w:author="Sopittha Kaveevorasart" w:date="2014-10-02T20:03:00Z">
              <w:tcPr>
                <w:tcW w:w="709" w:type="dxa"/>
                <w:gridSpan w:val="3"/>
                <w:tcBorders>
                  <w:top w:val="nil"/>
                  <w:left w:val="nil"/>
                  <w:bottom w:val="single" w:sz="8" w:space="0" w:color="auto"/>
                  <w:right w:val="nil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53D78547" w14:textId="77777777" w:rsidR="00047602" w:rsidRPr="00EC4D71" w:rsidRDefault="00047602">
            <w:pPr>
              <w:spacing w:before="0"/>
              <w:jc w:val="center"/>
              <w:rPr>
                <w:ins w:id="4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50" w:author="Sopittha Kaveevorasart" w:date="2014-10-02T20:01:00Z">
                  <w:rPr>
                    <w:ins w:id="51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52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  <w:tcPrChange w:id="53" w:author="Sopittha Kaveevorasart" w:date="2014-10-02T20:03:00Z">
              <w:tcPr>
                <w:tcW w:w="2018" w:type="dxa"/>
                <w:gridSpan w:val="2"/>
                <w:tcBorders>
                  <w:top w:val="nil"/>
                  <w:left w:val="nil"/>
                  <w:bottom w:val="single" w:sz="8" w:space="0" w:color="auto"/>
                  <w:right w:val="single" w:sz="8" w:space="0" w:color="auto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0E20DEAC" w14:textId="77777777" w:rsidR="00047602" w:rsidRPr="00EC4D71" w:rsidRDefault="00047602">
            <w:pPr>
              <w:spacing w:before="0"/>
              <w:ind w:left="493" w:firstLine="0"/>
              <w:jc w:val="center"/>
              <w:rPr>
                <w:ins w:id="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  <w:rPrChange w:id="55" w:author="Sopittha Kaveevorasart" w:date="2014-10-02T20:01:00Z">
                  <w:rPr>
                    <w:ins w:id="56" w:author="Sopittha Kaveevorasart" w:date="2014-10-02T19:45:00Z"/>
                    <w:rFonts w:eastAsia="Times New Roman"/>
                    <w:color w:val="000000"/>
                    <w:sz w:val="28"/>
                    <w:szCs w:val="28"/>
                  </w:rPr>
                </w:rPrChange>
              </w:rPr>
              <w:pPrChange w:id="57" w:author="Sopittha Kaveevorasart" w:date="2014-10-02T20:01:00Z">
                <w:pPr>
                  <w:jc w:val="center"/>
                </w:pPr>
              </w:pPrChange>
            </w:pPr>
            <w:ins w:id="5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20"/>
                  <w:szCs w:val="20"/>
                  <w:cs/>
                  <w:rPrChange w:id="5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โดยหน่วยงาน</w:t>
              </w:r>
            </w:ins>
            <w:r w:rsidR="006E284C" w:rsidRPr="00EC4D71">
              <w:rPr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  <w:t xml:space="preserve"> :</w:t>
            </w:r>
          </w:p>
        </w:tc>
        <w:tc>
          <w:tcPr>
            <w:tcW w:w="6793" w:type="dxa"/>
            <w:gridSpan w:val="5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  <w:tcPrChange w:id="60" w:author="Sopittha Kaveevorasart" w:date="2014-10-02T20:03:00Z">
              <w:tcPr>
                <w:tcW w:w="7088" w:type="dxa"/>
                <w:gridSpan w:val="6"/>
                <w:tcBorders>
                  <w:top w:val="single" w:sz="8" w:space="0" w:color="auto"/>
                  <w:left w:val="nil"/>
                  <w:bottom w:val="single" w:sz="8" w:space="0" w:color="auto"/>
                  <w:right w:val="single" w:sz="8" w:space="0" w:color="000000"/>
                </w:tcBorders>
                <w:shd w:val="clear" w:color="auto" w:fill="auto"/>
                <w:noWrap/>
                <w:vAlign w:val="center"/>
                <w:hideMark/>
              </w:tcPr>
            </w:tcPrChange>
          </w:tcPr>
          <w:p w14:paraId="1E0B12DA" w14:textId="77777777" w:rsidR="00047602" w:rsidRPr="00EC4D71" w:rsidRDefault="00047602">
            <w:pPr>
              <w:spacing w:before="0"/>
              <w:ind w:firstLine="164"/>
              <w:jc w:val="left"/>
              <w:rPr>
                <w:ins w:id="6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  <w:rPrChange w:id="62" w:author="Sopittha Kaveevorasart" w:date="2014-10-02T20:01:00Z">
                  <w:rPr>
                    <w:ins w:id="63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64" w:author="Sopittha Kaveevorasart" w:date="2014-10-02T20:01:00Z">
                <w:pPr>
                  <w:jc w:val="left"/>
                </w:pPr>
              </w:pPrChange>
            </w:pPr>
          </w:p>
        </w:tc>
      </w:tr>
      <w:tr w:rsidR="008315B7" w:rsidRPr="00EC4D71" w14:paraId="75065783" w14:textId="77777777" w:rsidTr="00C2689E">
        <w:trPr>
          <w:trHeight w:val="517"/>
          <w:ins w:id="65" w:author="Sopittha Kaveevorasart" w:date="2014-10-02T19:45:00Z"/>
        </w:trPr>
        <w:tc>
          <w:tcPr>
            <w:tcW w:w="686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790E027" w14:textId="77777777" w:rsidR="00047602" w:rsidRPr="00EC4D71" w:rsidRDefault="00047602">
            <w:pPr>
              <w:spacing w:before="0"/>
              <w:ind w:left="-108" w:firstLine="0"/>
              <w:jc w:val="right"/>
              <w:rPr>
                <w:ins w:id="66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67" w:author="Sopittha Kaveevorasart" w:date="2014-10-02T20:01:00Z">
                  <w:rPr>
                    <w:ins w:id="68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69" w:author="Sopittha Kaveevorasart" w:date="2014-10-02T20:03:00Z">
                <w:pPr>
                  <w:jc w:val="center"/>
                </w:pPr>
              </w:pPrChange>
            </w:pPr>
            <w:ins w:id="70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1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ลำ</w:t>
              </w:r>
            </w:ins>
            <w:ins w:id="7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3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ดับที่</w:t>
              </w:r>
            </w:ins>
          </w:p>
        </w:tc>
        <w:tc>
          <w:tcPr>
            <w:tcW w:w="85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F437EC" w14:textId="77777777" w:rsidR="00047602" w:rsidRPr="00EC4D71" w:rsidRDefault="00047602">
            <w:pPr>
              <w:spacing w:before="0"/>
              <w:ind w:left="-108" w:firstLine="0"/>
              <w:jc w:val="center"/>
              <w:rPr>
                <w:ins w:id="74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75" w:author="Sopittha Kaveevorasart" w:date="2014-10-02T20:01:00Z">
                  <w:rPr>
                    <w:ins w:id="76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77" w:author="Sopittha Kaveevorasart" w:date="2014-10-02T20:03:00Z">
                <w:pPr>
                  <w:jc w:val="center"/>
                </w:pPr>
              </w:pPrChange>
            </w:pPr>
            <w:ins w:id="78" w:author="Sopittha Kaveevorasart" w:date="2014-10-02T19:51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7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วั</w:t>
              </w:r>
            </w:ins>
            <w:ins w:id="8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1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นที่รายงาน</w:t>
              </w:r>
            </w:ins>
          </w:p>
        </w:tc>
        <w:tc>
          <w:tcPr>
            <w:tcW w:w="2018" w:type="dxa"/>
            <w:gridSpan w:val="2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31226F6" w14:textId="77777777" w:rsidR="00047602" w:rsidRPr="00EC4D71" w:rsidRDefault="00047602">
            <w:pPr>
              <w:spacing w:before="0"/>
              <w:ind w:firstLine="0"/>
              <w:jc w:val="center"/>
              <w:rPr>
                <w:ins w:id="8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83" w:author="Sopittha Kaveevorasart" w:date="2014-10-02T20:01:00Z">
                  <w:rPr>
                    <w:ins w:id="84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85" w:author="Sopittha Kaveevorasart" w:date="2014-10-02T20:01:00Z">
                <w:pPr>
                  <w:jc w:val="center"/>
                </w:pPr>
              </w:pPrChange>
            </w:pPr>
            <w:ins w:id="8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คำอธิบาย</w:t>
              </w:r>
            </w:ins>
            <w:ins w:id="88" w:author="Sopittha Kaveevorasart" w:date="2014-10-02T19:57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89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รายการที่ยังต้องปรับปรุง</w:t>
              </w:r>
            </w:ins>
          </w:p>
        </w:tc>
        <w:tc>
          <w:tcPr>
            <w:tcW w:w="1383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A6D7720" w14:textId="77777777" w:rsidR="00047602" w:rsidRPr="00EC4D71" w:rsidRDefault="00047602">
            <w:pPr>
              <w:spacing w:before="0"/>
              <w:ind w:firstLine="0"/>
              <w:jc w:val="center"/>
              <w:rPr>
                <w:ins w:id="90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91" w:author="Sopittha Kaveevorasart" w:date="2014-10-02T20:01:00Z">
                  <w:rPr>
                    <w:ins w:id="92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93" w:author="Sopittha Kaveevorasart" w:date="2014-10-02T20:01:00Z">
                <w:pPr>
                  <w:jc w:val="center"/>
                </w:pPr>
              </w:pPrChange>
            </w:pPr>
            <w:ins w:id="9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95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สาเหตุ</w:t>
              </w:r>
            </w:ins>
          </w:p>
        </w:tc>
        <w:tc>
          <w:tcPr>
            <w:tcW w:w="1418" w:type="dxa"/>
            <w:vMerge w:val="restart"/>
            <w:tcBorders>
              <w:top w:val="single" w:sz="8" w:space="0" w:color="auto"/>
              <w:left w:val="nil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47FAC3E" w14:textId="77777777" w:rsidR="00047602" w:rsidRPr="00EC4D71" w:rsidRDefault="00047602">
            <w:pPr>
              <w:spacing w:before="0"/>
              <w:ind w:firstLine="0"/>
              <w:jc w:val="center"/>
              <w:rPr>
                <w:ins w:id="96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rPrChange w:id="97" w:author="Sopittha Kaveevorasart" w:date="2014-10-02T20:01:00Z">
                  <w:rPr>
                    <w:ins w:id="98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</w:rPr>
                </w:rPrChange>
              </w:rPr>
              <w:pPrChange w:id="99" w:author="Sopittha Kaveevorasart" w:date="2014-10-02T20:01:00Z">
                <w:pPr>
                  <w:jc w:val="center"/>
                </w:pPr>
              </w:pPrChange>
            </w:pPr>
            <w:ins w:id="10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01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การแก้ไขชั่วคราว</w:t>
              </w:r>
            </w:ins>
          </w:p>
        </w:tc>
        <w:tc>
          <w:tcPr>
            <w:tcW w:w="3992" w:type="dxa"/>
            <w:gridSpan w:val="3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0FF810B" w14:textId="77777777" w:rsidR="00047602" w:rsidRPr="00EC4D71" w:rsidRDefault="00047602">
            <w:pPr>
              <w:spacing w:before="0"/>
              <w:jc w:val="center"/>
              <w:rPr>
                <w:ins w:id="10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  <w:rPrChange w:id="103" w:author="Sopittha Kaveevorasart" w:date="2014-10-02T20:01:00Z">
                  <w:rPr>
                    <w:ins w:id="104" w:author="Sopittha Kaveevorasart" w:date="2014-10-02T19:45:00Z"/>
                    <w:rFonts w:eastAsia="Times New Roman"/>
                    <w:b/>
                    <w:bCs/>
                    <w:color w:val="000000"/>
                    <w:sz w:val="28"/>
                    <w:szCs w:val="28"/>
                    <w:cs/>
                  </w:rPr>
                </w:rPrChange>
              </w:rPr>
              <w:pPrChange w:id="105" w:author="Sopittha Kaveevorasart" w:date="2014-10-02T20:01:00Z">
                <w:pPr>
                  <w:jc w:val="center"/>
                </w:pPr>
              </w:pPrChange>
            </w:pPr>
            <w:ins w:id="10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  <w:rPrChange w:id="107" w:author="Sopittha Kaveevorasart" w:date="2014-10-02T20:01:00Z">
                    <w:rPr>
                      <w:rFonts w:eastAsia="Times New Roman"/>
                      <w:b/>
                      <w:bCs/>
                      <w:color w:val="000000"/>
                      <w:sz w:val="28"/>
                      <w:szCs w:val="28"/>
                      <w:cs/>
                    </w:rPr>
                  </w:rPrChange>
                </w:rPr>
                <w:t>สิ่งที่ต้องแก้ไข</w:t>
              </w:r>
            </w:ins>
          </w:p>
        </w:tc>
      </w:tr>
      <w:tr w:rsidR="00047602" w:rsidRPr="00EC4D71" w14:paraId="362A7014" w14:textId="77777777" w:rsidTr="00896206">
        <w:trPr>
          <w:trHeight w:val="495"/>
          <w:ins w:id="108" w:author="Sopittha Kaveevorasart" w:date="2014-10-02T19:45:00Z"/>
        </w:trPr>
        <w:tc>
          <w:tcPr>
            <w:tcW w:w="686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583899" w14:textId="77777777" w:rsidR="00047602" w:rsidRPr="00EC4D71" w:rsidRDefault="00047602">
            <w:pPr>
              <w:spacing w:before="0"/>
              <w:jc w:val="center"/>
              <w:rPr>
                <w:ins w:id="10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0" w:author="Sopittha Kaveevorasart" w:date="2014-10-02T20:01:00Z">
                <w:pPr/>
              </w:pPrChange>
            </w:pPr>
          </w:p>
        </w:tc>
        <w:tc>
          <w:tcPr>
            <w:tcW w:w="85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68010BC" w14:textId="77777777" w:rsidR="00047602" w:rsidRPr="00EC4D71" w:rsidRDefault="00047602">
            <w:pPr>
              <w:spacing w:before="0"/>
              <w:jc w:val="center"/>
              <w:rPr>
                <w:ins w:id="111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2" w:author="Sopittha Kaveevorasart" w:date="2014-10-02T20:01:00Z">
                <w:pPr/>
              </w:pPrChange>
            </w:pPr>
          </w:p>
        </w:tc>
        <w:tc>
          <w:tcPr>
            <w:tcW w:w="2018" w:type="dxa"/>
            <w:gridSpan w:val="2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A0EDD41" w14:textId="77777777" w:rsidR="00047602" w:rsidRPr="00EC4D71" w:rsidRDefault="00047602">
            <w:pPr>
              <w:spacing w:before="0"/>
              <w:jc w:val="center"/>
              <w:rPr>
                <w:ins w:id="113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4" w:author="Sopittha Kaveevorasart" w:date="2014-10-02T20:01:00Z">
                <w:pPr/>
              </w:pPrChange>
            </w:pPr>
          </w:p>
        </w:tc>
        <w:tc>
          <w:tcPr>
            <w:tcW w:w="1383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674AE219" w14:textId="77777777" w:rsidR="00047602" w:rsidRPr="00EC4D71" w:rsidRDefault="00047602">
            <w:pPr>
              <w:spacing w:before="0"/>
              <w:jc w:val="center"/>
              <w:rPr>
                <w:ins w:id="11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6" w:author="Sopittha Kaveevorasart" w:date="2014-10-02T20:01:00Z">
                <w:pPr/>
              </w:pPrChange>
            </w:pPr>
          </w:p>
        </w:tc>
        <w:tc>
          <w:tcPr>
            <w:tcW w:w="1418" w:type="dxa"/>
            <w:vMerge/>
            <w:tcBorders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ED0D0F8" w14:textId="77777777" w:rsidR="00047602" w:rsidRPr="00EC4D71" w:rsidRDefault="00047602">
            <w:pPr>
              <w:spacing w:before="0"/>
              <w:jc w:val="center"/>
              <w:rPr>
                <w:ins w:id="117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20"/>
                <w:szCs w:val="20"/>
              </w:rPr>
              <w:pPrChange w:id="118" w:author="Sopittha Kaveevorasart" w:date="2014-10-02T20:01:00Z">
                <w:pPr>
                  <w:jc w:val="center"/>
                </w:pPr>
              </w:pPrChange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6BED858B" w14:textId="77777777" w:rsidR="00047602" w:rsidRPr="00EC4D71" w:rsidRDefault="00047602">
            <w:pPr>
              <w:spacing w:before="0"/>
              <w:ind w:firstLine="0"/>
              <w:jc w:val="center"/>
              <w:rPr>
                <w:ins w:id="119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  <w:cs/>
              </w:rPr>
              <w:pPrChange w:id="120" w:author="Sopittha Kaveevorasart" w:date="2014-10-02T20:01:00Z">
                <w:pPr>
                  <w:jc w:val="center"/>
                </w:pPr>
              </w:pPrChange>
            </w:pPr>
            <w:ins w:id="12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รายการแก้ไข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2292254" w14:textId="77777777" w:rsidR="00047602" w:rsidRPr="00EC4D71" w:rsidRDefault="00047602">
            <w:pPr>
              <w:spacing w:before="0"/>
              <w:ind w:firstLine="0"/>
              <w:jc w:val="center"/>
              <w:rPr>
                <w:ins w:id="122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23" w:author="Sopittha Kaveevorasart" w:date="2014-10-02T20:01:00Z">
                <w:pPr>
                  <w:jc w:val="center"/>
                </w:pPr>
              </w:pPrChange>
            </w:pPr>
            <w:ins w:id="12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รับผิดชอบโดย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F16BBAB" w14:textId="77777777" w:rsidR="00047602" w:rsidRPr="00EC4D71" w:rsidRDefault="00047602">
            <w:pPr>
              <w:spacing w:before="0"/>
              <w:ind w:firstLine="0"/>
              <w:jc w:val="center"/>
              <w:rPr>
                <w:ins w:id="125" w:author="Sopittha Kaveevorasart" w:date="2014-10-02T19:45:00Z"/>
                <w:rFonts w:ascii="BBQ Plz Rounded" w:eastAsia="Times New Roman" w:hAnsi="BBQ Plz Rounded" w:cs="BBQ Plz Rounded"/>
                <w:b/>
                <w:bCs/>
                <w:color w:val="000000"/>
                <w:sz w:val="18"/>
                <w:szCs w:val="18"/>
              </w:rPr>
              <w:pPrChange w:id="126" w:author="Sopittha Kaveevorasart" w:date="2014-10-02T20:01:00Z">
                <w:pPr>
                  <w:jc w:val="center"/>
                </w:pPr>
              </w:pPrChange>
            </w:pPr>
            <w:ins w:id="12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b/>
                  <w:bCs/>
                  <w:color w:val="000000"/>
                  <w:sz w:val="18"/>
                  <w:szCs w:val="18"/>
                  <w:cs/>
                </w:rPr>
                <w:t>วันที่แล้วเสร็จ</w:t>
              </w:r>
            </w:ins>
          </w:p>
        </w:tc>
      </w:tr>
      <w:tr w:rsidR="00047602" w:rsidRPr="00EC4D71" w14:paraId="1EC885F6" w14:textId="77777777" w:rsidTr="00896206">
        <w:trPr>
          <w:trHeight w:val="495"/>
          <w:ins w:id="128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51A8AC2" w14:textId="77777777" w:rsidR="00047602" w:rsidRPr="00EC4D71" w:rsidRDefault="00047602" w:rsidP="00832643">
            <w:pPr>
              <w:jc w:val="center"/>
              <w:rPr>
                <w:ins w:id="12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649DFA3" w14:textId="77777777" w:rsidR="00047602" w:rsidRPr="00EC4D71" w:rsidRDefault="00047602" w:rsidP="00832643">
            <w:pPr>
              <w:jc w:val="center"/>
              <w:rPr>
                <w:ins w:id="13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B153BAB" w14:textId="77777777" w:rsidR="00047602" w:rsidRPr="00EC4D71" w:rsidRDefault="00047602" w:rsidP="00832643">
            <w:pPr>
              <w:jc w:val="both"/>
              <w:rPr>
                <w:ins w:id="13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9EE598" w14:textId="77777777" w:rsidR="00047602" w:rsidRPr="00EC4D71" w:rsidRDefault="00047602" w:rsidP="00832643">
            <w:pPr>
              <w:rPr>
                <w:ins w:id="13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52DA9CDC" w14:textId="77777777" w:rsidR="00047602" w:rsidRPr="00EC4D71" w:rsidRDefault="00047602" w:rsidP="00832643">
            <w:pPr>
              <w:rPr>
                <w:ins w:id="13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3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27C076F2" w14:textId="77777777" w:rsidR="00047602" w:rsidRPr="00EC4D71" w:rsidRDefault="00047602" w:rsidP="00832643">
            <w:pPr>
              <w:rPr>
                <w:ins w:id="13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D9FDF48" w14:textId="77777777" w:rsidR="00047602" w:rsidRPr="00EC4D71" w:rsidRDefault="00047602" w:rsidP="00832643">
            <w:pPr>
              <w:rPr>
                <w:ins w:id="14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9459DEE" w14:textId="77777777" w:rsidR="00047602" w:rsidRPr="00EC4D71" w:rsidRDefault="00047602" w:rsidP="00832643">
            <w:pPr>
              <w:jc w:val="center"/>
              <w:rPr>
                <w:ins w:id="143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4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4AC8EC54" w14:textId="77777777" w:rsidTr="00896206">
        <w:trPr>
          <w:trHeight w:val="495"/>
          <w:ins w:id="145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0DC7E152" w14:textId="77777777" w:rsidR="00047602" w:rsidRPr="00EC4D71" w:rsidRDefault="00047602" w:rsidP="00832643">
            <w:pPr>
              <w:jc w:val="center"/>
              <w:rPr>
                <w:ins w:id="14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481BCE0C" w14:textId="77777777" w:rsidR="00047602" w:rsidRPr="00EC4D71" w:rsidRDefault="00047602" w:rsidP="00832643">
            <w:pPr>
              <w:jc w:val="center"/>
              <w:rPr>
                <w:ins w:id="14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4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DBC723B" w14:textId="77777777" w:rsidR="00047602" w:rsidRPr="00EC4D71" w:rsidRDefault="00047602" w:rsidP="00832643">
            <w:pPr>
              <w:jc w:val="both"/>
              <w:rPr>
                <w:ins w:id="1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773366" w14:textId="77777777" w:rsidR="00047602" w:rsidRPr="00EC4D71" w:rsidRDefault="00047602" w:rsidP="00832643">
            <w:pPr>
              <w:rPr>
                <w:ins w:id="1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FBB48A" w14:textId="77777777" w:rsidR="00047602" w:rsidRPr="00EC4D71" w:rsidRDefault="00047602" w:rsidP="00832643">
            <w:pPr>
              <w:jc w:val="center"/>
              <w:rPr>
                <w:ins w:id="1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749B593" w14:textId="77777777" w:rsidR="00047602" w:rsidRPr="00EC4D71" w:rsidRDefault="00047602" w:rsidP="00832643">
            <w:pPr>
              <w:jc w:val="center"/>
              <w:rPr>
                <w:ins w:id="15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1C79F04" w14:textId="77777777" w:rsidR="00047602" w:rsidRPr="00EC4D71" w:rsidRDefault="00047602" w:rsidP="00832643">
            <w:pPr>
              <w:jc w:val="center"/>
              <w:rPr>
                <w:ins w:id="15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5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122C5BC2" w14:textId="77777777" w:rsidR="00047602" w:rsidRPr="00EC4D71" w:rsidRDefault="00047602" w:rsidP="00832643">
            <w:pPr>
              <w:jc w:val="center"/>
              <w:rPr>
                <w:ins w:id="160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6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55FC6438" w14:textId="77777777" w:rsidTr="00896206">
        <w:trPr>
          <w:trHeight w:val="495"/>
          <w:ins w:id="162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191F3DF7" w14:textId="77777777" w:rsidR="00047602" w:rsidRPr="00EC4D71" w:rsidRDefault="00047602" w:rsidP="00832643">
            <w:pPr>
              <w:jc w:val="center"/>
              <w:rPr>
                <w:ins w:id="16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E98F256" w14:textId="77777777" w:rsidR="00047602" w:rsidRPr="00EC4D71" w:rsidRDefault="00047602" w:rsidP="00832643">
            <w:pPr>
              <w:jc w:val="center"/>
              <w:rPr>
                <w:ins w:id="16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C95C3A1" w14:textId="77777777" w:rsidR="00047602" w:rsidRPr="00EC4D71" w:rsidRDefault="00047602" w:rsidP="00832643">
            <w:pPr>
              <w:jc w:val="both"/>
              <w:rPr>
                <w:ins w:id="16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6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87ED108" w14:textId="77777777" w:rsidR="00047602" w:rsidRPr="00EC4D71" w:rsidRDefault="00047602" w:rsidP="00832643">
            <w:pPr>
              <w:rPr>
                <w:ins w:id="16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425D5B5" w14:textId="77777777" w:rsidR="00047602" w:rsidRPr="00EC4D71" w:rsidRDefault="00047602" w:rsidP="00832643">
            <w:pPr>
              <w:jc w:val="center"/>
              <w:rPr>
                <w:ins w:id="17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844444" w14:textId="77777777" w:rsidR="00047602" w:rsidRPr="00EC4D71" w:rsidRDefault="00047602" w:rsidP="00832643">
            <w:pPr>
              <w:ind w:firstLine="16"/>
              <w:jc w:val="center"/>
              <w:rPr>
                <w:ins w:id="17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F3BB16D" w14:textId="77777777" w:rsidR="00047602" w:rsidRPr="00EC4D71" w:rsidRDefault="00047602" w:rsidP="00832643">
            <w:pPr>
              <w:jc w:val="center"/>
              <w:rPr>
                <w:ins w:id="17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7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3012A2CD" w14:textId="77777777" w:rsidR="00047602" w:rsidRPr="00EC4D71" w:rsidRDefault="00047602" w:rsidP="00832643">
            <w:pPr>
              <w:jc w:val="center"/>
              <w:rPr>
                <w:ins w:id="177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7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1D647465" w14:textId="77777777" w:rsidTr="00896206">
        <w:trPr>
          <w:trHeight w:val="495"/>
          <w:ins w:id="179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4E9D98B3" w14:textId="77777777" w:rsidR="00047602" w:rsidRPr="00EC4D71" w:rsidRDefault="00047602" w:rsidP="00832643">
            <w:pPr>
              <w:jc w:val="center"/>
              <w:rPr>
                <w:ins w:id="18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EF7FB7F" w14:textId="77777777" w:rsidR="00047602" w:rsidRPr="00EC4D71" w:rsidRDefault="00047602" w:rsidP="00832643">
            <w:pPr>
              <w:jc w:val="center"/>
              <w:rPr>
                <w:ins w:id="18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5A780343" w14:textId="77777777" w:rsidR="00047602" w:rsidRPr="00EC4D71" w:rsidRDefault="00047602" w:rsidP="00832643">
            <w:pPr>
              <w:jc w:val="both"/>
              <w:rPr>
                <w:ins w:id="18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9221029" w14:textId="77777777" w:rsidR="00047602" w:rsidRPr="00EC4D71" w:rsidRDefault="00047602" w:rsidP="00832643">
            <w:pPr>
              <w:rPr>
                <w:ins w:id="18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7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AD2C12C" w14:textId="77777777" w:rsidR="00047602" w:rsidRPr="00EC4D71" w:rsidRDefault="00047602" w:rsidP="00832643">
            <w:pPr>
              <w:jc w:val="center"/>
              <w:rPr>
                <w:ins w:id="18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89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42498B60" w14:textId="77777777" w:rsidR="00047602" w:rsidRPr="00EC4D71" w:rsidRDefault="00047602" w:rsidP="00832643">
            <w:pPr>
              <w:jc w:val="center"/>
              <w:rPr>
                <w:ins w:id="19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1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1A74CC47" w14:textId="77777777" w:rsidR="00047602" w:rsidRPr="00EC4D71" w:rsidRDefault="00047602" w:rsidP="00832643">
            <w:pPr>
              <w:jc w:val="center"/>
              <w:rPr>
                <w:ins w:id="19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3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0DCD7093" w14:textId="77777777" w:rsidR="00047602" w:rsidRPr="00EC4D71" w:rsidRDefault="00047602" w:rsidP="00832643">
            <w:pPr>
              <w:jc w:val="center"/>
              <w:rPr>
                <w:ins w:id="194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195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4E83A947" w14:textId="77777777" w:rsidTr="00896206">
        <w:trPr>
          <w:trHeight w:val="495"/>
          <w:ins w:id="196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14:paraId="31D21AFD" w14:textId="77777777" w:rsidR="00047602" w:rsidRPr="00EC4D71" w:rsidRDefault="00047602" w:rsidP="00832643">
            <w:pPr>
              <w:jc w:val="center"/>
              <w:rPr>
                <w:ins w:id="19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19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64621CA5" w14:textId="77777777" w:rsidR="00047602" w:rsidRPr="00EC4D71" w:rsidRDefault="00047602" w:rsidP="00832643">
            <w:pPr>
              <w:jc w:val="center"/>
              <w:rPr>
                <w:ins w:id="19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2F1E3C0" w14:textId="77777777" w:rsidR="00047602" w:rsidRPr="00EC4D71" w:rsidRDefault="00047602" w:rsidP="00832643">
            <w:pPr>
              <w:jc w:val="both"/>
              <w:rPr>
                <w:ins w:id="20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34BAEF41" w14:textId="77777777" w:rsidR="00047602" w:rsidRPr="00EC4D71" w:rsidRDefault="00047602" w:rsidP="00832643">
            <w:pPr>
              <w:rPr>
                <w:ins w:id="20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4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279546D" w14:textId="77777777" w:rsidR="00047602" w:rsidRPr="00EC4D71" w:rsidRDefault="00047602" w:rsidP="00832643">
            <w:pPr>
              <w:jc w:val="center"/>
              <w:rPr>
                <w:ins w:id="20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6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03A89BD7" w14:textId="77777777" w:rsidR="00047602" w:rsidRPr="00EC4D71" w:rsidRDefault="00047602" w:rsidP="00832643">
            <w:pPr>
              <w:jc w:val="center"/>
              <w:rPr>
                <w:ins w:id="20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08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  <w:hideMark/>
          </w:tcPr>
          <w:p w14:paraId="766F2A19" w14:textId="77777777" w:rsidR="00047602" w:rsidRPr="00EC4D71" w:rsidRDefault="00047602" w:rsidP="00832643">
            <w:pPr>
              <w:jc w:val="center"/>
              <w:rPr>
                <w:ins w:id="20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  <w:ins w:id="210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000000"/>
                  <w:sz w:val="20"/>
                  <w:szCs w:val="20"/>
                </w:rPr>
                <w:t> </w:t>
              </w:r>
            </w:ins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  <w:hideMark/>
          </w:tcPr>
          <w:p w14:paraId="21AEEB40" w14:textId="77777777" w:rsidR="00047602" w:rsidRPr="00EC4D71" w:rsidRDefault="00047602" w:rsidP="00832643">
            <w:pPr>
              <w:jc w:val="center"/>
              <w:rPr>
                <w:ins w:id="211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  <w:ins w:id="212" w:author="Sopittha Kaveevorasart" w:date="2014-10-02T19:45:00Z">
              <w:r w:rsidRPr="00EC4D71">
                <w:rPr>
                  <w:rFonts w:ascii="BBQ Plz Rounded" w:eastAsia="Times New Roman" w:hAnsi="BBQ Plz Rounded" w:cs="BBQ Plz Rounded"/>
                  <w:color w:val="808080"/>
                  <w:sz w:val="20"/>
                  <w:szCs w:val="20"/>
                </w:rPr>
                <w:t> </w:t>
              </w:r>
            </w:ins>
          </w:p>
        </w:tc>
      </w:tr>
      <w:tr w:rsidR="00047602" w:rsidRPr="00EC4D71" w14:paraId="5A85D9A4" w14:textId="77777777" w:rsidTr="00896206">
        <w:trPr>
          <w:trHeight w:val="495"/>
          <w:ins w:id="213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C01D705" w14:textId="77777777" w:rsidR="00047602" w:rsidRPr="00EC4D71" w:rsidRDefault="00047602" w:rsidP="00832643">
            <w:pPr>
              <w:jc w:val="center"/>
              <w:rPr>
                <w:ins w:id="21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DA2A691" w14:textId="77777777" w:rsidR="00047602" w:rsidRPr="00EC4D71" w:rsidRDefault="00047602" w:rsidP="00832643">
            <w:pPr>
              <w:jc w:val="center"/>
              <w:rPr>
                <w:ins w:id="21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3DCFB04" w14:textId="77777777" w:rsidR="00047602" w:rsidRPr="00EC4D71" w:rsidRDefault="00047602" w:rsidP="00832643">
            <w:pPr>
              <w:jc w:val="both"/>
              <w:rPr>
                <w:ins w:id="21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F96A957" w14:textId="77777777" w:rsidR="00047602" w:rsidRPr="00EC4D71" w:rsidRDefault="00047602" w:rsidP="00832643">
            <w:pPr>
              <w:rPr>
                <w:ins w:id="21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21EB1CC3" w14:textId="77777777" w:rsidR="00047602" w:rsidRPr="00EC4D71" w:rsidRDefault="00047602" w:rsidP="00832643">
            <w:pPr>
              <w:jc w:val="center"/>
              <w:rPr>
                <w:ins w:id="21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BB3A7B" w14:textId="77777777" w:rsidR="00047602" w:rsidRPr="00EC4D71" w:rsidRDefault="00047602" w:rsidP="00832643">
            <w:pPr>
              <w:jc w:val="center"/>
              <w:rPr>
                <w:ins w:id="21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0BF7220" w14:textId="77777777" w:rsidR="00047602" w:rsidRPr="00EC4D71" w:rsidRDefault="00047602" w:rsidP="00832643">
            <w:pPr>
              <w:jc w:val="center"/>
              <w:rPr>
                <w:ins w:id="22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B8A0F9D" w14:textId="77777777" w:rsidR="00047602" w:rsidRPr="00EC4D71" w:rsidRDefault="00047602" w:rsidP="00832643">
            <w:pPr>
              <w:jc w:val="center"/>
              <w:rPr>
                <w:ins w:id="221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030049A9" w14:textId="77777777" w:rsidTr="00896206">
        <w:trPr>
          <w:trHeight w:val="495"/>
          <w:ins w:id="222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5BFB6016" w14:textId="77777777" w:rsidR="00047602" w:rsidRPr="00EC4D71" w:rsidRDefault="00047602" w:rsidP="00832643">
            <w:pPr>
              <w:jc w:val="center"/>
              <w:rPr>
                <w:ins w:id="22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55A22154" w14:textId="77777777" w:rsidR="00047602" w:rsidRPr="00EC4D71" w:rsidRDefault="00047602" w:rsidP="00832643">
            <w:pPr>
              <w:jc w:val="center"/>
              <w:rPr>
                <w:ins w:id="22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47E57E97" w14:textId="77777777" w:rsidR="00047602" w:rsidRPr="00EC4D71" w:rsidRDefault="00047602" w:rsidP="00832643">
            <w:pPr>
              <w:jc w:val="both"/>
              <w:rPr>
                <w:ins w:id="22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A362FFC" w14:textId="77777777" w:rsidR="00047602" w:rsidRPr="00EC4D71" w:rsidRDefault="00047602" w:rsidP="00832643">
            <w:pPr>
              <w:rPr>
                <w:ins w:id="22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1BDBBB2E" w14:textId="77777777" w:rsidR="00047602" w:rsidRPr="00EC4D71" w:rsidRDefault="00047602" w:rsidP="00832643">
            <w:pPr>
              <w:jc w:val="center"/>
              <w:rPr>
                <w:ins w:id="22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A88503" w14:textId="77777777" w:rsidR="00047602" w:rsidRPr="00EC4D71" w:rsidRDefault="00047602" w:rsidP="00832643">
            <w:pPr>
              <w:jc w:val="center"/>
              <w:rPr>
                <w:ins w:id="22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7703B1DB" w14:textId="77777777" w:rsidR="00047602" w:rsidRPr="00EC4D71" w:rsidRDefault="00047602" w:rsidP="00832643">
            <w:pPr>
              <w:jc w:val="center"/>
              <w:rPr>
                <w:ins w:id="229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3CB22BB" w14:textId="77777777" w:rsidR="00047602" w:rsidRPr="00EC4D71" w:rsidRDefault="00047602" w:rsidP="00832643">
            <w:pPr>
              <w:jc w:val="center"/>
              <w:rPr>
                <w:ins w:id="230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7971DE8F" w14:textId="77777777" w:rsidTr="00896206">
        <w:trPr>
          <w:trHeight w:val="495"/>
          <w:ins w:id="231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D16972F" w14:textId="77777777" w:rsidR="00047602" w:rsidRPr="00EC4D71" w:rsidRDefault="00047602" w:rsidP="00832643">
            <w:pPr>
              <w:jc w:val="center"/>
              <w:rPr>
                <w:ins w:id="23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6B2C829" w14:textId="77777777" w:rsidR="00047602" w:rsidRPr="00EC4D71" w:rsidRDefault="00047602" w:rsidP="00832643">
            <w:pPr>
              <w:jc w:val="center"/>
              <w:rPr>
                <w:ins w:id="23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33B58E75" w14:textId="77777777" w:rsidR="00047602" w:rsidRPr="00EC4D71" w:rsidRDefault="00047602" w:rsidP="00832643">
            <w:pPr>
              <w:jc w:val="both"/>
              <w:rPr>
                <w:ins w:id="23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26F5DF" w14:textId="77777777" w:rsidR="00047602" w:rsidRPr="00EC4D71" w:rsidRDefault="00047602" w:rsidP="00832643">
            <w:pPr>
              <w:rPr>
                <w:ins w:id="23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CB33DE9" w14:textId="77777777" w:rsidR="00047602" w:rsidRPr="00EC4D71" w:rsidRDefault="00047602" w:rsidP="00832643">
            <w:pPr>
              <w:jc w:val="center"/>
              <w:rPr>
                <w:ins w:id="23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35ADB93" w14:textId="77777777" w:rsidR="00047602" w:rsidRPr="00EC4D71" w:rsidRDefault="00047602" w:rsidP="00832643">
            <w:pPr>
              <w:jc w:val="center"/>
              <w:rPr>
                <w:ins w:id="23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FA67EA0" w14:textId="77777777" w:rsidR="00047602" w:rsidRPr="00EC4D71" w:rsidRDefault="00047602" w:rsidP="00832643">
            <w:pPr>
              <w:jc w:val="center"/>
              <w:rPr>
                <w:ins w:id="238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154B35E" w14:textId="77777777" w:rsidR="00047602" w:rsidRPr="00EC4D71" w:rsidRDefault="00047602" w:rsidP="00832643">
            <w:pPr>
              <w:jc w:val="center"/>
              <w:rPr>
                <w:ins w:id="239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31C39A99" w14:textId="77777777" w:rsidTr="00896206">
        <w:trPr>
          <w:trHeight w:val="495"/>
          <w:ins w:id="240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207403BF" w14:textId="77777777" w:rsidR="00047602" w:rsidRPr="00EC4D71" w:rsidRDefault="00047602" w:rsidP="00832643">
            <w:pPr>
              <w:jc w:val="center"/>
              <w:rPr>
                <w:ins w:id="24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1DC06A2A" w14:textId="77777777" w:rsidR="00047602" w:rsidRPr="00EC4D71" w:rsidRDefault="00047602" w:rsidP="00832643">
            <w:pPr>
              <w:jc w:val="center"/>
              <w:rPr>
                <w:ins w:id="24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9B59470" w14:textId="77777777" w:rsidR="00047602" w:rsidRPr="00EC4D71" w:rsidRDefault="00047602" w:rsidP="00832643">
            <w:pPr>
              <w:jc w:val="both"/>
              <w:rPr>
                <w:ins w:id="24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0C7BF5" w14:textId="77777777" w:rsidR="00047602" w:rsidRPr="00EC4D71" w:rsidRDefault="00047602" w:rsidP="00832643">
            <w:pPr>
              <w:rPr>
                <w:ins w:id="24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67FC35CD" w14:textId="77777777" w:rsidR="00047602" w:rsidRPr="00EC4D71" w:rsidRDefault="00047602" w:rsidP="00832643">
            <w:pPr>
              <w:jc w:val="center"/>
              <w:rPr>
                <w:ins w:id="24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1A8E478" w14:textId="77777777" w:rsidR="00047602" w:rsidRPr="00EC4D71" w:rsidRDefault="00047602" w:rsidP="00832643">
            <w:pPr>
              <w:jc w:val="center"/>
              <w:rPr>
                <w:ins w:id="24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5751B81E" w14:textId="77777777" w:rsidR="00047602" w:rsidRPr="00EC4D71" w:rsidRDefault="00047602" w:rsidP="00832643">
            <w:pPr>
              <w:jc w:val="center"/>
              <w:rPr>
                <w:ins w:id="247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5113FA5" w14:textId="77777777" w:rsidR="00047602" w:rsidRPr="00EC4D71" w:rsidRDefault="00047602" w:rsidP="00832643">
            <w:pPr>
              <w:jc w:val="center"/>
              <w:rPr>
                <w:ins w:id="248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  <w:tr w:rsidR="00047602" w:rsidRPr="00EC4D71" w14:paraId="4E72C560" w14:textId="77777777" w:rsidTr="00896206">
        <w:trPr>
          <w:trHeight w:val="495"/>
          <w:ins w:id="249" w:author="Sopittha Kaveevorasart" w:date="2014-10-02T19:45:00Z"/>
        </w:trPr>
        <w:tc>
          <w:tcPr>
            <w:tcW w:w="686" w:type="dxa"/>
            <w:tcBorders>
              <w:top w:val="nil"/>
              <w:left w:val="single" w:sz="8" w:space="0" w:color="auto"/>
              <w:bottom w:val="single" w:sz="8" w:space="0" w:color="auto"/>
              <w:right w:val="nil"/>
            </w:tcBorders>
            <w:shd w:val="clear" w:color="auto" w:fill="auto"/>
            <w:noWrap/>
            <w:vAlign w:val="center"/>
          </w:tcPr>
          <w:p w14:paraId="380EAA96" w14:textId="77777777" w:rsidR="00047602" w:rsidRPr="00EC4D71" w:rsidRDefault="00047602" w:rsidP="00832643">
            <w:pPr>
              <w:jc w:val="center"/>
              <w:rPr>
                <w:ins w:id="250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851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25B30F84" w14:textId="77777777" w:rsidR="00047602" w:rsidRPr="00EC4D71" w:rsidRDefault="00047602" w:rsidP="00832643">
            <w:pPr>
              <w:jc w:val="center"/>
              <w:rPr>
                <w:ins w:id="251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2018" w:type="dxa"/>
            <w:gridSpan w:val="2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6166F851" w14:textId="77777777" w:rsidR="00047602" w:rsidRPr="00EC4D71" w:rsidRDefault="00047602" w:rsidP="00832643">
            <w:pPr>
              <w:jc w:val="both"/>
              <w:rPr>
                <w:ins w:id="252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383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6513290" w14:textId="77777777" w:rsidR="00047602" w:rsidRPr="00EC4D71" w:rsidRDefault="00047602" w:rsidP="00832643">
            <w:pPr>
              <w:rPr>
                <w:ins w:id="253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340D90CF" w14:textId="77777777" w:rsidR="00047602" w:rsidRPr="00EC4D71" w:rsidRDefault="00047602" w:rsidP="00832643">
            <w:pPr>
              <w:jc w:val="center"/>
              <w:rPr>
                <w:ins w:id="254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44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07792E84" w14:textId="77777777" w:rsidR="00047602" w:rsidRPr="00EC4D71" w:rsidRDefault="00047602" w:rsidP="00832643">
            <w:pPr>
              <w:jc w:val="center"/>
              <w:rPr>
                <w:ins w:id="255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000000"/>
            </w:tcBorders>
            <w:shd w:val="clear" w:color="auto" w:fill="auto"/>
            <w:noWrap/>
            <w:vAlign w:val="center"/>
          </w:tcPr>
          <w:p w14:paraId="4EFA4536" w14:textId="77777777" w:rsidR="00047602" w:rsidRPr="00EC4D71" w:rsidRDefault="00047602" w:rsidP="00832643">
            <w:pPr>
              <w:jc w:val="center"/>
              <w:rPr>
                <w:ins w:id="256" w:author="Sopittha Kaveevorasart" w:date="2014-10-02T19:45:00Z"/>
                <w:rFonts w:ascii="BBQ Plz Rounded" w:eastAsia="Times New Roman" w:hAnsi="BBQ Plz Rounded" w:cs="BBQ Plz Rounded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noWrap/>
            <w:vAlign w:val="center"/>
          </w:tcPr>
          <w:p w14:paraId="723DF87D" w14:textId="77777777" w:rsidR="00047602" w:rsidRPr="00EC4D71" w:rsidRDefault="00047602" w:rsidP="00832643">
            <w:pPr>
              <w:jc w:val="center"/>
              <w:rPr>
                <w:ins w:id="257" w:author="Sopittha Kaveevorasart" w:date="2014-10-02T19:45:00Z"/>
                <w:rFonts w:ascii="BBQ Plz Rounded" w:eastAsia="Times New Roman" w:hAnsi="BBQ Plz Rounded" w:cs="BBQ Plz Rounded"/>
                <w:color w:val="808080"/>
                <w:sz w:val="20"/>
                <w:szCs w:val="20"/>
              </w:rPr>
            </w:pPr>
          </w:p>
        </w:tc>
      </w:tr>
    </w:tbl>
    <w:p w14:paraId="240AD85B" w14:textId="77777777" w:rsidR="00FF3595" w:rsidRPr="00EC4D71" w:rsidRDefault="00FF3595" w:rsidP="00BF06BB">
      <w:pPr>
        <w:ind w:firstLine="0"/>
        <w:rPr>
          <w:rFonts w:ascii="BBQ Plz Rounded" w:hAnsi="BBQ Plz Rounded" w:cs="BBQ Plz Rounded"/>
          <w:sz w:val="20"/>
          <w:szCs w:val="20"/>
        </w:rPr>
      </w:pPr>
    </w:p>
    <w:tbl>
      <w:tblPr>
        <w:tblStyle w:val="TableGrid3"/>
        <w:tblW w:w="10348" w:type="dxa"/>
        <w:tblInd w:w="269" w:type="dxa"/>
        <w:tblLayout w:type="fixed"/>
        <w:tblLook w:val="04A0" w:firstRow="1" w:lastRow="0" w:firstColumn="1" w:lastColumn="0" w:noHBand="0" w:noVBand="1"/>
      </w:tblPr>
      <w:tblGrid>
        <w:gridCol w:w="5245"/>
        <w:gridCol w:w="5103"/>
      </w:tblGrid>
      <w:tr w:rsidR="00FF3595" w:rsidRPr="00EC4D71" w14:paraId="10C9A572" w14:textId="77777777" w:rsidTr="00832643">
        <w:trPr>
          <w:trHeight w:val="2194"/>
        </w:trPr>
        <w:tc>
          <w:tcPr>
            <w:tcW w:w="5245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nil"/>
            </w:tcBorders>
          </w:tcPr>
          <w:p w14:paraId="4F1AE4CA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(1)</w:t>
            </w:r>
          </w:p>
          <w:p w14:paraId="55C7E908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7143B4F7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4D82587F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1C89E837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 </w:t>
            </w:r>
          </w:p>
          <w:p w14:paraId="719E44EB" w14:textId="77777777" w:rsidR="00FF3595" w:rsidRPr="00EC4D71" w:rsidRDefault="00FF3595" w:rsidP="00832643">
            <w:pPr>
              <w:spacing w:before="0"/>
              <w:ind w:firstLine="317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  <w:tc>
          <w:tcPr>
            <w:tcW w:w="5103" w:type="dxa"/>
            <w:tcBorders>
              <w:top w:val="double" w:sz="4" w:space="0" w:color="auto"/>
              <w:left w:val="nil"/>
              <w:bottom w:val="double" w:sz="4" w:space="0" w:color="auto"/>
              <w:right w:val="double" w:sz="4" w:space="0" w:color="auto"/>
            </w:tcBorders>
          </w:tcPr>
          <w:p w14:paraId="5FC6DB63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</w:pP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สำหรับผู้</w:t>
            </w:r>
            <w:r w:rsidR="00E674A3"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>ตรวจสอบ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  <w:cs/>
              </w:rPr>
              <w:t xml:space="preserve"> </w:t>
            </w:r>
            <w:r w:rsidRPr="00EC4D71">
              <w:rPr>
                <w:rFonts w:ascii="BBQ Plz Rounded" w:hAnsi="BBQ Plz Rounded" w:cs="BBQ Plz Rounded"/>
                <w:b/>
                <w:bCs/>
                <w:sz w:val="24"/>
                <w:szCs w:val="24"/>
              </w:rPr>
              <w:t>(2)</w:t>
            </w:r>
          </w:p>
          <w:p w14:paraId="6ADB5415" w14:textId="77777777" w:rsidR="00FF3595" w:rsidRPr="00EC4D71" w:rsidRDefault="00FF3595" w:rsidP="00832643">
            <w:pPr>
              <w:spacing w:before="0"/>
              <w:ind w:firstLine="0"/>
              <w:rPr>
                <w:rFonts w:ascii="BBQ Plz Rounded" w:hAnsi="BBQ Plz Rounded" w:cs="BBQ Plz Rounded"/>
                <w:b/>
                <w:bCs/>
                <w:sz w:val="10"/>
                <w:szCs w:val="10"/>
              </w:rPr>
            </w:pPr>
          </w:p>
          <w:p w14:paraId="7B3591C7" w14:textId="77777777"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ลงชื่อ.................................................................</w:t>
            </w:r>
          </w:p>
          <w:p w14:paraId="51266BB7" w14:textId="77777777" w:rsidR="00FF3595" w:rsidRPr="00EC4D71" w:rsidRDefault="00FF3595" w:rsidP="00832643">
            <w:pPr>
              <w:spacing w:before="0"/>
              <w:ind w:firstLine="176"/>
              <w:jc w:val="both"/>
              <w:rPr>
                <w:rFonts w:ascii="BBQ Plz Rounded" w:hAnsi="BBQ Plz Rounded" w:cs="BBQ Plz Rounded"/>
                <w:sz w:val="22"/>
                <w:szCs w:val="22"/>
                <w:cs/>
              </w:rPr>
            </w:pPr>
            <w:r w:rsidRPr="00EC4D71">
              <w:rPr>
                <w:rFonts w:ascii="BBQ Plz Rounded" w:hAnsi="BBQ Plz Rounded" w:cs="BBQ Plz Rounded"/>
                <w:sz w:val="22"/>
                <w:szCs w:val="22"/>
                <w:cs/>
              </w:rPr>
              <w:t>(</w:t>
            </w:r>
            <w:r w:rsidRPr="00EC4D71">
              <w:rPr>
                <w:rFonts w:ascii="BBQ Plz Rounded" w:hAnsi="BBQ Plz Rounded" w:cs="BBQ Plz Rounded"/>
                <w:szCs w:val="22"/>
                <w:cs/>
              </w:rPr>
              <w:t>........................................................................)</w:t>
            </w:r>
          </w:p>
          <w:p w14:paraId="49FF1F06" w14:textId="77777777"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 xml:space="preserve">ตำแหน่ง............................................................. </w:t>
            </w:r>
          </w:p>
          <w:p w14:paraId="5B561753" w14:textId="77777777" w:rsidR="00FF3595" w:rsidRPr="00EC4D71" w:rsidRDefault="00FF3595" w:rsidP="00832643">
            <w:pPr>
              <w:spacing w:before="0"/>
              <w:ind w:firstLine="176"/>
              <w:jc w:val="left"/>
              <w:rPr>
                <w:rFonts w:ascii="BBQ Plz Rounded" w:hAnsi="BBQ Plz Rounded" w:cs="BBQ Plz Rounded"/>
                <w:szCs w:val="22"/>
              </w:rPr>
            </w:pPr>
            <w:r w:rsidRPr="00EC4D71">
              <w:rPr>
                <w:rFonts w:ascii="BBQ Plz Rounded" w:hAnsi="BBQ Plz Rounded" w:cs="BBQ Plz Rounded"/>
                <w:szCs w:val="22"/>
                <w:cs/>
              </w:rPr>
              <w:t>วันที่ .........../............./..............</w:t>
            </w:r>
          </w:p>
        </w:tc>
      </w:tr>
    </w:tbl>
    <w:p w14:paraId="22DCB52C" w14:textId="77777777" w:rsidR="00832643" w:rsidRPr="00EC4D71" w:rsidRDefault="00832643" w:rsidP="008315B7">
      <w:pPr>
        <w:rPr>
          <w:rFonts w:ascii="BBQ Plz Rounded" w:hAnsi="BBQ Plz Rounded" w:cs="BBQ Plz Rounded"/>
          <w:sz w:val="20"/>
          <w:szCs w:val="20"/>
        </w:rPr>
      </w:pPr>
    </w:p>
    <w:sectPr w:rsidR="00832643" w:rsidRPr="00EC4D71" w:rsidSect="00454EB0">
      <w:pgSz w:w="11906" w:h="16838"/>
      <w:pgMar w:top="992" w:right="561" w:bottom="992" w:left="709" w:header="431" w:footer="709" w:gutter="0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8CFAB3" w14:textId="77777777" w:rsidR="002D22FC" w:rsidRDefault="002D22FC" w:rsidP="00347FA6">
      <w:pPr>
        <w:spacing w:before="0"/>
      </w:pPr>
      <w:r>
        <w:separator/>
      </w:r>
    </w:p>
  </w:endnote>
  <w:endnote w:type="continuationSeparator" w:id="0">
    <w:p w14:paraId="4B6FE4A7" w14:textId="77777777" w:rsidR="002D22FC" w:rsidRDefault="002D22FC" w:rsidP="00347FA6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BQ Plz Rounded"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BBQ Plz Sans">
    <w:panose1 w:val="02000506040000020004"/>
    <w:charset w:val="00"/>
    <w:family w:val="modern"/>
    <w:notTrueType/>
    <w:pitch w:val="variable"/>
    <w:sig w:usb0="8100002F" w:usb1="5000004A" w:usb2="00000000" w:usb3="00000000" w:csb0="0001000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  <w:embedRegular r:id="rId1" w:subsetted="1" w:fontKey="{7398A53F-8153-43A0-802D-733AE2A7327E}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EucrosiaUPC">
    <w:panose1 w:val="02020603050405020304"/>
    <w:charset w:val="00"/>
    <w:family w:val="roman"/>
    <w:pitch w:val="variable"/>
    <w:sig w:usb0="81000027" w:usb1="00000002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foodpassion">
    <w:altName w:val="Calibri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9FF4E5B" w14:textId="77777777" w:rsidR="002D22FC" w:rsidRDefault="002D22FC" w:rsidP="00347FA6">
      <w:pPr>
        <w:spacing w:before="0"/>
      </w:pPr>
      <w:r>
        <w:separator/>
      </w:r>
    </w:p>
  </w:footnote>
  <w:footnote w:type="continuationSeparator" w:id="0">
    <w:p w14:paraId="3A4932D7" w14:textId="77777777" w:rsidR="002D22FC" w:rsidRDefault="002D22FC" w:rsidP="00347FA6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47DCB7D" w14:textId="77777777" w:rsidR="009C0192" w:rsidRPr="008715B4" w:rsidRDefault="009C0192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</w:rPr>
    </w:pPr>
    <w:r w:rsidRPr="008715B4">
      <w:rPr>
        <w:rFonts w:ascii="BBQ Plz Rounded" w:hAnsi="BBQ Plz Rounded" w:cs="BBQ Plz Rounded"/>
        <w:noProof/>
        <w:color w:val="E36C0A"/>
        <w:lang w:eastAsia="en-US"/>
      </w:rPr>
      <w:drawing>
        <wp:anchor distT="0" distB="0" distL="114300" distR="114300" simplePos="0" relativeHeight="251659264" behindDoc="1" locked="0" layoutInCell="1" allowOverlap="1" wp14:anchorId="44DDB3F7" wp14:editId="084DD37D">
          <wp:simplePos x="0" y="0"/>
          <wp:positionH relativeFrom="margin">
            <wp:align>right</wp:align>
          </wp:positionH>
          <wp:positionV relativeFrom="paragraph">
            <wp:posOffset>24765</wp:posOffset>
          </wp:positionV>
          <wp:extent cx="866775" cy="533400"/>
          <wp:effectExtent l="0" t="0" r="9525" b="0"/>
          <wp:wrapTight wrapText="bothSides">
            <wp:wrapPolygon edited="0">
              <wp:start x="3798" y="1543"/>
              <wp:lineTo x="475" y="15429"/>
              <wp:lineTo x="1424" y="18514"/>
              <wp:lineTo x="2848" y="20057"/>
              <wp:lineTo x="18514" y="20057"/>
              <wp:lineTo x="20413" y="18514"/>
              <wp:lineTo x="21363" y="15429"/>
              <wp:lineTo x="18040" y="1543"/>
              <wp:lineTo x="3798" y="1543"/>
            </wp:wrapPolygon>
          </wp:wrapTight>
          <wp:docPr id="5" name="รูปภาพ 2" descr="C:\Users\LakShizuka\Downloads\3 (1)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LakShizuka\Downloads\3 (1)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66775" cy="533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FOOD PASSION CO., LTD.</w:t>
    </w:r>
    <w:r w:rsidRPr="008715B4">
      <w:rPr>
        <w:rFonts w:ascii="BBQ Plz Rounded" w:hAnsi="BBQ Plz Rounded" w:cs="BBQ Plz Rounded"/>
        <w:noProof/>
        <w:color w:val="E36C0A"/>
        <w:lang w:eastAsia="en-US"/>
      </w:rPr>
      <w:t xml:space="preserve"> </w:t>
    </w:r>
  </w:p>
  <w:p w14:paraId="58F45C7D" w14:textId="77777777" w:rsidR="009C0192" w:rsidRPr="008715B4" w:rsidRDefault="009C0192" w:rsidP="006C07BE">
    <w:pPr>
      <w:spacing w:before="0"/>
      <w:ind w:left="284" w:right="5788" w:firstLine="11"/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</w:pP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333 Moo.6,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Prachachuen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 Rd.,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Toongsonghong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 xml:space="preserve">, </w:t>
    </w:r>
    <w:proofErr w:type="spellStart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Laksi</w:t>
    </w:r>
    <w:proofErr w:type="spellEnd"/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, Bangkok 10210, Thailand</w:t>
    </w:r>
  </w:p>
  <w:p w14:paraId="318D1EB2" w14:textId="77777777" w:rsidR="009C0192" w:rsidRPr="008715B4" w:rsidRDefault="009C0192" w:rsidP="006C07BE">
    <w:pPr>
      <w:pStyle w:val="af"/>
      <w:spacing w:before="0"/>
      <w:ind w:left="284" w:right="5788" w:firstLine="11"/>
      <w:rPr>
        <w:rFonts w:ascii="BBQ Plz Rounded" w:hAnsi="BBQ Plz Rounded" w:cs="BBQ Plz Rounded"/>
        <w:color w:val="E36C0A"/>
        <w:sz w:val="18"/>
        <w:szCs w:val="18"/>
      </w:rPr>
    </w:pP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T</w:t>
    </w:r>
    <w:r w:rsidRPr="008715B4">
      <w:rPr>
        <w:rFonts w:ascii="BBQ Plz Rounded" w:eastAsia="Times New Roman" w:hAnsi="BBQ Plz Rounded" w:cs="BBQ Plz Rounded"/>
        <w:b/>
        <w:bCs/>
        <w:color w:val="E36C0A"/>
        <w:sz w:val="18"/>
        <w:szCs w:val="18"/>
      </w:rPr>
      <w:t>el. +</w:t>
    </w:r>
    <w:r w:rsidRPr="008715B4">
      <w:rPr>
        <w:rFonts w:ascii="BBQ Plz Rounded" w:hAnsi="BBQ Plz Rounded" w:cs="BBQ Plz Rounded"/>
        <w:b/>
        <w:bCs/>
        <w:color w:val="E36C0A"/>
        <w:sz w:val="18"/>
        <w:szCs w:val="18"/>
        <w:shd w:val="clear" w:color="auto" w:fill="FFFFFF"/>
      </w:rPr>
      <w:t>662 575 1010 (Ext.713)</w:t>
    </w:r>
    <w:r w:rsidRPr="008715B4">
      <w:rPr>
        <w:rFonts w:ascii="BBQ Plz Rounded" w:hAnsi="BBQ Plz Rounded" w:cs="BBQ Plz Rounded"/>
        <w:noProof/>
        <w:color w:val="E36C0A"/>
      </w:rPr>
      <w:t xml:space="preserve"> </w:t>
    </w:r>
  </w:p>
  <w:p w14:paraId="0DDF731A" w14:textId="77777777" w:rsidR="009C0192" w:rsidRPr="006C07BE" w:rsidRDefault="009C0192" w:rsidP="006C07BE">
    <w:pPr>
      <w:pStyle w:val="af"/>
      <w:spacing w:before="0"/>
      <w:ind w:left="284" w:right="5788" w:firstLine="11"/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9797F"/>
    <w:multiLevelType w:val="hybridMultilevel"/>
    <w:tmpl w:val="32DA44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8F5CE9"/>
    <w:multiLevelType w:val="hybridMultilevel"/>
    <w:tmpl w:val="68EEF998"/>
    <w:lvl w:ilvl="0" w:tplc="71A68AD4">
      <w:start w:val="1"/>
      <w:numFmt w:val="bullet"/>
      <w:lvlText w:val="-"/>
      <w:lvlJc w:val="left"/>
      <w:pPr>
        <w:ind w:left="751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7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1" w:hanging="360"/>
      </w:pPr>
      <w:rPr>
        <w:rFonts w:ascii="Wingdings" w:hAnsi="Wingdings" w:hint="default"/>
      </w:rPr>
    </w:lvl>
  </w:abstractNum>
  <w:abstractNum w:abstractNumId="2" w15:restartNumberingAfterBreak="0">
    <w:nsid w:val="0CD44ACE"/>
    <w:multiLevelType w:val="hybridMultilevel"/>
    <w:tmpl w:val="3D2AD0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D84866"/>
    <w:multiLevelType w:val="hybridMultilevel"/>
    <w:tmpl w:val="4E94DD8A"/>
    <w:lvl w:ilvl="0" w:tplc="824E67BE">
      <w:start w:val="1"/>
      <w:numFmt w:val="bullet"/>
      <w:lvlText w:val=""/>
      <w:lvlJc w:val="left"/>
      <w:pPr>
        <w:tabs>
          <w:tab w:val="num" w:pos="720"/>
        </w:tabs>
        <w:ind w:left="720" w:hanging="360"/>
      </w:pPr>
      <w:rPr>
        <w:rFonts w:ascii="BBQ Plz Sans" w:hAnsi="BBQ Plz Sans" w:hint="default"/>
      </w:rPr>
    </w:lvl>
    <w:lvl w:ilvl="1" w:tplc="5EDED328">
      <w:start w:val="1"/>
      <w:numFmt w:val="bullet"/>
      <w:lvlText w:val=""/>
      <w:lvlJc w:val="left"/>
      <w:pPr>
        <w:tabs>
          <w:tab w:val="num" w:pos="1440"/>
        </w:tabs>
        <w:ind w:left="1440" w:hanging="360"/>
      </w:pPr>
      <w:rPr>
        <w:rFonts w:ascii="BBQ Plz Sans" w:hAnsi="BBQ Plz Sans" w:hint="default"/>
      </w:rPr>
    </w:lvl>
    <w:lvl w:ilvl="2" w:tplc="6756C56C" w:tentative="1">
      <w:start w:val="1"/>
      <w:numFmt w:val="bullet"/>
      <w:lvlText w:val=""/>
      <w:lvlJc w:val="left"/>
      <w:pPr>
        <w:tabs>
          <w:tab w:val="num" w:pos="2160"/>
        </w:tabs>
        <w:ind w:left="2160" w:hanging="360"/>
      </w:pPr>
      <w:rPr>
        <w:rFonts w:ascii="BBQ Plz Sans" w:hAnsi="BBQ Plz Sans" w:hint="default"/>
      </w:rPr>
    </w:lvl>
    <w:lvl w:ilvl="3" w:tplc="45040AE4" w:tentative="1">
      <w:start w:val="1"/>
      <w:numFmt w:val="bullet"/>
      <w:lvlText w:val=""/>
      <w:lvlJc w:val="left"/>
      <w:pPr>
        <w:tabs>
          <w:tab w:val="num" w:pos="2880"/>
        </w:tabs>
        <w:ind w:left="2880" w:hanging="360"/>
      </w:pPr>
      <w:rPr>
        <w:rFonts w:ascii="BBQ Plz Sans" w:hAnsi="BBQ Plz Sans" w:hint="default"/>
      </w:rPr>
    </w:lvl>
    <w:lvl w:ilvl="4" w:tplc="52749482" w:tentative="1">
      <w:start w:val="1"/>
      <w:numFmt w:val="bullet"/>
      <w:lvlText w:val=""/>
      <w:lvlJc w:val="left"/>
      <w:pPr>
        <w:tabs>
          <w:tab w:val="num" w:pos="3600"/>
        </w:tabs>
        <w:ind w:left="3600" w:hanging="360"/>
      </w:pPr>
      <w:rPr>
        <w:rFonts w:ascii="BBQ Plz Sans" w:hAnsi="BBQ Plz Sans" w:hint="default"/>
      </w:rPr>
    </w:lvl>
    <w:lvl w:ilvl="5" w:tplc="D1704AAE" w:tentative="1">
      <w:start w:val="1"/>
      <w:numFmt w:val="bullet"/>
      <w:lvlText w:val=""/>
      <w:lvlJc w:val="left"/>
      <w:pPr>
        <w:tabs>
          <w:tab w:val="num" w:pos="4320"/>
        </w:tabs>
        <w:ind w:left="4320" w:hanging="360"/>
      </w:pPr>
      <w:rPr>
        <w:rFonts w:ascii="BBQ Plz Sans" w:hAnsi="BBQ Plz Sans" w:hint="default"/>
      </w:rPr>
    </w:lvl>
    <w:lvl w:ilvl="6" w:tplc="47945820" w:tentative="1">
      <w:start w:val="1"/>
      <w:numFmt w:val="bullet"/>
      <w:lvlText w:val=""/>
      <w:lvlJc w:val="left"/>
      <w:pPr>
        <w:tabs>
          <w:tab w:val="num" w:pos="5040"/>
        </w:tabs>
        <w:ind w:left="5040" w:hanging="360"/>
      </w:pPr>
      <w:rPr>
        <w:rFonts w:ascii="BBQ Plz Sans" w:hAnsi="BBQ Plz Sans" w:hint="default"/>
      </w:rPr>
    </w:lvl>
    <w:lvl w:ilvl="7" w:tplc="529CA470" w:tentative="1">
      <w:start w:val="1"/>
      <w:numFmt w:val="bullet"/>
      <w:lvlText w:val=""/>
      <w:lvlJc w:val="left"/>
      <w:pPr>
        <w:tabs>
          <w:tab w:val="num" w:pos="5760"/>
        </w:tabs>
        <w:ind w:left="5760" w:hanging="360"/>
      </w:pPr>
      <w:rPr>
        <w:rFonts w:ascii="BBQ Plz Sans" w:hAnsi="BBQ Plz Sans" w:hint="default"/>
      </w:rPr>
    </w:lvl>
    <w:lvl w:ilvl="8" w:tplc="F7D08F56" w:tentative="1">
      <w:start w:val="1"/>
      <w:numFmt w:val="bullet"/>
      <w:lvlText w:val=""/>
      <w:lvlJc w:val="left"/>
      <w:pPr>
        <w:tabs>
          <w:tab w:val="num" w:pos="6480"/>
        </w:tabs>
        <w:ind w:left="6480" w:hanging="360"/>
      </w:pPr>
      <w:rPr>
        <w:rFonts w:ascii="BBQ Plz Sans" w:hAnsi="BBQ Plz Sans" w:hint="default"/>
      </w:rPr>
    </w:lvl>
  </w:abstractNum>
  <w:abstractNum w:abstractNumId="4" w15:restartNumberingAfterBreak="0">
    <w:nsid w:val="12EB7115"/>
    <w:multiLevelType w:val="hybridMultilevel"/>
    <w:tmpl w:val="6C8A79E4"/>
    <w:lvl w:ilvl="0" w:tplc="35D8E9BC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5" w15:restartNumberingAfterBreak="0">
    <w:nsid w:val="1874519E"/>
    <w:multiLevelType w:val="hybridMultilevel"/>
    <w:tmpl w:val="9D08E84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5961F8"/>
    <w:multiLevelType w:val="hybridMultilevel"/>
    <w:tmpl w:val="83B066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9E254F"/>
    <w:multiLevelType w:val="hybridMultilevel"/>
    <w:tmpl w:val="F4EA36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0B3550"/>
    <w:multiLevelType w:val="hybridMultilevel"/>
    <w:tmpl w:val="6E2AD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465E71"/>
    <w:multiLevelType w:val="hybridMultilevel"/>
    <w:tmpl w:val="C0BC8E6E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06379F"/>
    <w:multiLevelType w:val="hybridMultilevel"/>
    <w:tmpl w:val="EF08A6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449472E"/>
    <w:multiLevelType w:val="hybridMultilevel"/>
    <w:tmpl w:val="D752E576"/>
    <w:lvl w:ilvl="0" w:tplc="6518AAAA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5D4448"/>
    <w:multiLevelType w:val="hybridMultilevel"/>
    <w:tmpl w:val="CB2A9F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0177E9"/>
    <w:multiLevelType w:val="hybridMultilevel"/>
    <w:tmpl w:val="035411AC"/>
    <w:lvl w:ilvl="0" w:tplc="48C65F7E"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903B00"/>
    <w:multiLevelType w:val="hybridMultilevel"/>
    <w:tmpl w:val="835CC280"/>
    <w:lvl w:ilvl="0" w:tplc="7C206002">
      <w:start w:val="1"/>
      <w:numFmt w:val="bullet"/>
      <w:lvlText w:val="-"/>
      <w:lvlJc w:val="left"/>
      <w:pPr>
        <w:ind w:left="720" w:hanging="360"/>
      </w:pPr>
      <w:rPr>
        <w:rFonts w:ascii="BBQ Plz Rounded" w:eastAsia="Cordia New" w:hAnsi="BBQ Plz Rounded" w:cs="BBQ Plz Rounded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C5676C"/>
    <w:multiLevelType w:val="hybridMultilevel"/>
    <w:tmpl w:val="9FA402A0"/>
    <w:lvl w:ilvl="0" w:tplc="23CEE9F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16" w15:restartNumberingAfterBreak="0">
    <w:nsid w:val="37986EF9"/>
    <w:multiLevelType w:val="hybridMultilevel"/>
    <w:tmpl w:val="2780A9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A08087D"/>
    <w:multiLevelType w:val="hybridMultilevel"/>
    <w:tmpl w:val="9224E7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A602DB1"/>
    <w:multiLevelType w:val="hybridMultilevel"/>
    <w:tmpl w:val="411C37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B113839"/>
    <w:multiLevelType w:val="hybridMultilevel"/>
    <w:tmpl w:val="5C0000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C9E3480"/>
    <w:multiLevelType w:val="hybridMultilevel"/>
    <w:tmpl w:val="C6CC1E42"/>
    <w:lvl w:ilvl="0" w:tplc="E8AE0636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F3920FD"/>
    <w:multiLevelType w:val="hybridMultilevel"/>
    <w:tmpl w:val="9E64E44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8A5699"/>
    <w:multiLevelType w:val="hybridMultilevel"/>
    <w:tmpl w:val="ED5212A8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4B47166"/>
    <w:multiLevelType w:val="hybridMultilevel"/>
    <w:tmpl w:val="5A5A92C6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E35D9C"/>
    <w:multiLevelType w:val="multilevel"/>
    <w:tmpl w:val="B6A41F90"/>
    <w:lvl w:ilvl="0">
      <w:start w:val="1"/>
      <w:numFmt w:val="decimal"/>
      <w:lvlText w:val="%1."/>
      <w:lvlJc w:val="left"/>
      <w:pPr>
        <w:tabs>
          <w:tab w:val="num" w:pos="360"/>
        </w:tabs>
        <w:ind w:left="227" w:hanging="227"/>
      </w:pPr>
    </w:lvl>
    <w:lvl w:ilvl="1">
      <w:start w:val="1"/>
      <w:numFmt w:val="decimal"/>
      <w:lvlText w:val="%1.%2"/>
      <w:lvlJc w:val="left"/>
      <w:pPr>
        <w:tabs>
          <w:tab w:val="num" w:pos="454"/>
        </w:tabs>
        <w:ind w:left="454" w:hanging="454"/>
      </w:pPr>
    </w:lvl>
    <w:lvl w:ilvl="2">
      <w:start w:val="1"/>
      <w:numFmt w:val="decimal"/>
      <w:lvlText w:val="%1.%2.%3"/>
      <w:lvlJc w:val="left"/>
      <w:pPr>
        <w:tabs>
          <w:tab w:val="num" w:pos="794"/>
        </w:tabs>
        <w:ind w:left="794" w:hanging="624"/>
      </w:pPr>
    </w:lvl>
    <w:lvl w:ilvl="3">
      <w:start w:val="1"/>
      <w:numFmt w:val="decimal"/>
      <w:lvlText w:val="%1.%2.%3.%4"/>
      <w:lvlJc w:val="left"/>
      <w:pPr>
        <w:tabs>
          <w:tab w:val="num" w:pos="1077"/>
        </w:tabs>
        <w:ind w:left="748" w:hanging="391"/>
      </w:pPr>
    </w:lvl>
    <w:lvl w:ilvl="4">
      <w:start w:val="1"/>
      <w:numFmt w:val="hebrew2"/>
      <w:pStyle w:val="2"/>
      <w:lvlText w:val="%5)"/>
      <w:lvlJc w:val="left"/>
      <w:pPr>
        <w:tabs>
          <w:tab w:val="num" w:pos="1800"/>
        </w:tabs>
        <w:ind w:left="1758" w:hanging="318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25" w15:restartNumberingAfterBreak="0">
    <w:nsid w:val="461A1533"/>
    <w:multiLevelType w:val="hybridMultilevel"/>
    <w:tmpl w:val="12DCD4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61A2196"/>
    <w:multiLevelType w:val="multilevel"/>
    <w:tmpl w:val="B502C502"/>
    <w:styleLink w:val="ThaiNumber1"/>
    <w:lvl w:ilvl="0">
      <w:start w:val="1"/>
      <w:numFmt w:val="thaiNumbers"/>
      <w:lvlText w:val="%1."/>
      <w:lvlJc w:val="left"/>
      <w:pPr>
        <w:ind w:left="432" w:hanging="432"/>
      </w:pPr>
      <w:rPr>
        <w:rFonts w:ascii="TH SarabunPSK" w:eastAsia="TH SarabunPSK" w:hAnsi="TH SarabunPSK" w:cs="TH SarabunPSK" w:hint="default"/>
        <w:sz w:val="32"/>
        <w:szCs w:val="32"/>
      </w:rPr>
    </w:lvl>
    <w:lvl w:ilvl="1">
      <w:start w:val="1"/>
      <w:numFmt w:val="thaiNumbers"/>
      <w:lvlText w:val="%1.%2"/>
      <w:lvlJc w:val="left"/>
      <w:pPr>
        <w:ind w:left="792" w:hanging="648"/>
      </w:pPr>
      <w:rPr>
        <w:rFonts w:ascii="TH SarabunPSK" w:eastAsia="TH SarabunPSK" w:hAnsi="TH SarabunPSK" w:cs="TH SarabunPSK" w:hint="default"/>
        <w:sz w:val="32"/>
        <w:szCs w:val="32"/>
      </w:rPr>
    </w:lvl>
    <w:lvl w:ilvl="2">
      <w:start w:val="1"/>
      <w:numFmt w:val="thaiNumbers"/>
      <w:lvlText w:val="%1.%2.%3"/>
      <w:lvlJc w:val="left"/>
      <w:pPr>
        <w:ind w:left="1368" w:hanging="936"/>
      </w:pPr>
      <w:rPr>
        <w:rFonts w:ascii="TH SarabunPSK" w:eastAsia="TH SarabunPSK" w:hAnsi="TH SarabunPSK" w:cs="TH SarabunPSK" w:hint="default"/>
        <w:sz w:val="32"/>
        <w:szCs w:val="32"/>
      </w:rPr>
    </w:lvl>
    <w:lvl w:ilvl="3">
      <w:start w:val="1"/>
      <w:numFmt w:val="thaiLetters"/>
      <w:lvlText w:val="(%4)"/>
      <w:lvlJc w:val="left"/>
      <w:pPr>
        <w:ind w:left="2016" w:hanging="576"/>
      </w:pPr>
      <w:rPr>
        <w:rFonts w:ascii="TH SarabunPSK" w:eastAsia="TH SarabunPSK" w:hAnsi="TH SarabunPSK" w:cs="TH SarabunPSK" w:hint="default"/>
        <w:sz w:val="32"/>
        <w:szCs w:val="32"/>
      </w:rPr>
    </w:lvl>
    <w:lvl w:ilvl="4">
      <w:start w:val="1"/>
      <w:numFmt w:val="bullet"/>
      <w:lvlText w:val=""/>
      <w:lvlJc w:val="left"/>
      <w:pPr>
        <w:ind w:left="2448" w:hanging="432"/>
      </w:pPr>
      <w:rPr>
        <w:rFonts w:ascii="Symbol" w:hAnsi="Symbol" w:hint="default"/>
      </w:rPr>
    </w:lvl>
    <w:lvl w:ilvl="5">
      <w:start w:val="1"/>
      <w:numFmt w:val="lowerRoman"/>
      <w:lvlText w:val="(%6)"/>
      <w:lvlJc w:val="left"/>
      <w:pPr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04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5400" w:hanging="360"/>
      </w:pPr>
      <w:rPr>
        <w:rFonts w:hint="default"/>
      </w:rPr>
    </w:lvl>
  </w:abstractNum>
  <w:abstractNum w:abstractNumId="27" w15:restartNumberingAfterBreak="0">
    <w:nsid w:val="46DD5774"/>
    <w:multiLevelType w:val="hybridMultilevel"/>
    <w:tmpl w:val="F70E67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73B785C"/>
    <w:multiLevelType w:val="hybridMultilevel"/>
    <w:tmpl w:val="3DF8D81C"/>
    <w:lvl w:ilvl="0" w:tplc="F73A148A">
      <w:start w:val="3"/>
      <w:numFmt w:val="bullet"/>
      <w:lvlText w:val="-"/>
      <w:lvlJc w:val="left"/>
      <w:pPr>
        <w:ind w:left="720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7747417"/>
    <w:multiLevelType w:val="hybridMultilevel"/>
    <w:tmpl w:val="997A73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818060C"/>
    <w:multiLevelType w:val="hybridMultilevel"/>
    <w:tmpl w:val="17C898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9130E6"/>
    <w:multiLevelType w:val="hybridMultilevel"/>
    <w:tmpl w:val="AE6E4E76"/>
    <w:lvl w:ilvl="0" w:tplc="E4260ADA">
      <w:start w:val="1"/>
      <w:numFmt w:val="bullet"/>
      <w:lvlText w:val="-"/>
      <w:lvlJc w:val="left"/>
      <w:pPr>
        <w:ind w:left="70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32" w15:restartNumberingAfterBreak="0">
    <w:nsid w:val="4BBA543A"/>
    <w:multiLevelType w:val="hybridMultilevel"/>
    <w:tmpl w:val="68701A0C"/>
    <w:lvl w:ilvl="0" w:tplc="C2326C2E">
      <w:start w:val="1"/>
      <w:numFmt w:val="decimal"/>
      <w:lvlText w:val="%1."/>
      <w:lvlJc w:val="left"/>
      <w:pPr>
        <w:ind w:left="720" w:hanging="360"/>
      </w:pPr>
      <w:rPr>
        <w:rFonts w:ascii="BBQ Plz Rounded" w:eastAsia="Times New Roman" w:hAnsi="BBQ Plz Rounded" w:cs="BBQ Plz Rounded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4BE72500"/>
    <w:multiLevelType w:val="hybridMultilevel"/>
    <w:tmpl w:val="6A3E2BB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4D8C2943"/>
    <w:multiLevelType w:val="hybridMultilevel"/>
    <w:tmpl w:val="20A478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4ED5D81"/>
    <w:multiLevelType w:val="hybridMultilevel"/>
    <w:tmpl w:val="B504C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5810B6E"/>
    <w:multiLevelType w:val="hybridMultilevel"/>
    <w:tmpl w:val="634CE6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8416EEB"/>
    <w:multiLevelType w:val="hybridMultilevel"/>
    <w:tmpl w:val="7938F6E6"/>
    <w:lvl w:ilvl="0" w:tplc="0D8E47EC">
      <w:start w:val="1"/>
      <w:numFmt w:val="bullet"/>
      <w:lvlText w:val="-"/>
      <w:lvlJc w:val="left"/>
      <w:pPr>
        <w:ind w:left="346" w:hanging="360"/>
      </w:pPr>
      <w:rPr>
        <w:rFonts w:ascii="BBQ Plz Rounded" w:eastAsia="Times New Roman" w:hAnsi="BBQ Plz Rounded" w:cs="BBQ Plz Rounded" w:hint="default"/>
      </w:rPr>
    </w:lvl>
    <w:lvl w:ilvl="1" w:tplc="0409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238503E"/>
    <w:multiLevelType w:val="hybridMultilevel"/>
    <w:tmpl w:val="4B6011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855483E"/>
    <w:multiLevelType w:val="hybridMultilevel"/>
    <w:tmpl w:val="62AAB2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254441E"/>
    <w:multiLevelType w:val="hybridMultilevel"/>
    <w:tmpl w:val="E0C8F1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8E14D7"/>
    <w:multiLevelType w:val="hybridMultilevel"/>
    <w:tmpl w:val="EA5EBE0E"/>
    <w:lvl w:ilvl="0" w:tplc="A53EB250">
      <w:start w:val="1"/>
      <w:numFmt w:val="decimal"/>
      <w:lvlText w:val="(%1)"/>
      <w:lvlJc w:val="left"/>
      <w:pPr>
        <w:ind w:left="720" w:hanging="360"/>
      </w:pPr>
      <w:rPr>
        <w:rFonts w:ascii="TH SarabunPSK" w:eastAsiaTheme="minorHAnsi" w:hAnsi="TH SarabunPSK" w:cs="TH SarabunPSK" w:hint="default"/>
        <w:color w:val="auto"/>
        <w:lang w:bidi="th-TH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80C42FE"/>
    <w:multiLevelType w:val="hybridMultilevel"/>
    <w:tmpl w:val="48382224"/>
    <w:lvl w:ilvl="0" w:tplc="E67CC370">
      <w:start w:val="1"/>
      <w:numFmt w:val="decimal"/>
      <w:lvlText w:val="%1."/>
      <w:lvlJc w:val="left"/>
      <w:pPr>
        <w:ind w:left="3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66" w:hanging="360"/>
      </w:pPr>
    </w:lvl>
    <w:lvl w:ilvl="2" w:tplc="0409001B" w:tentative="1">
      <w:start w:val="1"/>
      <w:numFmt w:val="lowerRoman"/>
      <w:lvlText w:val="%3."/>
      <w:lvlJc w:val="right"/>
      <w:pPr>
        <w:ind w:left="1786" w:hanging="180"/>
      </w:pPr>
    </w:lvl>
    <w:lvl w:ilvl="3" w:tplc="0409000F" w:tentative="1">
      <w:start w:val="1"/>
      <w:numFmt w:val="decimal"/>
      <w:lvlText w:val="%4."/>
      <w:lvlJc w:val="left"/>
      <w:pPr>
        <w:ind w:left="2506" w:hanging="360"/>
      </w:pPr>
    </w:lvl>
    <w:lvl w:ilvl="4" w:tplc="04090019" w:tentative="1">
      <w:start w:val="1"/>
      <w:numFmt w:val="lowerLetter"/>
      <w:lvlText w:val="%5."/>
      <w:lvlJc w:val="left"/>
      <w:pPr>
        <w:ind w:left="3226" w:hanging="360"/>
      </w:pPr>
    </w:lvl>
    <w:lvl w:ilvl="5" w:tplc="0409001B" w:tentative="1">
      <w:start w:val="1"/>
      <w:numFmt w:val="lowerRoman"/>
      <w:lvlText w:val="%6."/>
      <w:lvlJc w:val="right"/>
      <w:pPr>
        <w:ind w:left="3946" w:hanging="180"/>
      </w:pPr>
    </w:lvl>
    <w:lvl w:ilvl="6" w:tplc="0409000F" w:tentative="1">
      <w:start w:val="1"/>
      <w:numFmt w:val="decimal"/>
      <w:lvlText w:val="%7."/>
      <w:lvlJc w:val="left"/>
      <w:pPr>
        <w:ind w:left="4666" w:hanging="360"/>
      </w:pPr>
    </w:lvl>
    <w:lvl w:ilvl="7" w:tplc="04090019" w:tentative="1">
      <w:start w:val="1"/>
      <w:numFmt w:val="lowerLetter"/>
      <w:lvlText w:val="%8."/>
      <w:lvlJc w:val="left"/>
      <w:pPr>
        <w:ind w:left="5386" w:hanging="360"/>
      </w:pPr>
    </w:lvl>
    <w:lvl w:ilvl="8" w:tplc="0409001B" w:tentative="1">
      <w:start w:val="1"/>
      <w:numFmt w:val="lowerRoman"/>
      <w:lvlText w:val="%9."/>
      <w:lvlJc w:val="right"/>
      <w:pPr>
        <w:ind w:left="6106" w:hanging="180"/>
      </w:pPr>
    </w:lvl>
  </w:abstractNum>
  <w:abstractNum w:abstractNumId="43" w15:restartNumberingAfterBreak="0">
    <w:nsid w:val="7A9A48C5"/>
    <w:multiLevelType w:val="hybridMultilevel"/>
    <w:tmpl w:val="DA02FA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26"/>
  </w:num>
  <w:num w:numId="3">
    <w:abstractNumId w:val="41"/>
  </w:num>
  <w:num w:numId="4">
    <w:abstractNumId w:val="3"/>
  </w:num>
  <w:num w:numId="5">
    <w:abstractNumId w:val="35"/>
  </w:num>
  <w:num w:numId="6">
    <w:abstractNumId w:val="38"/>
  </w:num>
  <w:num w:numId="7">
    <w:abstractNumId w:val="0"/>
  </w:num>
  <w:num w:numId="8">
    <w:abstractNumId w:val="7"/>
  </w:num>
  <w:num w:numId="9">
    <w:abstractNumId w:val="2"/>
  </w:num>
  <w:num w:numId="10">
    <w:abstractNumId w:val="12"/>
  </w:num>
  <w:num w:numId="11">
    <w:abstractNumId w:val="19"/>
  </w:num>
  <w:num w:numId="12">
    <w:abstractNumId w:val="43"/>
  </w:num>
  <w:num w:numId="13">
    <w:abstractNumId w:val="14"/>
  </w:num>
  <w:num w:numId="14">
    <w:abstractNumId w:val="33"/>
  </w:num>
  <w:num w:numId="15">
    <w:abstractNumId w:val="13"/>
  </w:num>
  <w:num w:numId="16">
    <w:abstractNumId w:val="11"/>
  </w:num>
  <w:num w:numId="17">
    <w:abstractNumId w:val="20"/>
  </w:num>
  <w:num w:numId="18">
    <w:abstractNumId w:val="28"/>
  </w:num>
  <w:num w:numId="19">
    <w:abstractNumId w:val="9"/>
  </w:num>
  <w:num w:numId="20">
    <w:abstractNumId w:val="23"/>
  </w:num>
  <w:num w:numId="21">
    <w:abstractNumId w:val="21"/>
  </w:num>
  <w:num w:numId="22">
    <w:abstractNumId w:val="5"/>
  </w:num>
  <w:num w:numId="23">
    <w:abstractNumId w:val="22"/>
  </w:num>
  <w:num w:numId="24">
    <w:abstractNumId w:val="34"/>
  </w:num>
  <w:num w:numId="25">
    <w:abstractNumId w:val="36"/>
  </w:num>
  <w:num w:numId="26">
    <w:abstractNumId w:val="29"/>
  </w:num>
  <w:num w:numId="27">
    <w:abstractNumId w:val="42"/>
  </w:num>
  <w:num w:numId="28">
    <w:abstractNumId w:val="25"/>
  </w:num>
  <w:num w:numId="29">
    <w:abstractNumId w:val="30"/>
  </w:num>
  <w:num w:numId="30">
    <w:abstractNumId w:val="16"/>
  </w:num>
  <w:num w:numId="31">
    <w:abstractNumId w:val="10"/>
  </w:num>
  <w:num w:numId="32">
    <w:abstractNumId w:val="18"/>
  </w:num>
  <w:num w:numId="33">
    <w:abstractNumId w:val="39"/>
  </w:num>
  <w:num w:numId="34">
    <w:abstractNumId w:val="40"/>
  </w:num>
  <w:num w:numId="35">
    <w:abstractNumId w:val="27"/>
  </w:num>
  <w:num w:numId="36">
    <w:abstractNumId w:val="32"/>
  </w:num>
  <w:num w:numId="37">
    <w:abstractNumId w:val="15"/>
  </w:num>
  <w:num w:numId="38">
    <w:abstractNumId w:val="1"/>
  </w:num>
  <w:num w:numId="39">
    <w:abstractNumId w:val="37"/>
  </w:num>
  <w:num w:numId="40">
    <w:abstractNumId w:val="31"/>
  </w:num>
  <w:num w:numId="41">
    <w:abstractNumId w:val="4"/>
  </w:num>
  <w:num w:numId="42">
    <w:abstractNumId w:val="17"/>
  </w:num>
  <w:num w:numId="43">
    <w:abstractNumId w:val="6"/>
  </w:num>
  <w:num w:numId="44">
    <w:abstractNumId w:val="8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TrueTypeFonts/>
  <w:saveSubsetFont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7602"/>
    <w:rsid w:val="00003B8A"/>
    <w:rsid w:val="00011C94"/>
    <w:rsid w:val="00012FD9"/>
    <w:rsid w:val="0001332B"/>
    <w:rsid w:val="00035BC8"/>
    <w:rsid w:val="0003651A"/>
    <w:rsid w:val="00047602"/>
    <w:rsid w:val="00056B5A"/>
    <w:rsid w:val="00056BEA"/>
    <w:rsid w:val="00060425"/>
    <w:rsid w:val="000619D4"/>
    <w:rsid w:val="00066BA5"/>
    <w:rsid w:val="000735D3"/>
    <w:rsid w:val="00074E66"/>
    <w:rsid w:val="0008084A"/>
    <w:rsid w:val="000873F1"/>
    <w:rsid w:val="00094162"/>
    <w:rsid w:val="000A08BF"/>
    <w:rsid w:val="000B273C"/>
    <w:rsid w:val="000B7424"/>
    <w:rsid w:val="000C075B"/>
    <w:rsid w:val="000C5422"/>
    <w:rsid w:val="000C7C93"/>
    <w:rsid w:val="000D2240"/>
    <w:rsid w:val="000D7622"/>
    <w:rsid w:val="000E5761"/>
    <w:rsid w:val="000E73D1"/>
    <w:rsid w:val="000F0816"/>
    <w:rsid w:val="000F6142"/>
    <w:rsid w:val="001042EF"/>
    <w:rsid w:val="00110303"/>
    <w:rsid w:val="00117FB6"/>
    <w:rsid w:val="00121CB9"/>
    <w:rsid w:val="001268E8"/>
    <w:rsid w:val="001419AB"/>
    <w:rsid w:val="001508F2"/>
    <w:rsid w:val="00160571"/>
    <w:rsid w:val="0016112A"/>
    <w:rsid w:val="00182628"/>
    <w:rsid w:val="001919AB"/>
    <w:rsid w:val="0019779E"/>
    <w:rsid w:val="001A4DFF"/>
    <w:rsid w:val="001C10EF"/>
    <w:rsid w:val="001D2023"/>
    <w:rsid w:val="001E2B26"/>
    <w:rsid w:val="001F3608"/>
    <w:rsid w:val="001F7246"/>
    <w:rsid w:val="00205414"/>
    <w:rsid w:val="00215C68"/>
    <w:rsid w:val="002233B7"/>
    <w:rsid w:val="002263CD"/>
    <w:rsid w:val="00232ED0"/>
    <w:rsid w:val="00236118"/>
    <w:rsid w:val="00236B4C"/>
    <w:rsid w:val="0024636E"/>
    <w:rsid w:val="002508DD"/>
    <w:rsid w:val="00254FFB"/>
    <w:rsid w:val="00260141"/>
    <w:rsid w:val="002614A0"/>
    <w:rsid w:val="00266659"/>
    <w:rsid w:val="00272D50"/>
    <w:rsid w:val="002775DB"/>
    <w:rsid w:val="00280C68"/>
    <w:rsid w:val="0028201A"/>
    <w:rsid w:val="00282C7E"/>
    <w:rsid w:val="00292448"/>
    <w:rsid w:val="00293EB6"/>
    <w:rsid w:val="00297B8B"/>
    <w:rsid w:val="002A71AF"/>
    <w:rsid w:val="002A7766"/>
    <w:rsid w:val="002B4F7F"/>
    <w:rsid w:val="002B6E62"/>
    <w:rsid w:val="002D22FC"/>
    <w:rsid w:val="002D230B"/>
    <w:rsid w:val="002D2A65"/>
    <w:rsid w:val="002D2DA5"/>
    <w:rsid w:val="002E518C"/>
    <w:rsid w:val="002E5DB6"/>
    <w:rsid w:val="002F3F21"/>
    <w:rsid w:val="003045C4"/>
    <w:rsid w:val="0030566F"/>
    <w:rsid w:val="003172C3"/>
    <w:rsid w:val="00322D41"/>
    <w:rsid w:val="00326E30"/>
    <w:rsid w:val="003476CD"/>
    <w:rsid w:val="00347FA6"/>
    <w:rsid w:val="0035008B"/>
    <w:rsid w:val="003531D5"/>
    <w:rsid w:val="00376334"/>
    <w:rsid w:val="0039408D"/>
    <w:rsid w:val="003A0349"/>
    <w:rsid w:val="003A6463"/>
    <w:rsid w:val="003C0611"/>
    <w:rsid w:val="003C5CAB"/>
    <w:rsid w:val="003D2EBC"/>
    <w:rsid w:val="003D743B"/>
    <w:rsid w:val="003E0A78"/>
    <w:rsid w:val="003E1368"/>
    <w:rsid w:val="003E78DF"/>
    <w:rsid w:val="003F1526"/>
    <w:rsid w:val="003F206C"/>
    <w:rsid w:val="003F54D9"/>
    <w:rsid w:val="004108B0"/>
    <w:rsid w:val="00412B53"/>
    <w:rsid w:val="00421FDF"/>
    <w:rsid w:val="00423630"/>
    <w:rsid w:val="00431A0C"/>
    <w:rsid w:val="00451622"/>
    <w:rsid w:val="00454B6A"/>
    <w:rsid w:val="00454EB0"/>
    <w:rsid w:val="0046610D"/>
    <w:rsid w:val="004665D7"/>
    <w:rsid w:val="00490A31"/>
    <w:rsid w:val="00495EB4"/>
    <w:rsid w:val="004C4B1C"/>
    <w:rsid w:val="004C52A3"/>
    <w:rsid w:val="004E5E52"/>
    <w:rsid w:val="004F0366"/>
    <w:rsid w:val="004F4E8C"/>
    <w:rsid w:val="004F6617"/>
    <w:rsid w:val="004F749A"/>
    <w:rsid w:val="0050391F"/>
    <w:rsid w:val="00505F6E"/>
    <w:rsid w:val="0051208B"/>
    <w:rsid w:val="0051470F"/>
    <w:rsid w:val="00530627"/>
    <w:rsid w:val="005309EE"/>
    <w:rsid w:val="00543E47"/>
    <w:rsid w:val="00546976"/>
    <w:rsid w:val="00560BB7"/>
    <w:rsid w:val="00570BA1"/>
    <w:rsid w:val="00572CAB"/>
    <w:rsid w:val="005757AF"/>
    <w:rsid w:val="00575E0F"/>
    <w:rsid w:val="00580BBE"/>
    <w:rsid w:val="005870EA"/>
    <w:rsid w:val="00592777"/>
    <w:rsid w:val="00594A0A"/>
    <w:rsid w:val="005A06B3"/>
    <w:rsid w:val="005A20DB"/>
    <w:rsid w:val="005A6B61"/>
    <w:rsid w:val="005B0288"/>
    <w:rsid w:val="005B4C48"/>
    <w:rsid w:val="005B6F25"/>
    <w:rsid w:val="005C7B14"/>
    <w:rsid w:val="005D5924"/>
    <w:rsid w:val="005E383E"/>
    <w:rsid w:val="005E6896"/>
    <w:rsid w:val="005F2884"/>
    <w:rsid w:val="0060322A"/>
    <w:rsid w:val="00607D5F"/>
    <w:rsid w:val="006117E6"/>
    <w:rsid w:val="00612793"/>
    <w:rsid w:val="00616A7C"/>
    <w:rsid w:val="00627F38"/>
    <w:rsid w:val="006363BB"/>
    <w:rsid w:val="00647BBF"/>
    <w:rsid w:val="0065159B"/>
    <w:rsid w:val="006547A1"/>
    <w:rsid w:val="0065531F"/>
    <w:rsid w:val="00656D28"/>
    <w:rsid w:val="00665BDE"/>
    <w:rsid w:val="00665E8A"/>
    <w:rsid w:val="00670DE8"/>
    <w:rsid w:val="00694C84"/>
    <w:rsid w:val="006A57CF"/>
    <w:rsid w:val="006B2F4C"/>
    <w:rsid w:val="006B5CAF"/>
    <w:rsid w:val="006C07BE"/>
    <w:rsid w:val="006C40F7"/>
    <w:rsid w:val="006C6EE0"/>
    <w:rsid w:val="006C75E6"/>
    <w:rsid w:val="006D2583"/>
    <w:rsid w:val="006D4E04"/>
    <w:rsid w:val="006D7172"/>
    <w:rsid w:val="006E284C"/>
    <w:rsid w:val="006E3ABD"/>
    <w:rsid w:val="006E505F"/>
    <w:rsid w:val="006F0842"/>
    <w:rsid w:val="006F2776"/>
    <w:rsid w:val="006F3003"/>
    <w:rsid w:val="006F58A9"/>
    <w:rsid w:val="006F6F12"/>
    <w:rsid w:val="006F70BA"/>
    <w:rsid w:val="006F792D"/>
    <w:rsid w:val="00725B19"/>
    <w:rsid w:val="00727CD1"/>
    <w:rsid w:val="007452BB"/>
    <w:rsid w:val="00745501"/>
    <w:rsid w:val="00753B14"/>
    <w:rsid w:val="00753CC4"/>
    <w:rsid w:val="00754412"/>
    <w:rsid w:val="00757A18"/>
    <w:rsid w:val="00766532"/>
    <w:rsid w:val="007667D4"/>
    <w:rsid w:val="007720DA"/>
    <w:rsid w:val="00777395"/>
    <w:rsid w:val="0079026D"/>
    <w:rsid w:val="007A01E3"/>
    <w:rsid w:val="007C006A"/>
    <w:rsid w:val="007C20DD"/>
    <w:rsid w:val="007C5242"/>
    <w:rsid w:val="007D0EA4"/>
    <w:rsid w:val="007E17E8"/>
    <w:rsid w:val="007E2EF3"/>
    <w:rsid w:val="007F588A"/>
    <w:rsid w:val="00800D58"/>
    <w:rsid w:val="00825CCE"/>
    <w:rsid w:val="008315B7"/>
    <w:rsid w:val="00832643"/>
    <w:rsid w:val="00844CF9"/>
    <w:rsid w:val="00854F05"/>
    <w:rsid w:val="00866642"/>
    <w:rsid w:val="008712F0"/>
    <w:rsid w:val="008715B4"/>
    <w:rsid w:val="008745B8"/>
    <w:rsid w:val="0088650A"/>
    <w:rsid w:val="008909F2"/>
    <w:rsid w:val="00891C42"/>
    <w:rsid w:val="00896206"/>
    <w:rsid w:val="008A50E3"/>
    <w:rsid w:val="008A6787"/>
    <w:rsid w:val="008B37F7"/>
    <w:rsid w:val="008B5AD9"/>
    <w:rsid w:val="008D5930"/>
    <w:rsid w:val="008D66A6"/>
    <w:rsid w:val="008D73BC"/>
    <w:rsid w:val="008F1786"/>
    <w:rsid w:val="008F39CB"/>
    <w:rsid w:val="008F4D60"/>
    <w:rsid w:val="009124EE"/>
    <w:rsid w:val="009125BF"/>
    <w:rsid w:val="00915924"/>
    <w:rsid w:val="00920E65"/>
    <w:rsid w:val="00922293"/>
    <w:rsid w:val="00937821"/>
    <w:rsid w:val="0094213F"/>
    <w:rsid w:val="00942E23"/>
    <w:rsid w:val="0094376A"/>
    <w:rsid w:val="009570C8"/>
    <w:rsid w:val="00961C8F"/>
    <w:rsid w:val="00963359"/>
    <w:rsid w:val="00977F45"/>
    <w:rsid w:val="0098521F"/>
    <w:rsid w:val="00990649"/>
    <w:rsid w:val="009922E8"/>
    <w:rsid w:val="0099531F"/>
    <w:rsid w:val="00996D27"/>
    <w:rsid w:val="009A0ACC"/>
    <w:rsid w:val="009A25E0"/>
    <w:rsid w:val="009A2EEC"/>
    <w:rsid w:val="009A3F66"/>
    <w:rsid w:val="009A595B"/>
    <w:rsid w:val="009A59F1"/>
    <w:rsid w:val="009B209C"/>
    <w:rsid w:val="009B46E1"/>
    <w:rsid w:val="009B4734"/>
    <w:rsid w:val="009C0192"/>
    <w:rsid w:val="009C5ACF"/>
    <w:rsid w:val="009D1C8C"/>
    <w:rsid w:val="009D6E63"/>
    <w:rsid w:val="009E6ED1"/>
    <w:rsid w:val="009F2BA5"/>
    <w:rsid w:val="009F3D47"/>
    <w:rsid w:val="00A05AC3"/>
    <w:rsid w:val="00A06114"/>
    <w:rsid w:val="00A34BA6"/>
    <w:rsid w:val="00A47CBE"/>
    <w:rsid w:val="00A51657"/>
    <w:rsid w:val="00A5247E"/>
    <w:rsid w:val="00A53E27"/>
    <w:rsid w:val="00A61B6A"/>
    <w:rsid w:val="00A66A94"/>
    <w:rsid w:val="00A92B17"/>
    <w:rsid w:val="00A96C71"/>
    <w:rsid w:val="00AA4F90"/>
    <w:rsid w:val="00AA63FA"/>
    <w:rsid w:val="00AB36CD"/>
    <w:rsid w:val="00AB58A4"/>
    <w:rsid w:val="00AC042E"/>
    <w:rsid w:val="00AC0B30"/>
    <w:rsid w:val="00AC679A"/>
    <w:rsid w:val="00AC6907"/>
    <w:rsid w:val="00AC7A9D"/>
    <w:rsid w:val="00AD237B"/>
    <w:rsid w:val="00AD611C"/>
    <w:rsid w:val="00AD6647"/>
    <w:rsid w:val="00AF5537"/>
    <w:rsid w:val="00AF7A10"/>
    <w:rsid w:val="00B026FE"/>
    <w:rsid w:val="00B10E14"/>
    <w:rsid w:val="00B346AE"/>
    <w:rsid w:val="00B46181"/>
    <w:rsid w:val="00B5442C"/>
    <w:rsid w:val="00B901BA"/>
    <w:rsid w:val="00B93515"/>
    <w:rsid w:val="00BA1EDD"/>
    <w:rsid w:val="00BA23A0"/>
    <w:rsid w:val="00BA46AD"/>
    <w:rsid w:val="00BB2312"/>
    <w:rsid w:val="00BC0FFE"/>
    <w:rsid w:val="00BC1DEB"/>
    <w:rsid w:val="00BC2337"/>
    <w:rsid w:val="00BC5CF4"/>
    <w:rsid w:val="00BC65C1"/>
    <w:rsid w:val="00BD0070"/>
    <w:rsid w:val="00BD269C"/>
    <w:rsid w:val="00BD28B7"/>
    <w:rsid w:val="00BD4F39"/>
    <w:rsid w:val="00BE62D8"/>
    <w:rsid w:val="00BF06BB"/>
    <w:rsid w:val="00BF1E08"/>
    <w:rsid w:val="00BF3C22"/>
    <w:rsid w:val="00BF7E8E"/>
    <w:rsid w:val="00C10057"/>
    <w:rsid w:val="00C215C4"/>
    <w:rsid w:val="00C23D7A"/>
    <w:rsid w:val="00C2689E"/>
    <w:rsid w:val="00C27CAA"/>
    <w:rsid w:val="00C307BD"/>
    <w:rsid w:val="00C30BF7"/>
    <w:rsid w:val="00C33D37"/>
    <w:rsid w:val="00C34A97"/>
    <w:rsid w:val="00C454E8"/>
    <w:rsid w:val="00C45F2C"/>
    <w:rsid w:val="00C62114"/>
    <w:rsid w:val="00C9116E"/>
    <w:rsid w:val="00C94225"/>
    <w:rsid w:val="00CA051C"/>
    <w:rsid w:val="00CB56DA"/>
    <w:rsid w:val="00CB7393"/>
    <w:rsid w:val="00CD7556"/>
    <w:rsid w:val="00CE1069"/>
    <w:rsid w:val="00CF316F"/>
    <w:rsid w:val="00CF75E8"/>
    <w:rsid w:val="00D001AD"/>
    <w:rsid w:val="00D1010B"/>
    <w:rsid w:val="00D11516"/>
    <w:rsid w:val="00D152A2"/>
    <w:rsid w:val="00D2062F"/>
    <w:rsid w:val="00D24A52"/>
    <w:rsid w:val="00D36734"/>
    <w:rsid w:val="00D36D93"/>
    <w:rsid w:val="00D44B28"/>
    <w:rsid w:val="00D60188"/>
    <w:rsid w:val="00D7069A"/>
    <w:rsid w:val="00D73040"/>
    <w:rsid w:val="00D80B99"/>
    <w:rsid w:val="00D84487"/>
    <w:rsid w:val="00D845DF"/>
    <w:rsid w:val="00DA3F55"/>
    <w:rsid w:val="00DD2ADD"/>
    <w:rsid w:val="00DD6E79"/>
    <w:rsid w:val="00DE22BE"/>
    <w:rsid w:val="00E06B06"/>
    <w:rsid w:val="00E16F73"/>
    <w:rsid w:val="00E20D08"/>
    <w:rsid w:val="00E26AD9"/>
    <w:rsid w:val="00E40342"/>
    <w:rsid w:val="00E43F42"/>
    <w:rsid w:val="00E51FBB"/>
    <w:rsid w:val="00E65425"/>
    <w:rsid w:val="00E674A3"/>
    <w:rsid w:val="00E8505B"/>
    <w:rsid w:val="00E930D8"/>
    <w:rsid w:val="00E95B86"/>
    <w:rsid w:val="00E95BB2"/>
    <w:rsid w:val="00EA78CA"/>
    <w:rsid w:val="00EC3DE4"/>
    <w:rsid w:val="00EC41C2"/>
    <w:rsid w:val="00EC4D71"/>
    <w:rsid w:val="00EC6DE7"/>
    <w:rsid w:val="00ED2CB2"/>
    <w:rsid w:val="00ED72F7"/>
    <w:rsid w:val="00EE3E20"/>
    <w:rsid w:val="00EE6095"/>
    <w:rsid w:val="00EF52D5"/>
    <w:rsid w:val="00F010F0"/>
    <w:rsid w:val="00F04893"/>
    <w:rsid w:val="00F12E7D"/>
    <w:rsid w:val="00F20809"/>
    <w:rsid w:val="00F30644"/>
    <w:rsid w:val="00F3546F"/>
    <w:rsid w:val="00F37F3D"/>
    <w:rsid w:val="00F4025A"/>
    <w:rsid w:val="00F54C1B"/>
    <w:rsid w:val="00F859BD"/>
    <w:rsid w:val="00F95A7E"/>
    <w:rsid w:val="00FA0301"/>
    <w:rsid w:val="00FA0F2A"/>
    <w:rsid w:val="00FB2223"/>
    <w:rsid w:val="00FC2B2B"/>
    <w:rsid w:val="00FC5D68"/>
    <w:rsid w:val="00FE412C"/>
    <w:rsid w:val="00FE6842"/>
    <w:rsid w:val="00FE7CDC"/>
    <w:rsid w:val="00FF0C18"/>
    <w:rsid w:val="00FF3595"/>
    <w:rsid w:val="00FF5D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AE168B"/>
  <w15:docId w15:val="{0CF62631-2AA6-4BE7-8EA8-145FCBD69C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047602"/>
    <w:pPr>
      <w:spacing w:before="240" w:after="0" w:line="240" w:lineRule="auto"/>
      <w:ind w:firstLine="720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styleId="1">
    <w:name w:val="heading 1"/>
    <w:basedOn w:val="a"/>
    <w:next w:val="a"/>
    <w:link w:val="10"/>
    <w:uiPriority w:val="9"/>
    <w:qFormat/>
    <w:rsid w:val="00047602"/>
    <w:pPr>
      <w:keepNext/>
      <w:outlineLvl w:val="0"/>
    </w:pPr>
    <w:rPr>
      <w:rFonts w:ascii="Angsana New" w:hAnsi="Angsana New" w:cs="Angsana New"/>
    </w:rPr>
  </w:style>
  <w:style w:type="paragraph" w:styleId="2">
    <w:name w:val="heading 2"/>
    <w:basedOn w:val="a"/>
    <w:next w:val="a"/>
    <w:link w:val="20"/>
    <w:uiPriority w:val="9"/>
    <w:qFormat/>
    <w:rsid w:val="00047602"/>
    <w:pPr>
      <w:keepNext/>
      <w:numPr>
        <w:ilvl w:val="4"/>
        <w:numId w:val="1"/>
      </w:numPr>
      <w:outlineLvl w:val="1"/>
    </w:pPr>
    <w:rPr>
      <w:rFonts w:ascii="Angsana New" w:hAnsi="Angsana New" w:cs="Angsana New"/>
    </w:rPr>
  </w:style>
  <w:style w:type="paragraph" w:styleId="3">
    <w:name w:val="heading 3"/>
    <w:basedOn w:val="a"/>
    <w:next w:val="a"/>
    <w:link w:val="30"/>
    <w:uiPriority w:val="9"/>
    <w:qFormat/>
    <w:rsid w:val="00047602"/>
    <w:pPr>
      <w:keepNext/>
      <w:jc w:val="center"/>
      <w:outlineLvl w:val="2"/>
    </w:pPr>
    <w:rPr>
      <w:rFonts w:ascii="EucrosiaUPC" w:hAnsi="EucrosiaUPC" w:cs="EucrosiaUPC"/>
      <w:i/>
      <w:iCs/>
    </w:rPr>
  </w:style>
  <w:style w:type="paragraph" w:styleId="4">
    <w:name w:val="heading 4"/>
    <w:basedOn w:val="a"/>
    <w:next w:val="a"/>
    <w:link w:val="40"/>
    <w:uiPriority w:val="9"/>
    <w:qFormat/>
    <w:rsid w:val="00047602"/>
    <w:pPr>
      <w:keepNext/>
      <w:jc w:val="center"/>
      <w:outlineLvl w:val="3"/>
    </w:pPr>
    <w:rPr>
      <w:rFonts w:ascii="EucrosiaUPC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paragraph" w:styleId="5">
    <w:name w:val="heading 5"/>
    <w:basedOn w:val="a"/>
    <w:next w:val="a"/>
    <w:link w:val="50"/>
    <w:uiPriority w:val="9"/>
    <w:qFormat/>
    <w:rsid w:val="00047602"/>
    <w:pPr>
      <w:keepNext/>
      <w:jc w:val="center"/>
      <w:outlineLvl w:val="4"/>
    </w:pPr>
    <w:rPr>
      <w:rFonts w:ascii="EucrosiaUPC" w:hAnsi="EucrosiaUPC" w:cs="EucrosiaUPC"/>
      <w:b/>
      <w:bCs/>
      <w:i/>
      <w:iCs/>
      <w:snapToGrid w:val="0"/>
      <w:lang w:eastAsia="th-TH"/>
    </w:rPr>
  </w:style>
  <w:style w:type="paragraph" w:styleId="6">
    <w:name w:val="heading 6"/>
    <w:basedOn w:val="a"/>
    <w:next w:val="a"/>
    <w:link w:val="60"/>
    <w:uiPriority w:val="9"/>
    <w:qFormat/>
    <w:rsid w:val="00047602"/>
    <w:pPr>
      <w:keepNext/>
      <w:outlineLvl w:val="5"/>
    </w:pPr>
    <w:rPr>
      <w:rFonts w:ascii="EucrosiaUPC" w:hAnsi="EucrosiaUPC" w:cs="EucrosiaUPC"/>
      <w:i/>
      <w:iCs/>
      <w:snapToGrid w:val="0"/>
      <w:color w:val="000000"/>
      <w:lang w:eastAsia="th-TH"/>
    </w:rPr>
  </w:style>
  <w:style w:type="paragraph" w:styleId="7">
    <w:name w:val="heading 7"/>
    <w:basedOn w:val="a"/>
    <w:next w:val="a"/>
    <w:link w:val="70"/>
    <w:uiPriority w:val="9"/>
    <w:qFormat/>
    <w:rsid w:val="00047602"/>
    <w:pPr>
      <w:keepNext/>
      <w:jc w:val="center"/>
      <w:outlineLvl w:val="6"/>
    </w:pPr>
    <w:rPr>
      <w:rFonts w:ascii="EucrosiaUPC" w:hAnsi="EucrosiaUPC" w:cs="EucrosiaUPC"/>
      <w:b/>
      <w:bCs/>
      <w:snapToGrid w:val="0"/>
      <w:color w:val="000000"/>
      <w:lang w:eastAsia="th-TH"/>
    </w:rPr>
  </w:style>
  <w:style w:type="paragraph" w:styleId="8">
    <w:name w:val="heading 8"/>
    <w:basedOn w:val="a"/>
    <w:next w:val="a"/>
    <w:link w:val="80"/>
    <w:qFormat/>
    <w:rsid w:val="00047602"/>
    <w:pPr>
      <w:keepNext/>
      <w:jc w:val="center"/>
      <w:outlineLvl w:val="7"/>
    </w:pPr>
    <w:rPr>
      <w:rFonts w:ascii="EucrosiaUPC" w:hAnsi="EucrosiaUPC" w:cs="EucrosiaUPC"/>
      <w:b/>
      <w:bCs/>
      <w:snapToGrid w:val="0"/>
      <w:color w:val="000000"/>
      <w:sz w:val="26"/>
      <w:szCs w:val="26"/>
      <w:lang w:eastAsia="th-TH"/>
    </w:rPr>
  </w:style>
  <w:style w:type="paragraph" w:styleId="9">
    <w:name w:val="heading 9"/>
    <w:basedOn w:val="a"/>
    <w:next w:val="a"/>
    <w:link w:val="90"/>
    <w:qFormat/>
    <w:rsid w:val="00047602"/>
    <w:pPr>
      <w:keepNext/>
      <w:jc w:val="center"/>
      <w:outlineLvl w:val="8"/>
    </w:pPr>
    <w:rPr>
      <w:rFonts w:ascii="EucrosiaUPC" w:hAnsi="EucrosiaUPC" w:cs="EucrosiaUPC"/>
      <w:b/>
      <w:bCs/>
      <w:i/>
      <w:iCs/>
      <w:snapToGrid w:val="0"/>
      <w:color w:val="000000"/>
      <w:lang w:eastAsia="th-TH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20">
    <w:name w:val="หัวเรื่อง 2 อักขระ"/>
    <w:basedOn w:val="a0"/>
    <w:link w:val="2"/>
    <w:uiPriority w:val="9"/>
    <w:rsid w:val="00047602"/>
    <w:rPr>
      <w:rFonts w:ascii="Angsana New" w:eastAsia="Cordia New" w:hAnsi="Angsana New" w:cs="Angsana New"/>
      <w:sz w:val="32"/>
      <w:szCs w:val="32"/>
      <w:lang w:eastAsia="zh-CN"/>
    </w:rPr>
  </w:style>
  <w:style w:type="character" w:customStyle="1" w:styleId="30">
    <w:name w:val="หัวเรื่อง 3 อักขระ"/>
    <w:basedOn w:val="a0"/>
    <w:link w:val="3"/>
    <w:uiPriority w:val="9"/>
    <w:rsid w:val="00047602"/>
    <w:rPr>
      <w:rFonts w:ascii="EucrosiaUPC" w:eastAsia="Cordia New" w:hAnsi="EucrosiaUPC" w:cs="EucrosiaUPC"/>
      <w:i/>
      <w:iCs/>
      <w:sz w:val="32"/>
      <w:szCs w:val="32"/>
      <w:lang w:eastAsia="zh-CN"/>
    </w:rPr>
  </w:style>
  <w:style w:type="character" w:customStyle="1" w:styleId="40">
    <w:name w:val="หัวเรื่อง 4 อักขระ"/>
    <w:basedOn w:val="a0"/>
    <w:link w:val="4"/>
    <w:uiPriority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26"/>
      <w:szCs w:val="26"/>
      <w:lang w:eastAsia="th-TH"/>
    </w:rPr>
  </w:style>
  <w:style w:type="character" w:customStyle="1" w:styleId="50">
    <w:name w:val="หัวเรื่อง 5 อักขระ"/>
    <w:basedOn w:val="a0"/>
    <w:link w:val="5"/>
    <w:uiPriority w:val="9"/>
    <w:rsid w:val="00047602"/>
    <w:rPr>
      <w:rFonts w:ascii="EucrosiaUPC" w:eastAsia="Cordia New" w:hAnsi="EucrosiaUPC" w:cs="EucrosiaUPC"/>
      <w:b/>
      <w:bCs/>
      <w:i/>
      <w:iCs/>
      <w:snapToGrid w:val="0"/>
      <w:sz w:val="32"/>
      <w:szCs w:val="32"/>
      <w:lang w:eastAsia="th-TH"/>
    </w:rPr>
  </w:style>
  <w:style w:type="character" w:customStyle="1" w:styleId="60">
    <w:name w:val="หัวเรื่อง 6 อักขระ"/>
    <w:basedOn w:val="a0"/>
    <w:link w:val="6"/>
    <w:uiPriority w:val="9"/>
    <w:rsid w:val="00047602"/>
    <w:rPr>
      <w:rFonts w:ascii="EucrosiaUPC" w:eastAsia="Cordia New" w:hAnsi="EucrosiaUPC" w:cs="EucrosiaUPC"/>
      <w:i/>
      <w:iCs/>
      <w:snapToGrid w:val="0"/>
      <w:color w:val="000000"/>
      <w:sz w:val="32"/>
      <w:szCs w:val="32"/>
      <w:lang w:eastAsia="th-TH"/>
    </w:rPr>
  </w:style>
  <w:style w:type="character" w:customStyle="1" w:styleId="70">
    <w:name w:val="หัวเรื่อง 7 อักขระ"/>
    <w:basedOn w:val="a0"/>
    <w:link w:val="7"/>
    <w:uiPriority w:val="9"/>
    <w:rsid w:val="00047602"/>
    <w:rPr>
      <w:rFonts w:ascii="EucrosiaUPC" w:eastAsia="Cordia New" w:hAnsi="EucrosiaUPC" w:cs="EucrosiaUPC"/>
      <w:b/>
      <w:bCs/>
      <w:snapToGrid w:val="0"/>
      <w:color w:val="000000"/>
      <w:sz w:val="32"/>
      <w:szCs w:val="32"/>
      <w:lang w:eastAsia="th-TH"/>
    </w:rPr>
  </w:style>
  <w:style w:type="character" w:customStyle="1" w:styleId="80">
    <w:name w:val="หัวเรื่อง 8 อักขระ"/>
    <w:basedOn w:val="a0"/>
    <w:link w:val="8"/>
    <w:rsid w:val="00047602"/>
    <w:rPr>
      <w:rFonts w:ascii="EucrosiaUPC" w:eastAsia="Cordia New" w:hAnsi="EucrosiaUPC" w:cs="EucrosiaUPC"/>
      <w:b/>
      <w:bCs/>
      <w:snapToGrid w:val="0"/>
      <w:color w:val="000000"/>
      <w:sz w:val="26"/>
      <w:szCs w:val="26"/>
      <w:lang w:eastAsia="th-TH"/>
    </w:rPr>
  </w:style>
  <w:style w:type="character" w:customStyle="1" w:styleId="90">
    <w:name w:val="หัวเรื่อง 9 อักขระ"/>
    <w:basedOn w:val="a0"/>
    <w:link w:val="9"/>
    <w:rsid w:val="00047602"/>
    <w:rPr>
      <w:rFonts w:ascii="EucrosiaUPC" w:eastAsia="Cordia New" w:hAnsi="EucrosiaUPC" w:cs="EucrosiaUPC"/>
      <w:b/>
      <w:bCs/>
      <w:i/>
      <w:iCs/>
      <w:snapToGrid w:val="0"/>
      <w:color w:val="000000"/>
      <w:sz w:val="32"/>
      <w:szCs w:val="32"/>
      <w:lang w:eastAsia="th-TH"/>
    </w:rPr>
  </w:style>
  <w:style w:type="paragraph" w:styleId="a3">
    <w:name w:val="Body Text"/>
    <w:link w:val="a4"/>
    <w:rsid w:val="00047602"/>
    <w:pPr>
      <w:widowControl w:val="0"/>
      <w:spacing w:after="0" w:line="240" w:lineRule="auto"/>
    </w:pPr>
    <w:rPr>
      <w:rFonts w:ascii="Angsana New" w:eastAsia="Angsana New" w:hAnsi="Angsana New" w:cs="Angsana New"/>
      <w:noProof/>
      <w:sz w:val="32"/>
      <w:szCs w:val="32"/>
      <w:lang w:eastAsia="zh-CN"/>
    </w:rPr>
  </w:style>
  <w:style w:type="character" w:customStyle="1" w:styleId="a4">
    <w:name w:val="เนื้อความ อักขระ"/>
    <w:basedOn w:val="a0"/>
    <w:link w:val="a3"/>
    <w:rsid w:val="00047602"/>
    <w:rPr>
      <w:rFonts w:ascii="Angsana New" w:eastAsia="Angsana New" w:hAnsi="Angsana New" w:cs="Angsana New"/>
      <w:noProof/>
      <w:sz w:val="32"/>
      <w:szCs w:val="32"/>
      <w:lang w:eastAsia="zh-CN"/>
    </w:rPr>
  </w:style>
  <w:style w:type="paragraph" w:styleId="11">
    <w:name w:val="toc 1"/>
    <w:basedOn w:val="a"/>
    <w:next w:val="a"/>
    <w:autoRedefine/>
    <w:uiPriority w:val="39"/>
    <w:rsid w:val="00047602"/>
    <w:pPr>
      <w:tabs>
        <w:tab w:val="left" w:pos="1120"/>
        <w:tab w:val="right" w:pos="9629"/>
      </w:tabs>
      <w:spacing w:before="0"/>
    </w:pPr>
    <w:rPr>
      <w:noProof/>
    </w:rPr>
  </w:style>
  <w:style w:type="paragraph" w:styleId="a5">
    <w:name w:val="table of figures"/>
    <w:basedOn w:val="a"/>
    <w:next w:val="a"/>
    <w:uiPriority w:val="99"/>
    <w:rsid w:val="00047602"/>
    <w:pPr>
      <w:ind w:left="560" w:hanging="560"/>
    </w:pPr>
    <w:rPr>
      <w:rFonts w:ascii="Angsana New" w:hAnsi="Angsana New" w:cs="Angsana New"/>
    </w:rPr>
  </w:style>
  <w:style w:type="paragraph" w:customStyle="1" w:styleId="01">
    <w:name w:val="0.1 ชื่อมาตรฐาน"/>
    <w:next w:val="a"/>
    <w:rsid w:val="00047602"/>
    <w:pPr>
      <w:spacing w:after="283" w:line="920" w:lineRule="atLeast"/>
      <w:jc w:val="center"/>
    </w:pPr>
    <w:rPr>
      <w:rFonts w:ascii="TH SarabunPSK" w:eastAsia="Cordia New" w:hAnsi="TH SarabunPSK" w:cs="TH SarabunPSK"/>
      <w:b/>
      <w:bCs/>
      <w:snapToGrid w:val="0"/>
      <w:sz w:val="56"/>
      <w:szCs w:val="56"/>
      <w:lang w:eastAsia="th-TH"/>
    </w:rPr>
  </w:style>
  <w:style w:type="paragraph" w:customStyle="1" w:styleId="00">
    <w:name w:val="0.0 ชื่อมาตรฐาน"/>
    <w:next w:val="a"/>
    <w:rsid w:val="00047602"/>
    <w:pPr>
      <w:spacing w:after="0" w:line="240" w:lineRule="auto"/>
      <w:jc w:val="center"/>
    </w:pPr>
    <w:rPr>
      <w:rFonts w:ascii="TH SarabunPSK" w:eastAsia="Cordia New" w:hAnsi="TH SarabunPSK" w:cs="TH SarabunPSK"/>
      <w:b/>
      <w:bCs/>
      <w:snapToGrid w:val="0"/>
      <w:sz w:val="48"/>
      <w:szCs w:val="48"/>
      <w:lang w:eastAsia="th-TH"/>
    </w:rPr>
  </w:style>
  <w:style w:type="paragraph" w:customStyle="1" w:styleId="100">
    <w:name w:val="1.0 หัวข้อ"/>
    <w:next w:val="a"/>
    <w:rsid w:val="00047602"/>
    <w:pPr>
      <w:spacing w:before="120" w:after="120" w:line="240" w:lineRule="auto"/>
      <w:jc w:val="center"/>
      <w:outlineLvl w:val="0"/>
    </w:pPr>
    <w:rPr>
      <w:rFonts w:ascii="TH SarabunPSK" w:eastAsia="Cordia New" w:hAnsi="TH SarabunPSK" w:cs="TH SarabunPSK"/>
      <w:b/>
      <w:bCs/>
      <w:sz w:val="36"/>
      <w:szCs w:val="36"/>
      <w:lang w:eastAsia="zh-CN"/>
    </w:rPr>
  </w:style>
  <w:style w:type="paragraph" w:customStyle="1" w:styleId="a6">
    <w:name w:val="หมายเหตุ"/>
    <w:rsid w:val="00047602"/>
    <w:pPr>
      <w:spacing w:after="120" w:line="240" w:lineRule="auto"/>
      <w:jc w:val="both"/>
    </w:pPr>
    <w:rPr>
      <w:rFonts w:ascii="EucrosiaUPC" w:eastAsia="Cordia New" w:hAnsi="EucrosiaUPC" w:cs="EucrosiaUPC"/>
      <w:snapToGrid w:val="0"/>
      <w:sz w:val="28"/>
      <w:lang w:eastAsia="th-TH"/>
    </w:rPr>
  </w:style>
  <w:style w:type="paragraph" w:customStyle="1" w:styleId="200">
    <w:name w:val="2.0 หัวข้อ"/>
    <w:link w:val="20Char"/>
    <w:rsid w:val="00047602"/>
    <w:pPr>
      <w:tabs>
        <w:tab w:val="left" w:pos="635"/>
      </w:tabs>
      <w:spacing w:before="120" w:after="120" w:line="240" w:lineRule="auto"/>
      <w:ind w:left="634" w:hanging="634"/>
      <w:jc w:val="thaiDistribute"/>
      <w:outlineLvl w:val="1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20Char">
    <w:name w:val="2.0 หัวข้อ Char"/>
    <w:basedOn w:val="a0"/>
    <w:link w:val="200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300">
    <w:name w:val="3.0 หัวข้อ"/>
    <w:next w:val="31"/>
    <w:link w:val="30Char"/>
    <w:rsid w:val="00047602"/>
    <w:pPr>
      <w:tabs>
        <w:tab w:val="left" w:pos="1008"/>
      </w:tabs>
      <w:spacing w:before="120" w:after="120" w:line="240" w:lineRule="auto"/>
      <w:ind w:left="979" w:hanging="792"/>
      <w:jc w:val="thaiDistribute"/>
      <w:outlineLvl w:val="2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0Char">
    <w:name w:val="3.0 หัวข้อ Char"/>
    <w:basedOn w:val="a0"/>
    <w:link w:val="300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31">
    <w:name w:val="3.1 ข้อความ"/>
    <w:link w:val="31Char"/>
    <w:rsid w:val="00047602"/>
    <w:pPr>
      <w:spacing w:after="120" w:line="240" w:lineRule="auto"/>
      <w:ind w:left="965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31Char">
    <w:name w:val="3.1 ข้อความ Char"/>
    <w:basedOn w:val="30Char"/>
    <w:link w:val="3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21">
    <w:name w:val="2.1 ข้อความ"/>
    <w:link w:val="21Char"/>
    <w:rsid w:val="00047602"/>
    <w:pPr>
      <w:tabs>
        <w:tab w:val="left" w:pos="635"/>
      </w:tabs>
      <w:spacing w:after="120" w:line="240" w:lineRule="auto"/>
      <w:ind w:left="635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character" w:customStyle="1" w:styleId="21Char">
    <w:name w:val="2.1 ข้อความ Char"/>
    <w:basedOn w:val="20Char"/>
    <w:link w:val="21"/>
    <w:rsid w:val="00047602"/>
    <w:rPr>
      <w:rFonts w:ascii="TH SarabunPSK" w:eastAsia="Cordia New" w:hAnsi="TH SarabunPSK" w:cs="TH SarabunPSK"/>
      <w:b w:val="0"/>
      <w:bCs w:val="0"/>
      <w:sz w:val="32"/>
      <w:szCs w:val="32"/>
      <w:lang w:eastAsia="zh-CN"/>
    </w:rPr>
  </w:style>
  <w:style w:type="paragraph" w:customStyle="1" w:styleId="41">
    <w:name w:val="4.1 ข้อความ"/>
    <w:link w:val="41Char"/>
    <w:rsid w:val="00047602"/>
    <w:pPr>
      <w:tabs>
        <w:tab w:val="left" w:pos="1389"/>
      </w:tabs>
      <w:spacing w:after="120" w:line="240" w:lineRule="auto"/>
      <w:ind w:left="1389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character" w:customStyle="1" w:styleId="41Char">
    <w:name w:val="4.1 ข้อความ Char"/>
    <w:basedOn w:val="a0"/>
    <w:link w:val="41"/>
    <w:rsid w:val="00047602"/>
    <w:rPr>
      <w:rFonts w:ascii="TH SarabunPSK" w:eastAsia="Angsana New" w:hAnsi="TH SarabunPSK" w:cs="TH SarabunPSK"/>
      <w:sz w:val="32"/>
      <w:szCs w:val="32"/>
      <w:lang w:eastAsia="zh-CN"/>
    </w:rPr>
  </w:style>
  <w:style w:type="paragraph" w:customStyle="1" w:styleId="51">
    <w:name w:val="5 ตาราง"/>
    <w:next w:val="21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paragraph" w:customStyle="1" w:styleId="61">
    <w:name w:val="6 รูป"/>
    <w:next w:val="21"/>
    <w:link w:val="6Char"/>
    <w:rsid w:val="00047602"/>
    <w:pPr>
      <w:spacing w:after="120" w:line="240" w:lineRule="auto"/>
      <w:jc w:val="center"/>
      <w:outlineLvl w:val="5"/>
    </w:pPr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customStyle="1" w:styleId="6Char">
    <w:name w:val="6 รูป Char"/>
    <w:basedOn w:val="a0"/>
    <w:link w:val="61"/>
    <w:rsid w:val="00047602"/>
    <w:rPr>
      <w:rFonts w:ascii="TH SarabunPSK" w:eastAsia="Angsana New" w:hAnsi="TH SarabunPSK" w:cs="TH SarabunPSK"/>
      <w:b/>
      <w:bCs/>
      <w:sz w:val="32"/>
      <w:szCs w:val="32"/>
      <w:lang w:eastAsia="zh-CN"/>
    </w:rPr>
  </w:style>
  <w:style w:type="character" w:styleId="a7">
    <w:name w:val="page number"/>
    <w:basedOn w:val="a0"/>
    <w:rsid w:val="00047602"/>
  </w:style>
  <w:style w:type="paragraph" w:styleId="a8">
    <w:name w:val="footer"/>
    <w:basedOn w:val="a"/>
    <w:link w:val="a9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9">
    <w:name w:val="ท้ายกระดาษ อักขระ"/>
    <w:basedOn w:val="a0"/>
    <w:link w:val="a8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a">
    <w:name w:val="footnote text"/>
    <w:basedOn w:val="a"/>
    <w:link w:val="ab"/>
    <w:uiPriority w:val="99"/>
    <w:semiHidden/>
    <w:rsid w:val="00047602"/>
  </w:style>
  <w:style w:type="character" w:customStyle="1" w:styleId="ab">
    <w:name w:val="ข้อความเชิงอรรถ อักขระ"/>
    <w:basedOn w:val="a0"/>
    <w:link w:val="aa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c">
    <w:name w:val="footnote reference"/>
    <w:basedOn w:val="a0"/>
    <w:uiPriority w:val="99"/>
    <w:semiHidden/>
    <w:rsid w:val="00047602"/>
    <w:rPr>
      <w:vertAlign w:val="superscript"/>
      <w:lang w:bidi="th-TH"/>
    </w:rPr>
  </w:style>
  <w:style w:type="paragraph" w:customStyle="1" w:styleId="110">
    <w:name w:val="1.1 ข้อความ"/>
    <w:rsid w:val="00047602"/>
    <w:pPr>
      <w:spacing w:after="120" w:line="240" w:lineRule="auto"/>
      <w:jc w:val="thaiDistribute"/>
    </w:pPr>
    <w:rPr>
      <w:rFonts w:ascii="TH SarabunPSK" w:eastAsia="Angsana New" w:hAnsi="TH SarabunPSK" w:cs="TH SarabunPSK"/>
      <w:sz w:val="32"/>
      <w:szCs w:val="32"/>
      <w:lang w:eastAsia="zh-CN"/>
    </w:rPr>
  </w:style>
  <w:style w:type="paragraph" w:styleId="ad">
    <w:name w:val="Document Map"/>
    <w:basedOn w:val="a"/>
    <w:link w:val="ae"/>
    <w:semiHidden/>
    <w:rsid w:val="00047602"/>
    <w:pPr>
      <w:shd w:val="clear" w:color="auto" w:fill="000080"/>
    </w:pPr>
  </w:style>
  <w:style w:type="character" w:customStyle="1" w:styleId="ae">
    <w:name w:val="ผังเอกสาร อักขระ"/>
    <w:basedOn w:val="a0"/>
    <w:link w:val="ad"/>
    <w:semiHidden/>
    <w:rsid w:val="00047602"/>
    <w:rPr>
      <w:rFonts w:ascii="TH SarabunPSK" w:eastAsia="Cordia New" w:hAnsi="TH SarabunPSK" w:cs="TH SarabunPSK"/>
      <w:sz w:val="32"/>
      <w:szCs w:val="32"/>
      <w:shd w:val="clear" w:color="auto" w:fill="000080"/>
      <w:lang w:eastAsia="zh-CN"/>
    </w:rPr>
  </w:style>
  <w:style w:type="paragraph" w:styleId="af">
    <w:name w:val="header"/>
    <w:basedOn w:val="a"/>
    <w:link w:val="af0"/>
    <w:uiPriority w:val="99"/>
    <w:rsid w:val="00047602"/>
    <w:pPr>
      <w:tabs>
        <w:tab w:val="center" w:pos="4320"/>
        <w:tab w:val="right" w:pos="8640"/>
      </w:tabs>
    </w:pPr>
  </w:style>
  <w:style w:type="character" w:customStyle="1" w:styleId="af0">
    <w:name w:val="หัวกระดาษ อักขระ"/>
    <w:basedOn w:val="a0"/>
    <w:link w:val="af"/>
    <w:uiPriority w:val="99"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42">
    <w:name w:val="4.2 หมายเหตุ"/>
    <w:basedOn w:val="41"/>
    <w:rsid w:val="00047602"/>
    <w:pPr>
      <w:tabs>
        <w:tab w:val="clear" w:pos="1389"/>
        <w:tab w:val="left" w:pos="2523"/>
      </w:tabs>
      <w:ind w:left="2523" w:hanging="1134"/>
    </w:pPr>
    <w:rPr>
      <w:sz w:val="28"/>
      <w:szCs w:val="28"/>
    </w:rPr>
  </w:style>
  <w:style w:type="character" w:styleId="af1">
    <w:name w:val="annotation reference"/>
    <w:basedOn w:val="a0"/>
    <w:semiHidden/>
    <w:rsid w:val="00047602"/>
    <w:rPr>
      <w:sz w:val="16"/>
      <w:szCs w:val="16"/>
      <w:lang w:bidi="th-TH"/>
    </w:rPr>
  </w:style>
  <w:style w:type="paragraph" w:styleId="af2">
    <w:name w:val="annotation text"/>
    <w:basedOn w:val="a"/>
    <w:link w:val="af3"/>
    <w:semiHidden/>
    <w:rsid w:val="00047602"/>
  </w:style>
  <w:style w:type="character" w:customStyle="1" w:styleId="af3">
    <w:name w:val="ข้อความข้อคิดเห็น อักขระ"/>
    <w:basedOn w:val="a0"/>
    <w:link w:val="af2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af4">
    <w:name w:val="endnote text"/>
    <w:basedOn w:val="a"/>
    <w:link w:val="af5"/>
    <w:uiPriority w:val="99"/>
    <w:semiHidden/>
    <w:rsid w:val="00047602"/>
  </w:style>
  <w:style w:type="character" w:customStyle="1" w:styleId="af5">
    <w:name w:val="ข้อความอ้างอิงท้ายเรื่อง อักขระ"/>
    <w:basedOn w:val="a0"/>
    <w:link w:val="af4"/>
    <w:uiPriority w:val="9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character" w:styleId="af6">
    <w:name w:val="endnote reference"/>
    <w:basedOn w:val="a0"/>
    <w:uiPriority w:val="99"/>
    <w:semiHidden/>
    <w:rsid w:val="00047602"/>
    <w:rPr>
      <w:vertAlign w:val="superscript"/>
      <w:lang w:bidi="th-TH"/>
    </w:rPr>
  </w:style>
  <w:style w:type="paragraph" w:styleId="af7">
    <w:name w:val="Title"/>
    <w:basedOn w:val="a"/>
    <w:link w:val="af8"/>
    <w:uiPriority w:val="10"/>
    <w:qFormat/>
    <w:rsid w:val="00047602"/>
    <w:pPr>
      <w:jc w:val="center"/>
    </w:pPr>
    <w:rPr>
      <w:rFonts w:ascii="EucrosiaUPC" w:hAnsi="EucrosiaUPC" w:cs="EucrosiaUPC"/>
      <w:b/>
      <w:bCs/>
      <w:sz w:val="36"/>
      <w:szCs w:val="36"/>
    </w:rPr>
  </w:style>
  <w:style w:type="character" w:customStyle="1" w:styleId="af8">
    <w:name w:val="ชื่อเรื่อง อักขระ"/>
    <w:basedOn w:val="a0"/>
    <w:link w:val="af7"/>
    <w:uiPriority w:val="10"/>
    <w:rsid w:val="00047602"/>
    <w:rPr>
      <w:rFonts w:ascii="EucrosiaUPC" w:eastAsia="Cordia New" w:hAnsi="EucrosiaUPC" w:cs="EucrosiaUPC"/>
      <w:b/>
      <w:bCs/>
      <w:sz w:val="36"/>
      <w:szCs w:val="36"/>
      <w:lang w:eastAsia="zh-CN"/>
    </w:rPr>
  </w:style>
  <w:style w:type="paragraph" w:styleId="af9">
    <w:name w:val="Plain Text"/>
    <w:basedOn w:val="a"/>
    <w:link w:val="afa"/>
    <w:semiHidden/>
    <w:rsid w:val="00047602"/>
  </w:style>
  <w:style w:type="character" w:customStyle="1" w:styleId="afa">
    <w:name w:val="ข้อความธรรมดา อักขระ"/>
    <w:basedOn w:val="a0"/>
    <w:link w:val="af9"/>
    <w:semiHidden/>
    <w:rsid w:val="00047602"/>
    <w:rPr>
      <w:rFonts w:ascii="TH SarabunPSK" w:eastAsia="Cordia New" w:hAnsi="TH SarabunPSK" w:cs="TH SarabunPSK"/>
      <w:sz w:val="32"/>
      <w:szCs w:val="32"/>
      <w:lang w:eastAsia="zh-CN"/>
    </w:rPr>
  </w:style>
  <w:style w:type="paragraph" w:styleId="22">
    <w:name w:val="toc 2"/>
    <w:basedOn w:val="a"/>
    <w:next w:val="a"/>
    <w:autoRedefine/>
    <w:uiPriority w:val="39"/>
    <w:rsid w:val="00047602"/>
    <w:pPr>
      <w:spacing w:before="0"/>
      <w:ind w:left="274"/>
    </w:pPr>
  </w:style>
  <w:style w:type="paragraph" w:styleId="32">
    <w:name w:val="toc 3"/>
    <w:basedOn w:val="a"/>
    <w:next w:val="a"/>
    <w:autoRedefine/>
    <w:uiPriority w:val="39"/>
    <w:rsid w:val="00047602"/>
    <w:pPr>
      <w:spacing w:before="0"/>
      <w:ind w:left="562"/>
    </w:pPr>
  </w:style>
  <w:style w:type="paragraph" w:styleId="43">
    <w:name w:val="toc 4"/>
    <w:basedOn w:val="a"/>
    <w:next w:val="a"/>
    <w:autoRedefine/>
    <w:semiHidden/>
    <w:rsid w:val="00047602"/>
    <w:pPr>
      <w:ind w:left="840"/>
    </w:pPr>
  </w:style>
  <w:style w:type="paragraph" w:styleId="52">
    <w:name w:val="toc 5"/>
    <w:basedOn w:val="a"/>
    <w:next w:val="a"/>
    <w:autoRedefine/>
    <w:semiHidden/>
    <w:rsid w:val="00047602"/>
    <w:pPr>
      <w:ind w:left="1120"/>
    </w:pPr>
  </w:style>
  <w:style w:type="paragraph" w:styleId="62">
    <w:name w:val="toc 6"/>
    <w:basedOn w:val="a"/>
    <w:next w:val="a"/>
    <w:autoRedefine/>
    <w:semiHidden/>
    <w:rsid w:val="00047602"/>
    <w:pPr>
      <w:ind w:left="1400"/>
    </w:pPr>
  </w:style>
  <w:style w:type="paragraph" w:styleId="71">
    <w:name w:val="toc 7"/>
    <w:basedOn w:val="a"/>
    <w:next w:val="a"/>
    <w:autoRedefine/>
    <w:semiHidden/>
    <w:rsid w:val="00047602"/>
    <w:pPr>
      <w:ind w:left="1680"/>
    </w:pPr>
  </w:style>
  <w:style w:type="paragraph" w:styleId="81">
    <w:name w:val="toc 8"/>
    <w:basedOn w:val="a"/>
    <w:next w:val="a"/>
    <w:autoRedefine/>
    <w:semiHidden/>
    <w:rsid w:val="00047602"/>
    <w:pPr>
      <w:ind w:left="1960"/>
    </w:pPr>
  </w:style>
  <w:style w:type="paragraph" w:styleId="91">
    <w:name w:val="toc 9"/>
    <w:basedOn w:val="a"/>
    <w:next w:val="a"/>
    <w:autoRedefine/>
    <w:semiHidden/>
    <w:rsid w:val="00047602"/>
    <w:pPr>
      <w:ind w:left="2240"/>
    </w:pPr>
  </w:style>
  <w:style w:type="paragraph" w:customStyle="1" w:styleId="43-">
    <w:name w:val="4.3 - ข้อความ"/>
    <w:basedOn w:val="41"/>
    <w:rsid w:val="00047602"/>
    <w:pPr>
      <w:tabs>
        <w:tab w:val="clear" w:pos="1389"/>
        <w:tab w:val="left" w:pos="1814"/>
      </w:tabs>
      <w:ind w:left="1814" w:hanging="425"/>
    </w:pPr>
  </w:style>
  <w:style w:type="paragraph" w:customStyle="1" w:styleId="24-">
    <w:name w:val="2.4 - หมายเหตุ"/>
    <w:basedOn w:val="220"/>
    <w:rsid w:val="00047602"/>
    <w:pPr>
      <w:tabs>
        <w:tab w:val="clear" w:pos="1769"/>
        <w:tab w:val="left" w:pos="2143"/>
      </w:tabs>
      <w:ind w:left="2143"/>
    </w:pPr>
  </w:style>
  <w:style w:type="paragraph" w:customStyle="1" w:styleId="14-">
    <w:name w:val="1.4 - หมายเหตุ"/>
    <w:basedOn w:val="13-"/>
    <w:rsid w:val="00047602"/>
    <w:pPr>
      <w:tabs>
        <w:tab w:val="clear" w:pos="426"/>
        <w:tab w:val="left" w:pos="1559"/>
      </w:tabs>
      <w:ind w:left="1559" w:hanging="1134"/>
    </w:pPr>
    <w:rPr>
      <w:sz w:val="28"/>
      <w:szCs w:val="28"/>
    </w:rPr>
  </w:style>
  <w:style w:type="paragraph" w:customStyle="1" w:styleId="BodyTextAsianTimesNewRomanCentered">
    <w:name w:val="Body Text + (Asian) Times New Roman Centered"/>
    <w:basedOn w:val="a3"/>
    <w:rsid w:val="00047602"/>
    <w:pPr>
      <w:jc w:val="center"/>
    </w:pPr>
  </w:style>
  <w:style w:type="paragraph" w:customStyle="1" w:styleId="Style5">
    <w:name w:val="Style 5"/>
    <w:basedOn w:val="a"/>
    <w:semiHidden/>
    <w:rsid w:val="00047602"/>
    <w:pPr>
      <w:widowControl w:val="0"/>
      <w:spacing w:before="288"/>
      <w:ind w:left="144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7">
    <w:name w:val="Style 7"/>
    <w:basedOn w:val="a"/>
    <w:semiHidden/>
    <w:rsid w:val="00047602"/>
    <w:pPr>
      <w:widowControl w:val="0"/>
      <w:spacing w:after="108" w:line="360" w:lineRule="atLeast"/>
      <w:ind w:left="3852"/>
    </w:pPr>
    <w:rPr>
      <w:rFonts w:ascii="Times New Roman" w:hAnsi="Times New Roman"/>
      <w:snapToGrid w:val="0"/>
      <w:sz w:val="24"/>
      <w:szCs w:val="24"/>
      <w:lang w:eastAsia="th-TH"/>
    </w:rPr>
  </w:style>
  <w:style w:type="paragraph" w:customStyle="1" w:styleId="Style8">
    <w:name w:val="Style 8"/>
    <w:basedOn w:val="a"/>
    <w:semiHidden/>
    <w:rsid w:val="00047602"/>
    <w:pPr>
      <w:widowControl w:val="0"/>
      <w:spacing w:before="288" w:after="612"/>
      <w:ind w:left="72" w:right="288"/>
    </w:pPr>
    <w:rPr>
      <w:rFonts w:ascii="Times New Roman" w:hAnsi="Times New Roman"/>
      <w:snapToGrid w:val="0"/>
      <w:sz w:val="24"/>
      <w:szCs w:val="24"/>
      <w:lang w:eastAsia="th-TH"/>
    </w:rPr>
  </w:style>
  <w:style w:type="paragraph" w:styleId="afb">
    <w:name w:val="Balloon Text"/>
    <w:basedOn w:val="a"/>
    <w:link w:val="afc"/>
    <w:uiPriority w:val="99"/>
    <w:semiHidden/>
    <w:rsid w:val="00047602"/>
    <w:rPr>
      <w:rFonts w:ascii="Tahoma" w:hAnsi="Tahoma" w:cs="Tahoma"/>
      <w:sz w:val="16"/>
      <w:szCs w:val="16"/>
    </w:rPr>
  </w:style>
  <w:style w:type="character" w:customStyle="1" w:styleId="afc">
    <w:name w:val="ข้อความบอลลูน อักขระ"/>
    <w:basedOn w:val="a0"/>
    <w:link w:val="afb"/>
    <w:uiPriority w:val="99"/>
    <w:semiHidden/>
    <w:rsid w:val="00047602"/>
    <w:rPr>
      <w:rFonts w:ascii="Tahoma" w:eastAsia="Cordia New" w:hAnsi="Tahoma" w:cs="Tahoma"/>
      <w:sz w:val="16"/>
      <w:szCs w:val="16"/>
      <w:lang w:eastAsia="zh-CN"/>
    </w:rPr>
  </w:style>
  <w:style w:type="paragraph" w:styleId="afd">
    <w:name w:val="Body Text Indent"/>
    <w:basedOn w:val="a"/>
    <w:link w:val="afe"/>
    <w:semiHidden/>
    <w:rsid w:val="00047602"/>
    <w:pPr>
      <w:ind w:left="709"/>
    </w:pPr>
    <w:rPr>
      <w:rFonts w:ascii="BrowalliaUPC" w:hAnsi="BrowalliaUPC" w:cs="BrowalliaUPC"/>
      <w:lang w:eastAsia="en-US"/>
    </w:rPr>
  </w:style>
  <w:style w:type="character" w:customStyle="1" w:styleId="afe">
    <w:name w:val="การเยื้องเนื้อความ อักขระ"/>
    <w:basedOn w:val="a0"/>
    <w:link w:val="afd"/>
    <w:semiHidden/>
    <w:rsid w:val="00047602"/>
    <w:rPr>
      <w:rFonts w:ascii="BrowalliaUPC" w:eastAsia="Cordia New" w:hAnsi="BrowalliaUPC" w:cs="BrowalliaUPC"/>
      <w:sz w:val="32"/>
      <w:szCs w:val="32"/>
    </w:rPr>
  </w:style>
  <w:style w:type="paragraph" w:styleId="23">
    <w:name w:val="Body Text Indent 2"/>
    <w:basedOn w:val="a"/>
    <w:link w:val="24"/>
    <w:semiHidden/>
    <w:rsid w:val="00047602"/>
    <w:pPr>
      <w:ind w:left="1560" w:hanging="142"/>
      <w:jc w:val="both"/>
    </w:pPr>
    <w:rPr>
      <w:rFonts w:ascii="BrowalliaUPC" w:hAnsi="BrowalliaUPC" w:cs="BrowalliaUPC"/>
      <w:lang w:eastAsia="en-US"/>
    </w:rPr>
  </w:style>
  <w:style w:type="character" w:customStyle="1" w:styleId="24">
    <w:name w:val="การเยื้องเนื้อความ 2 อักขระ"/>
    <w:basedOn w:val="a0"/>
    <w:link w:val="23"/>
    <w:semiHidden/>
    <w:rsid w:val="00047602"/>
    <w:rPr>
      <w:rFonts w:ascii="BrowalliaUPC" w:eastAsia="Cordia New" w:hAnsi="BrowalliaUPC" w:cs="BrowalliaUPC"/>
      <w:sz w:val="32"/>
      <w:szCs w:val="32"/>
    </w:rPr>
  </w:style>
  <w:style w:type="table" w:styleId="aff">
    <w:name w:val="Table Grid"/>
    <w:basedOn w:val="a1"/>
    <w:uiPriority w:val="39"/>
    <w:rsid w:val="00047602"/>
    <w:pPr>
      <w:spacing w:after="0" w:line="240" w:lineRule="auto"/>
    </w:pPr>
    <w:rPr>
      <w:rFonts w:ascii="Cordia New" w:eastAsia="Cordia New" w:hAnsi="Cordia New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400">
    <w:name w:val="4.0 หัวข้อ"/>
    <w:next w:val="41"/>
    <w:rsid w:val="00047602"/>
    <w:pPr>
      <w:tabs>
        <w:tab w:val="left" w:pos="1389"/>
      </w:tabs>
      <w:spacing w:after="120" w:line="240" w:lineRule="auto"/>
      <w:ind w:left="1389" w:hanging="1039"/>
      <w:jc w:val="thaiDistribute"/>
    </w:pPr>
    <w:rPr>
      <w:rFonts w:ascii="TH SarabunPSK" w:eastAsia="Cordia New" w:hAnsi="TH SarabunPSK" w:cs="TH SarabunPSK"/>
      <w:sz w:val="32"/>
      <w:szCs w:val="32"/>
      <w:lang w:eastAsia="zh-CN"/>
    </w:rPr>
  </w:style>
  <w:style w:type="paragraph" w:customStyle="1" w:styleId="Style1">
    <w:name w:val="Style1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2">
    <w:name w:val="Style2"/>
    <w:basedOn w:val="300"/>
    <w:next w:val="400"/>
    <w:semiHidden/>
    <w:rsid w:val="00047602"/>
    <w:pPr>
      <w:tabs>
        <w:tab w:val="clear" w:pos="1008"/>
      </w:tabs>
      <w:ind w:left="1276" w:hanging="850"/>
    </w:pPr>
  </w:style>
  <w:style w:type="paragraph" w:customStyle="1" w:styleId="Style3">
    <w:name w:val="Style3"/>
    <w:basedOn w:val="110"/>
    <w:semiHidden/>
    <w:rsid w:val="00047602"/>
    <w:pPr>
      <w:spacing w:before="120"/>
      <w:ind w:hanging="1134"/>
    </w:pPr>
  </w:style>
  <w:style w:type="character" w:customStyle="1" w:styleId="smaller1">
    <w:name w:val="smaller1"/>
    <w:basedOn w:val="a0"/>
    <w:rsid w:val="00047602"/>
    <w:rPr>
      <w:rFonts w:cs="EucrosiaUPC" w:hint="cs"/>
      <w:sz w:val="18"/>
      <w:szCs w:val="18"/>
    </w:rPr>
  </w:style>
  <w:style w:type="paragraph" w:customStyle="1" w:styleId="L">
    <w:name w:val="มอก.L"/>
    <w:rsid w:val="00047602"/>
    <w:pPr>
      <w:spacing w:after="0" w:line="240" w:lineRule="auto"/>
    </w:pPr>
    <w:rPr>
      <w:rFonts w:ascii="Angsana New" w:eastAsia="Angsana New" w:hAnsi="Angsana New" w:cs="Angsana New"/>
      <w:b/>
      <w:bCs/>
      <w:noProof/>
      <w:sz w:val="32"/>
      <w:szCs w:val="32"/>
      <w:lang w:eastAsia="zh-CN"/>
    </w:rPr>
  </w:style>
  <w:style w:type="paragraph" w:customStyle="1" w:styleId="R">
    <w:name w:val="มอก.R"/>
    <w:rsid w:val="00047602"/>
    <w:pPr>
      <w:spacing w:after="0" w:line="240" w:lineRule="auto"/>
      <w:jc w:val="right"/>
    </w:pPr>
    <w:rPr>
      <w:rFonts w:ascii="Angsana New" w:eastAsia="Angsana New" w:hAnsi="Angsana New" w:cs="Angsana New"/>
      <w:b/>
      <w:bCs/>
      <w:sz w:val="32"/>
      <w:szCs w:val="32"/>
      <w:lang w:eastAsia="zh-CN"/>
    </w:rPr>
  </w:style>
  <w:style w:type="paragraph" w:customStyle="1" w:styleId="34-">
    <w:name w:val="3.4 - หมายเหตุ"/>
    <w:basedOn w:val="33-"/>
    <w:rsid w:val="00047602"/>
    <w:pPr>
      <w:tabs>
        <w:tab w:val="clear" w:pos="1423"/>
        <w:tab w:val="left" w:pos="2557"/>
      </w:tabs>
      <w:ind w:left="2557" w:hanging="1134"/>
    </w:pPr>
    <w:rPr>
      <w:sz w:val="28"/>
      <w:szCs w:val="28"/>
    </w:rPr>
  </w:style>
  <w:style w:type="paragraph" w:customStyle="1" w:styleId="44-">
    <w:name w:val="4.4 - หมายเหตุ"/>
    <w:basedOn w:val="43-"/>
    <w:rsid w:val="00047602"/>
    <w:pPr>
      <w:tabs>
        <w:tab w:val="clear" w:pos="1814"/>
        <w:tab w:val="left" w:pos="2948"/>
      </w:tabs>
      <w:ind w:left="2948" w:hanging="1134"/>
    </w:pPr>
    <w:rPr>
      <w:sz w:val="28"/>
      <w:szCs w:val="28"/>
    </w:rPr>
  </w:style>
  <w:style w:type="numbering" w:customStyle="1" w:styleId="NoList1">
    <w:name w:val="No List1"/>
    <w:next w:val="a2"/>
    <w:uiPriority w:val="99"/>
    <w:semiHidden/>
    <w:rsid w:val="00047602"/>
  </w:style>
  <w:style w:type="character" w:styleId="aff0">
    <w:name w:val="Hyperlink"/>
    <w:basedOn w:val="a0"/>
    <w:uiPriority w:val="99"/>
    <w:rsid w:val="00047602"/>
    <w:rPr>
      <w:rFonts w:ascii="TH SarabunPSK" w:hAnsi="TH SarabunPSK" w:cs="TH SarabunPSK"/>
      <w:color w:val="auto"/>
      <w:u w:val="single"/>
    </w:rPr>
  </w:style>
  <w:style w:type="paragraph" w:customStyle="1" w:styleId="72">
    <w:name w:val="7 กลางหน้ากระดาษ"/>
    <w:basedOn w:val="110"/>
    <w:rsid w:val="00047602"/>
    <w:pPr>
      <w:spacing w:after="0"/>
      <w:jc w:val="center"/>
    </w:pPr>
  </w:style>
  <w:style w:type="character" w:customStyle="1" w:styleId="ecxapple-style-span">
    <w:name w:val="ecxapple-style-span"/>
    <w:basedOn w:val="a0"/>
    <w:rsid w:val="00047602"/>
  </w:style>
  <w:style w:type="paragraph" w:customStyle="1" w:styleId="ecxmsonormal">
    <w:name w:val="ecxmsonormal"/>
    <w:basedOn w:val="a"/>
    <w:rsid w:val="00047602"/>
    <w:pPr>
      <w:spacing w:after="324"/>
    </w:pPr>
    <w:rPr>
      <w:rFonts w:ascii="Tahoma" w:eastAsia="Times New Roman" w:hAnsi="Tahoma" w:cs="Tahoma"/>
      <w:sz w:val="24"/>
      <w:szCs w:val="24"/>
      <w:lang w:eastAsia="en-US"/>
    </w:rPr>
  </w:style>
  <w:style w:type="paragraph" w:styleId="aff1">
    <w:name w:val="Normal (Web)"/>
    <w:basedOn w:val="a"/>
    <w:uiPriority w:val="99"/>
    <w:rsid w:val="00047602"/>
    <w:pPr>
      <w:spacing w:before="96" w:after="96"/>
      <w:ind w:firstLine="480"/>
    </w:pPr>
    <w:rPr>
      <w:rFonts w:ascii="Tahoma" w:eastAsia="MS Mincho" w:hAnsi="Tahoma" w:cs="EucrosiaUPC"/>
      <w:color w:val="333333"/>
      <w:sz w:val="24"/>
      <w:szCs w:val="24"/>
      <w:lang w:eastAsia="ja-JP"/>
    </w:rPr>
  </w:style>
  <w:style w:type="paragraph" w:customStyle="1" w:styleId="13-">
    <w:name w:val="1.3 - ข้อความ"/>
    <w:basedOn w:val="110"/>
    <w:rsid w:val="00047602"/>
    <w:pPr>
      <w:tabs>
        <w:tab w:val="left" w:pos="426"/>
      </w:tabs>
      <w:ind w:left="425" w:hanging="425"/>
    </w:pPr>
  </w:style>
  <w:style w:type="paragraph" w:customStyle="1" w:styleId="12">
    <w:name w:val="1.2 หมายเหตุ"/>
    <w:basedOn w:val="110"/>
    <w:rsid w:val="00047602"/>
    <w:pPr>
      <w:tabs>
        <w:tab w:val="left" w:pos="1134"/>
      </w:tabs>
      <w:ind w:left="1134" w:hanging="1134"/>
    </w:pPr>
    <w:rPr>
      <w:sz w:val="28"/>
      <w:szCs w:val="28"/>
    </w:rPr>
  </w:style>
  <w:style w:type="paragraph" w:customStyle="1" w:styleId="23-">
    <w:name w:val="2.3 - ข้อความ"/>
    <w:basedOn w:val="21"/>
    <w:rsid w:val="00047602"/>
    <w:pPr>
      <w:tabs>
        <w:tab w:val="clear" w:pos="635"/>
        <w:tab w:val="left" w:pos="1060"/>
      </w:tabs>
      <w:ind w:left="1060" w:hanging="425"/>
    </w:pPr>
  </w:style>
  <w:style w:type="paragraph" w:customStyle="1" w:styleId="220">
    <w:name w:val="2.2 หมายเหตุ"/>
    <w:basedOn w:val="21"/>
    <w:rsid w:val="00047602"/>
    <w:pPr>
      <w:tabs>
        <w:tab w:val="clear" w:pos="635"/>
        <w:tab w:val="left" w:pos="1769"/>
      </w:tabs>
      <w:ind w:left="1769" w:hanging="1134"/>
    </w:pPr>
    <w:rPr>
      <w:sz w:val="28"/>
      <w:szCs w:val="28"/>
    </w:rPr>
  </w:style>
  <w:style w:type="paragraph" w:customStyle="1" w:styleId="33-">
    <w:name w:val="3.3 - ข้อความ"/>
    <w:basedOn w:val="31"/>
    <w:rsid w:val="00047602"/>
    <w:pPr>
      <w:tabs>
        <w:tab w:val="left" w:pos="1423"/>
      </w:tabs>
      <w:ind w:left="1423" w:hanging="425"/>
    </w:pPr>
  </w:style>
  <w:style w:type="paragraph" w:customStyle="1" w:styleId="320">
    <w:name w:val="3.2 หมายเหตุ"/>
    <w:basedOn w:val="31"/>
    <w:rsid w:val="00047602"/>
    <w:pPr>
      <w:tabs>
        <w:tab w:val="left" w:pos="2132"/>
      </w:tabs>
      <w:ind w:left="2132" w:hanging="1134"/>
    </w:pPr>
    <w:rPr>
      <w:sz w:val="28"/>
      <w:szCs w:val="28"/>
    </w:rPr>
  </w:style>
  <w:style w:type="character" w:styleId="aff2">
    <w:name w:val="Placeholder Text"/>
    <w:basedOn w:val="a0"/>
    <w:uiPriority w:val="99"/>
    <w:semiHidden/>
    <w:rsid w:val="00047602"/>
    <w:rPr>
      <w:color w:val="808080"/>
    </w:rPr>
  </w:style>
  <w:style w:type="paragraph" w:styleId="aff3">
    <w:name w:val="Subtitle"/>
    <w:basedOn w:val="a"/>
    <w:next w:val="a"/>
    <w:link w:val="aff4"/>
    <w:uiPriority w:val="11"/>
    <w:qFormat/>
    <w:rsid w:val="00047602"/>
    <w:pPr>
      <w:numPr>
        <w:ilvl w:val="1"/>
      </w:numPr>
      <w:spacing w:after="200" w:line="276" w:lineRule="auto"/>
      <w:ind w:firstLine="720"/>
    </w:pPr>
    <w:rPr>
      <w:rFonts w:eastAsia="TH SarabunPSK"/>
      <w:spacing w:val="15"/>
      <w:lang w:val="en-GB" w:eastAsia="en-US"/>
    </w:rPr>
  </w:style>
  <w:style w:type="character" w:customStyle="1" w:styleId="aff4">
    <w:name w:val="ชื่อเรื่องรอง อักขระ"/>
    <w:basedOn w:val="a0"/>
    <w:link w:val="aff3"/>
    <w:uiPriority w:val="11"/>
    <w:rsid w:val="00047602"/>
    <w:rPr>
      <w:rFonts w:ascii="TH SarabunPSK" w:eastAsia="TH SarabunPSK" w:hAnsi="TH SarabunPSK" w:cs="TH SarabunPSK"/>
      <w:spacing w:val="15"/>
      <w:sz w:val="32"/>
      <w:szCs w:val="32"/>
      <w:lang w:val="en-GB"/>
    </w:rPr>
  </w:style>
  <w:style w:type="character" w:styleId="aff5">
    <w:name w:val="Strong"/>
    <w:basedOn w:val="a0"/>
    <w:uiPriority w:val="22"/>
    <w:qFormat/>
    <w:rsid w:val="00047602"/>
    <w:rPr>
      <w:rFonts w:ascii="TH SarabunPSK" w:eastAsia="TH SarabunPSK" w:hAnsi="TH SarabunPSK" w:cs="TH SarabunPSK"/>
      <w:b/>
      <w:bCs/>
    </w:rPr>
  </w:style>
  <w:style w:type="paragraph" w:styleId="aff6">
    <w:name w:val="No Spacing"/>
    <w:link w:val="aff7"/>
    <w:uiPriority w:val="1"/>
    <w:qFormat/>
    <w:rsid w:val="00047602"/>
    <w:pPr>
      <w:spacing w:after="0" w:line="240" w:lineRule="auto"/>
    </w:pPr>
    <w:rPr>
      <w:rFonts w:ascii="TH SarabunPSK" w:eastAsia="TH SarabunPSK" w:hAnsi="TH SarabunPSK" w:cs="TH SarabunPSK"/>
      <w:sz w:val="32"/>
      <w:szCs w:val="32"/>
      <w:lang w:val="en-GB"/>
    </w:rPr>
  </w:style>
  <w:style w:type="paragraph" w:styleId="aff8">
    <w:name w:val="List Paragraph"/>
    <w:basedOn w:val="a"/>
    <w:uiPriority w:val="34"/>
    <w:qFormat/>
    <w:rsid w:val="00047602"/>
    <w:pPr>
      <w:spacing w:after="200" w:line="276" w:lineRule="auto"/>
      <w:ind w:left="720"/>
      <w:contextualSpacing/>
    </w:pPr>
    <w:rPr>
      <w:rFonts w:eastAsia="TH SarabunPSK"/>
      <w:lang w:val="en-GB" w:eastAsia="en-US"/>
    </w:rPr>
  </w:style>
  <w:style w:type="numbering" w:customStyle="1" w:styleId="ThaiNumber">
    <w:name w:val="Thai Number"/>
    <w:uiPriority w:val="99"/>
    <w:rsid w:val="00047602"/>
  </w:style>
  <w:style w:type="character" w:styleId="aff9">
    <w:name w:val="FollowedHyperlink"/>
    <w:basedOn w:val="a0"/>
    <w:uiPriority w:val="99"/>
    <w:semiHidden/>
    <w:unhideWhenUsed/>
    <w:rsid w:val="00047602"/>
    <w:rPr>
      <w:color w:val="800080" w:themeColor="followedHyperlink"/>
      <w:u w:val="single"/>
    </w:rPr>
  </w:style>
  <w:style w:type="paragraph" w:styleId="affa">
    <w:name w:val="Bibliography"/>
    <w:basedOn w:val="a"/>
    <w:next w:val="a"/>
    <w:uiPriority w:val="37"/>
    <w:unhideWhenUsed/>
    <w:rsid w:val="00047602"/>
    <w:pPr>
      <w:spacing w:after="200" w:line="276" w:lineRule="auto"/>
    </w:pPr>
    <w:rPr>
      <w:rFonts w:eastAsiaTheme="minorHAnsi" w:cs="Angsana New"/>
      <w:szCs w:val="40"/>
      <w:lang w:val="en-GB" w:eastAsia="en-US"/>
    </w:rPr>
  </w:style>
  <w:style w:type="numbering" w:customStyle="1" w:styleId="ThaiNumber1">
    <w:name w:val="Thai Number1"/>
    <w:uiPriority w:val="99"/>
    <w:rsid w:val="00047602"/>
    <w:pPr>
      <w:numPr>
        <w:numId w:val="2"/>
      </w:numPr>
    </w:pPr>
  </w:style>
  <w:style w:type="table" w:customStyle="1" w:styleId="TableGrid1">
    <w:name w:val="Table Grid1"/>
    <w:basedOn w:val="a1"/>
    <w:next w:val="aff"/>
    <w:uiPriority w:val="59"/>
    <w:rsid w:val="000476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047602"/>
  </w:style>
  <w:style w:type="character" w:styleId="affb">
    <w:name w:val="Emphasis"/>
    <w:basedOn w:val="a0"/>
    <w:uiPriority w:val="20"/>
    <w:qFormat/>
    <w:rsid w:val="00047602"/>
    <w:rPr>
      <w:i/>
      <w:iCs/>
    </w:rPr>
  </w:style>
  <w:style w:type="character" w:customStyle="1" w:styleId="aff7">
    <w:name w:val="ไม่มีการเว้นระยะห่าง อักขระ"/>
    <w:basedOn w:val="a0"/>
    <w:link w:val="aff6"/>
    <w:uiPriority w:val="1"/>
    <w:rsid w:val="00047602"/>
    <w:rPr>
      <w:rFonts w:ascii="TH SarabunPSK" w:eastAsia="TH SarabunPSK" w:hAnsi="TH SarabunPSK" w:cs="TH SarabunPSK"/>
      <w:sz w:val="32"/>
      <w:szCs w:val="32"/>
      <w:lang w:val="en-GB"/>
    </w:rPr>
  </w:style>
  <w:style w:type="table" w:customStyle="1" w:styleId="TableGrid2">
    <w:name w:val="Table Grid2"/>
    <w:basedOn w:val="a1"/>
    <w:next w:val="aff"/>
    <w:uiPriority w:val="59"/>
    <w:rsid w:val="00047602"/>
    <w:pPr>
      <w:spacing w:after="0" w:line="240" w:lineRule="auto"/>
    </w:pPr>
    <w:rPr>
      <w:rFonts w:ascii="Times New Roman" w:eastAsia="Times New Roman" w:hAnsi="Times New Roman" w:cs="Angsana New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c">
    <w:name w:val="caption"/>
    <w:basedOn w:val="a"/>
    <w:next w:val="a"/>
    <w:uiPriority w:val="35"/>
    <w:unhideWhenUsed/>
    <w:qFormat/>
    <w:rsid w:val="00047602"/>
    <w:pPr>
      <w:spacing w:after="200"/>
    </w:pPr>
    <w:rPr>
      <w:rFonts w:eastAsiaTheme="minorHAnsi" w:cs="Angsana New"/>
      <w:b/>
      <w:bCs/>
      <w:color w:val="4F81BD" w:themeColor="accent1"/>
      <w:sz w:val="18"/>
      <w:szCs w:val="22"/>
      <w:lang w:val="en-GB" w:eastAsia="en-US"/>
    </w:rPr>
  </w:style>
  <w:style w:type="paragraph" w:styleId="affd">
    <w:name w:val="annotation subject"/>
    <w:basedOn w:val="af2"/>
    <w:next w:val="af2"/>
    <w:link w:val="affe"/>
    <w:uiPriority w:val="99"/>
    <w:semiHidden/>
    <w:unhideWhenUsed/>
    <w:rsid w:val="00047602"/>
    <w:rPr>
      <w:rFonts w:cs="Angsana New"/>
      <w:b/>
      <w:bCs/>
      <w:sz w:val="20"/>
      <w:szCs w:val="25"/>
    </w:rPr>
  </w:style>
  <w:style w:type="character" w:customStyle="1" w:styleId="affe">
    <w:name w:val="ชื่อเรื่องของข้อคิดเห็น อักขระ"/>
    <w:basedOn w:val="af3"/>
    <w:link w:val="affd"/>
    <w:uiPriority w:val="99"/>
    <w:semiHidden/>
    <w:rsid w:val="00047602"/>
    <w:rPr>
      <w:rFonts w:ascii="TH SarabunPSK" w:eastAsia="Cordia New" w:hAnsi="TH SarabunPSK" w:cs="Angsana New"/>
      <w:b/>
      <w:bCs/>
      <w:sz w:val="20"/>
      <w:szCs w:val="25"/>
      <w:lang w:eastAsia="zh-CN"/>
    </w:rPr>
  </w:style>
  <w:style w:type="paragraph" w:styleId="afff">
    <w:name w:val="Revision"/>
    <w:hidden/>
    <w:uiPriority w:val="99"/>
    <w:semiHidden/>
    <w:rsid w:val="00047602"/>
    <w:pPr>
      <w:spacing w:after="0" w:line="240" w:lineRule="auto"/>
    </w:pPr>
    <w:rPr>
      <w:rFonts w:ascii="TH SarabunPSK" w:eastAsia="Cordia New" w:hAnsi="TH SarabunPSK" w:cs="Angsana New"/>
      <w:sz w:val="32"/>
      <w:szCs w:val="40"/>
      <w:lang w:eastAsia="zh-CN"/>
    </w:rPr>
  </w:style>
  <w:style w:type="table" w:customStyle="1" w:styleId="TableGrid3">
    <w:name w:val="Table Grid3"/>
    <w:basedOn w:val="a1"/>
    <w:next w:val="aff"/>
    <w:uiPriority w:val="39"/>
    <w:rsid w:val="00A92B1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f0">
    <w:name w:val="Unresolved Mention"/>
    <w:basedOn w:val="a0"/>
    <w:uiPriority w:val="99"/>
    <w:semiHidden/>
    <w:unhideWhenUsed/>
    <w:rsid w:val="00CE1069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991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2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55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93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93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4908016">
          <w:marLeft w:val="-4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98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8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183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74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789558">
          <w:marLeft w:val="547"/>
          <w:marRight w:val="0"/>
          <w:marTop w:val="0"/>
          <w:marBottom w:val="86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5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99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12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97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ntTable.xml.rels><?xml version="1.0" encoding="UTF-8" standalone="yes"?>
<Relationships xmlns="http://schemas.openxmlformats.org/package/2006/relationships"><Relationship Id="rId1" Type="http://schemas.openxmlformats.org/officeDocument/2006/relationships/font" Target="fonts/font1.odtt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7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D0135111-E772-4F27-B154-6857B8604F11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 2006"/>
</file>

<file path=customXml/itemProps1.xml><?xml version="1.0" encoding="utf-8"?>
<ds:datastoreItem xmlns:ds="http://schemas.openxmlformats.org/officeDocument/2006/customXml" ds:itemID="{FED4B2A4-A032-44A0-A511-881CD42E8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1974</TotalTime>
  <Pages>8</Pages>
  <Words>1340</Words>
  <Characters>7638</Characters>
  <Application>Microsoft Office Word</Application>
  <DocSecurity>0</DocSecurity>
  <Lines>63</Lines>
  <Paragraphs>17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Sopittha Kaveevorasart</dc:creator>
  <cp:keywords/>
  <dc:description/>
  <cp:lastModifiedBy>BBQ Pool 26</cp:lastModifiedBy>
  <cp:revision>14</cp:revision>
  <cp:lastPrinted>2018-04-10T06:54:00Z</cp:lastPrinted>
  <dcterms:created xsi:type="dcterms:W3CDTF">2018-05-28T08:19:00Z</dcterms:created>
  <dcterms:modified xsi:type="dcterms:W3CDTF">2018-07-09T08:04:00Z</dcterms:modified>
</cp:coreProperties>
</file>