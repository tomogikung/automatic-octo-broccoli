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54B3" w14:textId="77777777" w:rsidR="008715B4" w:rsidRPr="008715B4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14:paraId="08CB2A3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14:paraId="751EB1D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14:paraId="1BB5A61A" w14:textId="77777777" w:rsidTr="003C0611">
        <w:tc>
          <w:tcPr>
            <w:tcW w:w="1844" w:type="dxa"/>
          </w:tcPr>
          <w:p w14:paraId="359900E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14:paraId="49C4BDE4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14:paraId="2B3C9376" w14:textId="77777777" w:rsidTr="003C0611">
        <w:tc>
          <w:tcPr>
            <w:tcW w:w="1844" w:type="dxa"/>
          </w:tcPr>
          <w:p w14:paraId="22B1F7D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14:paraId="207E602E" w14:textId="50A921E3" w:rsidR="008715B4" w:rsidRPr="008715B4" w:rsidRDefault="00454EB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FAS</w:t>
            </w:r>
            <w:r w:rsidR="003E0A78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– 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ระบบทรัพย์สิน</w:t>
            </w:r>
          </w:p>
        </w:tc>
      </w:tr>
      <w:tr w:rsidR="008715B4" w:rsidRPr="008715B4" w14:paraId="6C531E58" w14:textId="77777777" w:rsidTr="003C0611">
        <w:tc>
          <w:tcPr>
            <w:tcW w:w="1844" w:type="dxa"/>
          </w:tcPr>
          <w:p w14:paraId="4DF1EC0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14:paraId="54F8EAC3" w14:textId="5BB999C7" w:rsidR="008715B4" w:rsidRPr="008715B4" w:rsidRDefault="00454EB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Test functional after fix issue</w:t>
            </w:r>
          </w:p>
        </w:tc>
      </w:tr>
      <w:tr w:rsidR="008715B4" w:rsidRPr="008715B4" w14:paraId="38D5DD07" w14:textId="77777777" w:rsidTr="003C0611">
        <w:tc>
          <w:tcPr>
            <w:tcW w:w="1844" w:type="dxa"/>
          </w:tcPr>
          <w:p w14:paraId="4BBFF833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14:paraId="1EA19B77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14:paraId="33391888" w14:textId="77777777" w:rsidTr="003C0611">
        <w:tc>
          <w:tcPr>
            <w:tcW w:w="1844" w:type="dxa"/>
          </w:tcPr>
          <w:p w14:paraId="7F8D233D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14:paraId="648DE939" w14:textId="77777777"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คำ</w:t>
            </w:r>
            <w:proofErr w:type="spellStart"/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เต่ย</w:t>
            </w:r>
            <w:proofErr w:type="spellEnd"/>
          </w:p>
        </w:tc>
      </w:tr>
      <w:tr w:rsidR="008715B4" w:rsidRPr="008715B4" w14:paraId="67C273E3" w14:textId="77777777" w:rsidTr="003C0611">
        <w:tc>
          <w:tcPr>
            <w:tcW w:w="1844" w:type="dxa"/>
          </w:tcPr>
          <w:p w14:paraId="306EF7A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14:paraId="2C2021EE" w14:textId="26D64C35" w:rsidR="008715B4" w:rsidRPr="008715B4" w:rsidRDefault="00454EB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  <w:r w:rsidR="00BD65D7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9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7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14:paraId="29E4AFCC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4538E0E7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14:paraId="505EDD31" w14:textId="77777777" w:rsidTr="003C0611">
        <w:tc>
          <w:tcPr>
            <w:tcW w:w="1844" w:type="dxa"/>
          </w:tcPr>
          <w:p w14:paraId="3218D5C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14:paraId="7DCF4282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14:paraId="13376D0A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14:paraId="7A9805AF" w14:textId="77777777" w:rsidTr="003C0611">
        <w:trPr>
          <w:trHeight w:val="100"/>
        </w:trPr>
        <w:tc>
          <w:tcPr>
            <w:tcW w:w="1844" w:type="dxa"/>
          </w:tcPr>
          <w:p w14:paraId="6258825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14:paraId="788DC9ED" w14:textId="6B8BEA06" w:rsidR="008715B4" w:rsidRPr="008715B4" w:rsidRDefault="00454EB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  <w:r w:rsidR="00BD65D7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9</w:t>
            </w:r>
            <w:r w:rsidR="009B209C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7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14:paraId="72888660" w14:textId="7D516E83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14:paraId="73EC2607" w14:textId="77777777" w:rsidTr="003C0611">
        <w:trPr>
          <w:trHeight w:val="20"/>
        </w:trPr>
        <w:tc>
          <w:tcPr>
            <w:tcW w:w="1844" w:type="dxa"/>
          </w:tcPr>
          <w:p w14:paraId="351F11AC" w14:textId="31DB0513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03F5BA25" w14:textId="12D288E9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04F2DBEF" w14:textId="18472B36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14:paraId="01065DD0" w14:textId="77777777" w:rsidTr="003C0611">
        <w:trPr>
          <w:trHeight w:val="20"/>
        </w:trPr>
        <w:tc>
          <w:tcPr>
            <w:tcW w:w="1844" w:type="dxa"/>
          </w:tcPr>
          <w:p w14:paraId="457BE250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3CA5F5F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45DB16CC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6C49B5E6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62D42161" w14:textId="77777777"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14:paraId="2A148580" w14:textId="77777777" w:rsidTr="003C0611">
        <w:tc>
          <w:tcPr>
            <w:tcW w:w="1839" w:type="dxa"/>
          </w:tcPr>
          <w:p w14:paraId="7F11701C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14:paraId="5B06D543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14:paraId="3030452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14:paraId="46DAC762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14:paraId="521FD3F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977F45" w:rsidRPr="008715B4" w14:paraId="7ED60C8A" w14:textId="77777777" w:rsidTr="00977F45">
        <w:trPr>
          <w:trHeight w:val="100"/>
        </w:trPr>
        <w:tc>
          <w:tcPr>
            <w:tcW w:w="1839" w:type="dxa"/>
          </w:tcPr>
          <w:p w14:paraId="70524B40" w14:textId="6771D3DB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</w:p>
        </w:tc>
        <w:tc>
          <w:tcPr>
            <w:tcW w:w="2269" w:type="dxa"/>
          </w:tcPr>
          <w:p w14:paraId="201DC898" w14:textId="72133F57" w:rsidR="00977F45" w:rsidRPr="00C51734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</w:rPr>
            </w:pPr>
          </w:p>
        </w:tc>
        <w:tc>
          <w:tcPr>
            <w:tcW w:w="3122" w:type="dxa"/>
          </w:tcPr>
          <w:p w14:paraId="31A529E4" w14:textId="136DB05B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2844CBEC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724FEA22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77F45" w:rsidRPr="008715B4" w14:paraId="19D9CACE" w14:textId="77777777" w:rsidTr="003C0611">
        <w:trPr>
          <w:trHeight w:val="100"/>
        </w:trPr>
        <w:tc>
          <w:tcPr>
            <w:tcW w:w="1839" w:type="dxa"/>
          </w:tcPr>
          <w:p w14:paraId="74AC0370" w14:textId="514E13E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060CE2E4" w14:textId="71FB508D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</w:p>
        </w:tc>
        <w:tc>
          <w:tcPr>
            <w:tcW w:w="3122" w:type="dxa"/>
          </w:tcPr>
          <w:p w14:paraId="3768FA67" w14:textId="14D95E17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515B1663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E76AD0E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FB24013" w14:textId="77777777" w:rsidTr="003C0611">
        <w:trPr>
          <w:trHeight w:val="100"/>
        </w:trPr>
        <w:tc>
          <w:tcPr>
            <w:tcW w:w="1839" w:type="dxa"/>
          </w:tcPr>
          <w:p w14:paraId="5345F6B5" w14:textId="36FB54BB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3E166E99" w14:textId="2FADBB68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7D9DAC2F" w14:textId="3B5E674D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24E387A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47D7DFD1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5CBFCCF" w14:textId="77777777" w:rsidTr="003C0611">
        <w:trPr>
          <w:trHeight w:val="100"/>
        </w:trPr>
        <w:tc>
          <w:tcPr>
            <w:tcW w:w="1839" w:type="dxa"/>
          </w:tcPr>
          <w:p w14:paraId="3450E900" w14:textId="08B5F1F2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1F078583" w14:textId="6D5FA125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7E99A444" w14:textId="62EE5C81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673FAEF3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11279000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6BBDB17C" w14:textId="77777777" w:rsidTr="003C0611">
        <w:trPr>
          <w:trHeight w:val="100"/>
        </w:trPr>
        <w:tc>
          <w:tcPr>
            <w:tcW w:w="1839" w:type="dxa"/>
          </w:tcPr>
          <w:p w14:paraId="6DAE5C80" w14:textId="2D286163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551F8965" w14:textId="37E6D28E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35E6BAF0" w14:textId="470F7ACD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6F9E5B75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927824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7425D7FF" w14:textId="77777777" w:rsidR="00963359" w:rsidRDefault="00BA1EDD" w:rsidP="00725B19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  <w:cs/>
        </w:rPr>
        <w:sectPr w:rsidR="009633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  <w:r>
        <w:rPr>
          <w:rFonts w:ascii="BBQ Plz Rounded" w:hAnsi="BBQ Plz Rounded" w:cs="BBQ Plz Rounded" w:hint="cs"/>
          <w:sz w:val="32"/>
          <w:szCs w:val="32"/>
          <w:cs/>
        </w:rPr>
        <w:t xml:space="preserve"> </w:t>
      </w:r>
    </w:p>
    <w:p w14:paraId="6ADC55E2" w14:textId="6BEC17BD" w:rsidR="00431A0C" w:rsidRPr="00FA0F2A" w:rsidRDefault="00047602" w:rsidP="00FA0F2A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32"/>
          <w:szCs w:val="32"/>
          <w:cs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แบบประเมิน</w:t>
      </w:r>
      <w:bookmarkEnd w:id="0"/>
      <w:bookmarkEnd w:id="1"/>
      <w:r w:rsidR="00F20809" w:rsidRPr="00EC4D71">
        <w:rPr>
          <w:rFonts w:ascii="BBQ Plz Rounded" w:hAnsi="BBQ Plz Rounded" w:cs="BBQ Plz Rounded"/>
          <w:sz w:val="32"/>
          <w:szCs w:val="32"/>
          <w:cs/>
        </w:rPr>
        <w:t>สำหรับ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>ระบบ</w:t>
      </w:r>
      <w:r w:rsidR="002614A0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  <w:r w:rsidR="00454EB0">
        <w:rPr>
          <w:rFonts w:ascii="BBQ Plz Rounded" w:eastAsia="Times New Roman" w:hAnsi="BBQ Plz Rounded" w:cs="BBQ Plz Rounded"/>
          <w:sz w:val="32"/>
          <w:szCs w:val="32"/>
        </w:rPr>
        <w:t xml:space="preserve">FAS – </w:t>
      </w:r>
      <w:r w:rsidR="00454EB0">
        <w:rPr>
          <w:rFonts w:ascii="BBQ Plz Rounded" w:eastAsia="Times New Roman" w:hAnsi="BBQ Plz Rounded" w:cs="BBQ Plz Rounded" w:hint="cs"/>
          <w:sz w:val="32"/>
          <w:szCs w:val="32"/>
          <w:cs/>
        </w:rPr>
        <w:t>ระบบทรัพย์สิน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777"/>
        <w:gridCol w:w="5948"/>
        <w:gridCol w:w="5057"/>
        <w:gridCol w:w="1339"/>
        <w:gridCol w:w="1713"/>
        <w:gridCol w:w="6"/>
      </w:tblGrid>
      <w:tr w:rsidR="007A01E3" w:rsidRPr="00EC4D71" w14:paraId="6A82BFB9" w14:textId="77777777" w:rsidTr="006F2776">
        <w:trPr>
          <w:trHeight w:val="420"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AFDF" w14:textId="11529A00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</w:t>
            </w:r>
            <w:r w:rsidR="009B4734"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ระบบ</w:t>
            </w:r>
          </w:p>
        </w:tc>
      </w:tr>
      <w:tr w:rsidR="00FA0F2A" w:rsidRPr="00EC4D71" w14:paraId="6490A70C" w14:textId="77777777" w:rsidTr="006F2776">
        <w:trPr>
          <w:gridAfter w:val="1"/>
          <w:wAfter w:w="2" w:type="pct"/>
          <w:trHeight w:val="42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0183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83F" w14:textId="77777777" w:rsidR="00047602" w:rsidRPr="00EC4D71" w:rsidRDefault="006F70BA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เรื่อง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E192" w14:textId="77777777" w:rsidR="00047602" w:rsidRPr="00EC4D71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ผลที่ควรได้รับ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58DC" w14:textId="77777777" w:rsidR="00DE22BE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ผ่าน/</w:t>
            </w:r>
          </w:p>
          <w:p w14:paraId="0E8DB9F4" w14:textId="77777777" w:rsidR="00047602" w:rsidRPr="00EC4D71" w:rsidRDefault="008745B8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ไม่ผ่าน</w:t>
            </w:r>
            <w:del w:id="3" w:author="Sopittha Kaveevorasart" w:date="2014-10-02T18:24:00Z">
              <w:r w:rsidR="00047602" w:rsidRPr="00EC4D71" w:rsidDel="00D9171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  <w:cs/>
                </w:rPr>
                <w:delText>ไม่ผ่าน</w:delText>
              </w:r>
            </w:del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8ACC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หมายเหตุ</w:t>
            </w:r>
          </w:p>
        </w:tc>
      </w:tr>
      <w:tr w:rsidR="00FA0F2A" w:rsidRPr="00EC4D71" w14:paraId="18ADEF3D" w14:textId="77777777" w:rsidTr="006F2776">
        <w:trPr>
          <w:gridAfter w:val="1"/>
          <w:wAfter w:w="2" w:type="pct"/>
          <w:trHeight w:val="484"/>
          <w:tblHeader/>
        </w:trPr>
        <w:tc>
          <w:tcPr>
            <w:tcW w:w="22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6569C7" w14:textId="2F0E1352" w:rsidR="00047602" w:rsidRPr="00094162" w:rsidRDefault="00454EB0" w:rsidP="003E0A7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  <w:cs/>
              </w:rPr>
            </w:pPr>
            <w:r>
              <w:rPr>
                <w:rFonts w:ascii="BBQ Plz Rounded" w:eastAsia="Times New Roman" w:hAnsi="BBQ Plz Rounded" w:cs="BBQ Plz Rounded"/>
                <w:b/>
                <w:bCs/>
                <w:color w:val="000000"/>
              </w:rPr>
              <w:t>FAS</w:t>
            </w:r>
            <w:r w:rsidR="003E0A78">
              <w:rPr>
                <w:rFonts w:ascii="BBQ Plz Rounded" w:eastAsia="Times New Roman" w:hAnsi="BBQ Plz Rounded" w:cs="BBQ Plz Rounded"/>
                <w:b/>
                <w:bCs/>
                <w:color w:val="000000"/>
              </w:rPr>
              <w:t xml:space="preserve"> – 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cs/>
              </w:rPr>
              <w:t>ระบบทรัพย์สิน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7997B8C7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C98A10E" w14:textId="77777777" w:rsidR="00047602" w:rsidRPr="00EC4D71" w:rsidRDefault="00047602" w:rsidP="00BB2312">
            <w:pPr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6676C2E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</w:tr>
      <w:tr w:rsidR="00FA0F2A" w:rsidRPr="00C27CAA" w14:paraId="5E66B8B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B86C" w14:textId="77777777" w:rsidR="00047602" w:rsidRPr="009F2BA5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bookmarkStart w:id="4" w:name="_Hlk512000083"/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2E917" w14:textId="77777777" w:rsidR="00047602" w:rsidRPr="009F2BA5" w:rsidRDefault="008A6787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90A31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Login</w:t>
            </w:r>
            <w:r w:rsidR="001419AB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84F9BC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6D8E18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F0FEAA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bookmarkEnd w:id="4"/>
      <w:tr w:rsidR="00FA0F2A" w:rsidRPr="00EC4D71" w14:paraId="1A3724D4" w14:textId="77777777" w:rsidTr="00592777">
        <w:trPr>
          <w:gridAfter w:val="1"/>
          <w:wAfter w:w="2" w:type="pct"/>
          <w:trHeight w:val="38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3E96" w14:textId="77777777" w:rsidR="00047602" w:rsidRPr="00BF3C22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4BFEE" w14:textId="63803829" w:rsidR="00BD65D7" w:rsidRDefault="00205414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proofErr w:type="gramStart"/>
            <w:r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URL :</w:t>
            </w:r>
            <w:proofErr w:type="gramEnd"/>
            <w:r w:rsidR="0016112A" w:rsidRPr="00BF3C22">
              <w:rPr>
                <w:sz w:val="22"/>
                <w:szCs w:val="22"/>
              </w:rPr>
              <w:t xml:space="preserve"> </w:t>
            </w:r>
            <w:hyperlink r:id="rId9" w:history="1">
              <w:r w:rsidR="00BD65D7" w:rsidRPr="00531B33">
                <w:rPr>
                  <w:rStyle w:val="aff0"/>
                  <w:rFonts w:ascii="BBQ Plz Rounded" w:hAnsi="BBQ Plz Rounded" w:cs="BBQ Plz Rounded"/>
                  <w:sz w:val="22"/>
                  <w:szCs w:val="22"/>
                </w:rPr>
                <w:t>http://portal.foodpassion.co.th</w:t>
              </w:r>
            </w:hyperlink>
          </w:p>
          <w:p w14:paraId="73FEC7BC" w14:textId="44D91DB0" w:rsidR="00205414" w:rsidRPr="00BF3C22" w:rsidRDefault="006F6F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eastAsia="en-US"/>
              </w:rPr>
            </w:pP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User Name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Password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A05AC3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กด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65BF" w14:textId="77777777" w:rsidR="00047602" w:rsidRPr="00BF3C22" w:rsidRDefault="003E0A78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พาไปหน้าแรกระบบ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Portal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8F9F9" w14:textId="77777777" w:rsidR="00047602" w:rsidRPr="00BF3C22" w:rsidRDefault="00431A0C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A9806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51657" w:rsidRPr="00EC4D71" w14:paraId="713D6040" w14:textId="77777777" w:rsidTr="00592777">
        <w:trPr>
          <w:gridAfter w:val="1"/>
          <w:wAfter w:w="2" w:type="pct"/>
          <w:trHeight w:val="38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D130CA" w14:textId="187AA559" w:rsidR="00A51657" w:rsidRPr="00CF75E8" w:rsidRDefault="00A51657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F75E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49A75A" w14:textId="500BC081" w:rsidR="00A51657" w:rsidRPr="00CF75E8" w:rsidRDefault="00A51657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F75E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ตรวจสอบการโอนย้ายทรัพย์สิน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FA5E5CF" w14:textId="77777777" w:rsidR="00A51657" w:rsidRPr="00CF75E8" w:rsidRDefault="00A51657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A6E264B" w14:textId="77777777" w:rsidR="00A51657" w:rsidRPr="00CF75E8" w:rsidRDefault="00A5165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EBFDAE6" w14:textId="77777777" w:rsidR="00A51657" w:rsidRPr="00CF75E8" w:rsidRDefault="00A51657" w:rsidP="00CF75E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36734" w:rsidRPr="00EC4D71" w14:paraId="5C06DE47" w14:textId="77777777" w:rsidTr="00BD65D7">
        <w:trPr>
          <w:gridAfter w:val="1"/>
          <w:wAfter w:w="2" w:type="pct"/>
          <w:trHeight w:val="38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D0AC" w14:textId="77777777" w:rsidR="00D36734" w:rsidRDefault="00D36734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31025" w14:textId="77777777" w:rsidR="00A53E27" w:rsidRDefault="00A53E27" w:rsidP="00CF75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7AAF2D69" w14:textId="77777777" w:rsidR="00A53E27" w:rsidRDefault="00A53E27" w:rsidP="00CF75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“รายการทรัพย์สิน”</w:t>
            </w:r>
          </w:p>
          <w:p w14:paraId="42BB3000" w14:textId="77777777" w:rsidR="00D36734" w:rsidRDefault="00A53E27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กรอกข้อมูลในช่อง “</w:t>
            </w:r>
            <w:r w:rsidRPr="00A53E27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Description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8E32F4A" w14:textId="77777777" w:rsidR="00A53E27" w:rsidRDefault="00A53E27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6B4F657" w14:textId="77777777" w:rsidR="00A53E27" w:rsidRDefault="00961C8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เลือกรายการทรัพย์สินที่จะโอนย้าย</w:t>
            </w:r>
          </w:p>
          <w:p w14:paraId="342B0E77" w14:textId="77777777" w:rsidR="00961C8F" w:rsidRDefault="00961C8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 w:rsidRPr="00961C8F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Transfer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0BB782E" w14:textId="77777777" w:rsidR="00961C8F" w:rsidRDefault="00961C8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7. เลือกตัวเลือก “โอนไปยัง” เป็น “แผนก”</w:t>
            </w:r>
          </w:p>
          <w:p w14:paraId="0A58B99F" w14:textId="77777777" w:rsidR="006E505F" w:rsidRDefault="006E505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“ฝ่าย”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1302000000 ฝ่ายผลิตและ</w:t>
            </w:r>
            <w:proofErr w:type="spellStart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โล</w:t>
            </w:r>
            <w:proofErr w:type="spellEnd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จิสติก 2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52CA337" w14:textId="77777777" w:rsidR="006E505F" w:rsidRDefault="006E505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9. เลือกรายการในช่อง “แผนก”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1302020200 คลังทรัพย์สิน/อะไหล่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96090F7" w14:textId="77777777" w:rsidR="006E505F" w:rsidRDefault="006E505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10. กรอกข้อมูลในช่อง “เหตุผล” เป็น “ทดสอบการโอนย้าย”</w:t>
            </w:r>
          </w:p>
          <w:p w14:paraId="224F586A" w14:textId="462408CD" w:rsidR="006E505F" w:rsidRDefault="006E505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11.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Confirm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D6946" w14:textId="6BC0134E" w:rsidR="006E505F" w:rsidRDefault="006E505F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“รายการทรัพย์สิน”</w:t>
            </w:r>
          </w:p>
          <w:p w14:paraId="42B1991D" w14:textId="5517BD56" w:rsidR="006E505F" w:rsidRDefault="006E505F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แสดงข้อมูลทรัพย์สินที่มีรายละเอียดเป็น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B4618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นส่วนแสดงข้อมูลรายการทรัพย์</w:t>
            </w:r>
          </w:p>
          <w:p w14:paraId="7065457A" w14:textId="6F72755D" w:rsidR="00D36734" w:rsidRDefault="00961C8F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กรณีไม่เลือกรายการจะแสดงข้อความเป็น “</w:t>
            </w:r>
            <w:r w:rsidRPr="00961C8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กรุณาเลือกทรัพย์สินที่ต้องการโอน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57C4EB7" w14:textId="77777777" w:rsidR="00961C8F" w:rsidRDefault="00961C8F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</w:t>
            </w:r>
            <w:r w:rsidR="006E505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="00B46181"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 Transfer Assets</w:t>
            </w:r>
            <w:r w:rsidR="006E505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29BD4B3" w14:textId="77777777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Department.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AAA298C" w14:textId="77777777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Division.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B51904" w14:textId="77777777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บันทึกข้อมูลการโอนย้ายและพากลับไปหน้ารายการทรัพย์สิน พร้อมกับแสดงข้อความเป็น “บันทึกข้อมูลเรียบร้อยแล้ว”</w:t>
            </w:r>
          </w:p>
          <w:p w14:paraId="2C736546" w14:textId="77777777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C25C20F" w14:textId="77777777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8FF8CC9" w14:textId="620104E5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8D049" w14:textId="48F7674B" w:rsidR="00D36734" w:rsidRDefault="00D36734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B757B" w14:textId="30E6078E" w:rsidR="00D36734" w:rsidRPr="00BD65D7" w:rsidRDefault="00BD65D7" w:rsidP="00BD65D7">
            <w:pPr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 w:rsidRPr="00BD65D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*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 w:rsidRPr="00BD65D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ไม่สามารถตรวจสอบได้เนื่องจากเป้นข้อมูลจริง</w:t>
            </w:r>
          </w:p>
        </w:tc>
      </w:tr>
      <w:tr w:rsidR="00FA0F2A" w:rsidRPr="00260141" w14:paraId="062D70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C9C3A" w14:textId="77777777" w:rsidR="00656D28" w:rsidRPr="009F2BA5" w:rsidRDefault="003E0A7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2344A" w14:textId="332F9AA5" w:rsidR="00656D28" w:rsidRPr="009F2BA5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</w:t>
            </w:r>
            <w:r w:rsidR="00454EB0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ตีกลับทรัพย์สิน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ACBED8" w14:textId="77777777"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F2234A5" w14:textId="77777777"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E4A5F0D" w14:textId="77777777"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454EB0" w:rsidRPr="00260141" w14:paraId="1DCB2CA2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02929" w14:textId="77777777" w:rsidR="00454EB0" w:rsidRPr="00454EB0" w:rsidRDefault="00454EB0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490EB" w14:textId="75148A0A" w:rsidR="003D743B" w:rsidRDefault="003D743B" w:rsidP="003D743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1.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Log in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เข้าระบบด้วยรหัสพนักงาน “</w:t>
            </w:r>
            <w:r w:rsidRPr="00A5165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503121034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991DB9E" w14:textId="245E7448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กดเมนู “</w:t>
            </w:r>
            <w:r w:rsid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0F77294E" w14:textId="45E02BD3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กดเมนู “รายการทรัพย์สิน”</w:t>
            </w:r>
          </w:p>
          <w:p w14:paraId="4AE82649" w14:textId="057372FA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กดชื่อผู้โอนซึ่งอยู่ในตาราง “ยืนยันรับทรัพย์สิน”</w:t>
            </w:r>
          </w:p>
          <w:p w14:paraId="15059671" w14:textId="7DE929F6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เลือกรายการทรัพย์สินที่ต้องการตีกลับ</w:t>
            </w:r>
          </w:p>
          <w:p w14:paraId="1038B144" w14:textId="788116ED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กรอกข้อมูลในช่อง “</w:t>
            </w:r>
            <w:r w:rsidR="00454EB0"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เหตุผลการปฏิเสธ (</w:t>
            </w:r>
            <w:r w:rsidR="00454EB0"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Reject)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“ทดสอบการตีกลับทรัพย์สิน”</w:t>
            </w:r>
          </w:p>
          <w:p w14:paraId="1FC7FCC3" w14:textId="2C0ABD5C" w:rsidR="00454EB0" w:rsidRP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</w:t>
            </w:r>
            <w:r w:rsidR="00454EB0"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Reject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23EC1" w14:textId="77777777" w:rsidR="00454EB0" w:rsidRDefault="00454EB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พาไปหน้ารายการทรัพย์สิน</w:t>
            </w:r>
          </w:p>
          <w:p w14:paraId="5A0DDF66" w14:textId="6B702F76" w:rsidR="00454EB0" w:rsidRDefault="00454EB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ขยายรายละเอียดรายการทรัพย์สิน</w:t>
            </w:r>
          </w:p>
          <w:p w14:paraId="49D9BC60" w14:textId="40C6C85C" w:rsidR="00454EB0" w:rsidRDefault="00454EB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กรณีไม่เลือกรายการจะแสดงข้อความเป็น “</w:t>
            </w:r>
            <w:r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กรุณาเลือกทรัพย์สินที่ต้องการ "ยืนยัน" หรือ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“</w:t>
            </w:r>
            <w:proofErr w:type="spellStart"/>
            <w:r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ปฎิ</w:t>
            </w:r>
            <w:proofErr w:type="spellEnd"/>
            <w:r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เสธ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”</w:t>
            </w:r>
            <w:r w:rsidR="00232ED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“</w:t>
            </w:r>
          </w:p>
          <w:p w14:paraId="21395A1D" w14:textId="77777777" w:rsidR="00454EB0" w:rsidRDefault="00454EB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กรณีไม่กรอกข้อมูลจะแสดงกล่องข้อความเป็น “</w:t>
            </w:r>
            <w:r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กรุณากรอกเหตุผลในการปฏิเสธทรัพย์สิน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63889D9" w14:textId="730BF6C9" w:rsidR="0088650A" w:rsidRPr="00454EB0" w:rsidRDefault="0088650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พากลับไปหน้ารายการทรัพย์สิน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D2ED6" w14:textId="3B35FCC1" w:rsidR="00454EB0" w:rsidRPr="00454EB0" w:rsidRDefault="0059277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A9BE3" w14:textId="77777777" w:rsidR="00454EB0" w:rsidRPr="00454EB0" w:rsidRDefault="00454EB0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454EB0" w:rsidRPr="00260141" w14:paraId="5160C902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9B5BA9" w14:textId="2D07676B" w:rsidR="00454EB0" w:rsidRPr="00CF75E8" w:rsidRDefault="00D7069A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F75E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1844D9" w14:textId="77C86BC7" w:rsidR="00454EB0" w:rsidRPr="00CF75E8" w:rsidRDefault="00D7069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F75E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ตรวจสอบการยืนยันการตีกลับทรัพย์สิน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162C98" w14:textId="77777777" w:rsidR="00454EB0" w:rsidRPr="00CF75E8" w:rsidRDefault="00454EB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AB9B57C" w14:textId="77777777" w:rsidR="00454EB0" w:rsidRPr="00CF75E8" w:rsidRDefault="00454EB0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1742FF6" w14:textId="77777777" w:rsidR="00454EB0" w:rsidRPr="00CF75E8" w:rsidRDefault="00454EB0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54EB0" w:rsidRPr="00260141" w14:paraId="01E0361B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137A" w14:textId="77777777" w:rsidR="00454EB0" w:rsidRPr="00454EB0" w:rsidRDefault="00454EB0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4D2C" w14:textId="789262A7" w:rsidR="00D7069A" w:rsidRDefault="003D743B" w:rsidP="00D706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กดเมนู “</w:t>
            </w:r>
            <w:r w:rsidR="00D7069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569051DF" w14:textId="758C2AEA" w:rsidR="00D7069A" w:rsidRDefault="003D743B" w:rsidP="00D706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กดเมนู “ติดตามรายการโอน”</w:t>
            </w:r>
          </w:p>
          <w:p w14:paraId="74E6BFE1" w14:textId="3B0EA5B5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เลือกแถบ “</w:t>
            </w:r>
            <w:r w:rsidR="00D7069A" w:rsidRPr="00D7069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 Reject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BFC3703" w14:textId="2DB0E044" w:rsidR="00D7069A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เลือกรายการทรัพย์สินที่ถูกตีกลับ เพื่อยืนยันรับทรัพย์สิน</w:t>
            </w:r>
          </w:p>
          <w:p w14:paraId="0008E280" w14:textId="736D05F7" w:rsidR="00D84487" w:rsidRP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</w:t>
            </w:r>
            <w:r w:rsidR="00D8448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“ยืนยัน”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E5329" w14:textId="42091BB5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  <w:r w:rsidR="00D8448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พาไปหน้า “ยืนยันการปฏิเสธ”</w:t>
            </w:r>
          </w:p>
          <w:p w14:paraId="5CD4EC48" w14:textId="1F8BD732" w:rsidR="00D84487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 w:rsidR="00D8448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กรณีไม่เลือกรายการจะแสดงข้อความเป็น “</w:t>
            </w:r>
            <w:r w:rsidR="00D84487" w:rsidRPr="00D8448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กรุณาเลือกทรัพย์สินที่ต้องการยืนยัน</w:t>
            </w:r>
            <w:r w:rsidR="00D8448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E5FE4C" w14:textId="5BE645A5" w:rsidR="00D84487" w:rsidRP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</w:t>
            </w:r>
            <w:r w:rsidR="00D8448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พากลับไปหน้า “ยืนยันการปฏิเสธ”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9937C" w14:textId="0D5FF481" w:rsidR="00454EB0" w:rsidRPr="00454EB0" w:rsidRDefault="0059277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D67C" w14:textId="77777777" w:rsidR="00454EB0" w:rsidRPr="00454EB0" w:rsidRDefault="00454EB0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D84487" w:rsidRPr="00260141" w14:paraId="2E5E9E67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63C25" w14:textId="45857C56" w:rsidR="00D84487" w:rsidRPr="003D743B" w:rsidRDefault="00CF75E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3E2751" w14:textId="1E57C4A1" w:rsidR="00D84487" w:rsidRPr="003D743B" w:rsidRDefault="00CF75E8" w:rsidP="00D706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ตรวจสอบการโอนย้ายทรัพย์สิน (กรณีทรั</w:t>
            </w:r>
            <w:r w:rsidR="00451622"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พย์สิน</w:t>
            </w:r>
            <w:r w:rsidR="003D743B"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อยู่ในขั้นตอน</w:t>
            </w:r>
            <w:r w:rsidR="005B6F25"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ตีกลับ)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D771A07" w14:textId="77777777" w:rsidR="00D84487" w:rsidRPr="003D743B" w:rsidRDefault="00D8448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D2E62F3" w14:textId="77777777" w:rsidR="00D84487" w:rsidRPr="003D743B" w:rsidRDefault="00D8448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796C70A" w14:textId="77777777" w:rsidR="00D84487" w:rsidRPr="003D743B" w:rsidRDefault="00D8448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84487" w:rsidRPr="00260141" w14:paraId="6DF6DF1D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CE573" w14:textId="77777777" w:rsidR="00D84487" w:rsidRPr="00454EB0" w:rsidRDefault="00D84487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7818E" w14:textId="0840446F" w:rsidR="005B6F25" w:rsidRDefault="005B6F25" w:rsidP="005B6F2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1.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Log in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เข้าระบบด้วยรหัสพนักงาน “580490003”</w:t>
            </w:r>
          </w:p>
          <w:p w14:paraId="612602BD" w14:textId="77777777" w:rsidR="005B6F25" w:rsidRDefault="005B6F25" w:rsidP="005B6F2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“รายการทรัพย์สิน”</w:t>
            </w:r>
          </w:p>
          <w:p w14:paraId="0A43F304" w14:textId="0CE19415" w:rsidR="005B6F25" w:rsidRDefault="005B6F25" w:rsidP="005B6F2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กรอกข้อมูลในช่อง “</w:t>
            </w:r>
            <w:r w:rsidRPr="005B6F25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Assets No.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B6F25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A460000024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1DB6A0E" w14:textId="21328993" w:rsidR="00D84487" w:rsidRPr="003D743B" w:rsidRDefault="005B6F25" w:rsidP="003D743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7CC0D" w14:textId="77777777" w:rsidR="00D84487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“รายการทรัพย์สิน”</w:t>
            </w:r>
          </w:p>
          <w:p w14:paraId="09808FE7" w14:textId="1F3E3186" w:rsidR="003D743B" w:rsidRPr="003D743B" w:rsidRDefault="003D743B" w:rsidP="00656D2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แสดงข้อมูลทรัพย์สินรหัส “</w:t>
            </w:r>
            <w:r w:rsidRPr="005B6F25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A460000024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ในส่วนแสดงข้อมูลทรัพย์ และไม่สามารถดำเนินการ</w:t>
            </w:r>
            <w:proofErr w:type="spellStart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ใดๆ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กับทรัพย์สินดังกล่าวได้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D4B4A" w14:textId="70F5BA3D" w:rsidR="00D84487" w:rsidRPr="00454EB0" w:rsidRDefault="0059277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E1C78" w14:textId="77777777" w:rsidR="00D84487" w:rsidRPr="00454EB0" w:rsidRDefault="00D8448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D84487" w:rsidRPr="00260141" w14:paraId="7D878E9C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431734" w14:textId="6D8F3FD2" w:rsidR="00D84487" w:rsidRPr="003D743B" w:rsidRDefault="003D743B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DDDC38" w14:textId="5911DF39" w:rsidR="00D84487" w:rsidRPr="003D743B" w:rsidRDefault="003D743B" w:rsidP="00D706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ตรวจสอบการโอนย้ายทรัพย์สิน (กรณีทรัพย์สินผ่านการยืนยันตีกลับแล้ว)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55F7E8" w14:textId="77777777" w:rsidR="00D84487" w:rsidRPr="003D743B" w:rsidRDefault="00D8448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6145585" w14:textId="77777777" w:rsidR="00D84487" w:rsidRPr="003D743B" w:rsidRDefault="00D8448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521D225" w14:textId="77777777" w:rsidR="00D84487" w:rsidRPr="003D743B" w:rsidRDefault="00D8448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84487" w:rsidRPr="00260141" w14:paraId="471B2F74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FE9CC" w14:textId="77777777" w:rsidR="00D84487" w:rsidRPr="00454EB0" w:rsidRDefault="00D84487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4F21A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35E89C9F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“ติดตามรายการโอน”</w:t>
            </w:r>
          </w:p>
          <w:p w14:paraId="37CD5D0C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D7069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 Reject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C7774AB" w14:textId="5AF5EBA0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เลือกรายการทรัพย์สินที่ถูกตีกลับรหัส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460000024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เพื่อยืนยันรับทรัพย์สิน</w:t>
            </w:r>
          </w:p>
          <w:p w14:paraId="3E8A131E" w14:textId="77777777" w:rsidR="00D8448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“ยืนยัน”</w:t>
            </w:r>
          </w:p>
          <w:p w14:paraId="79B553F8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6. กดเมนู “รายการทรัพย์สิน”</w:t>
            </w:r>
          </w:p>
          <w:p w14:paraId="4E606931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Assets No.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460000024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291512" w14:textId="7B3AB2BB" w:rsidR="00ED72F7" w:rsidRPr="00ED72F7" w:rsidRDefault="00ED72F7" w:rsidP="00ED72F7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8.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21688" w14:textId="77777777" w:rsidR="00D84487" w:rsidRDefault="00ED72F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2. พาไปหน้า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ยืนยันการปฏิเสธ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E059C05" w14:textId="77777777" w:rsidR="00ED72F7" w:rsidRDefault="00ED72F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กรณีไม่เลือกรายการจะแสดงข้อความเป็น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กรุณาเลือกทรัพย์สินที่ต้องการยืนยัน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6652BBB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พากลับไปหน้า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ยืนยันการปฏิเสธ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D1B5119" w14:textId="77777777" w:rsidR="00ED72F7" w:rsidRDefault="00ED72F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พาไปหน้า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รายการทรัพย์สิน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A1A24D7" w14:textId="0CA5D54D" w:rsidR="00ED72F7" w:rsidRDefault="00ED72F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8. แสดงข้อมูลทรัพย์สินรหัส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460000024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ที่สามารถดำเนินการโอนย้ายได้ปกติ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0402A6" w14:textId="4DEA05D3" w:rsidR="00D84487" w:rsidRPr="00454EB0" w:rsidRDefault="0059277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6A37F" w14:textId="77777777" w:rsidR="00D84487" w:rsidRPr="00454EB0" w:rsidRDefault="00D8448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BC1DEB" w:rsidRPr="00260141" w14:paraId="7F6DF7AC" w14:textId="77777777" w:rsidTr="00BA23A0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B872A" w14:textId="36BFFC86" w:rsidR="00BC1DEB" w:rsidRPr="00BA23A0" w:rsidRDefault="00BC1DEB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A23A0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7D20BE" w14:textId="2B517B7E" w:rsidR="00BC1DEB" w:rsidRPr="00BA23A0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A23A0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ตรวจสอบการแสดงสถานะการโอนย้ายของทรัพย์สิน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B5DBB44" w14:textId="77777777" w:rsidR="00BC1DEB" w:rsidRPr="00BA23A0" w:rsidRDefault="00BC1DE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5E5F9EB" w14:textId="77777777" w:rsidR="00BC1DEB" w:rsidRPr="00BA23A0" w:rsidRDefault="00BC1DEB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2B185FC" w14:textId="77777777" w:rsidR="00BC1DEB" w:rsidRPr="00BA23A0" w:rsidRDefault="00BC1DEB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C1DEB" w:rsidRPr="00260141" w14:paraId="497F612E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519C" w14:textId="77777777" w:rsidR="00BC1DEB" w:rsidRPr="00454EB0" w:rsidRDefault="00BC1DEB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62B3" w14:textId="0F8078BD" w:rsidR="00BC1DEB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3E122DD9" w14:textId="35FC53BC" w:rsidR="00BC1DEB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“ติดตามรายการโอน”</w:t>
            </w:r>
          </w:p>
          <w:p w14:paraId="433B41B2" w14:textId="77777777" w:rsidR="00BC1DEB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“ยืนยันการปฏิเสธ”</w:t>
            </w:r>
          </w:p>
          <w:p w14:paraId="2805E1D6" w14:textId="77777777" w:rsidR="00BC1DEB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คัดลอกรหัสทรัพย์สินที่อยู่ในตาราง 1 รายการ เช่น “</w:t>
            </w:r>
            <w:r>
              <w:t xml:space="preserve"> </w:t>
            </w:r>
            <w:r w:rsidRPr="00BC1DE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 w:rsidRPr="00BC1DE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460000024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9A9E37" w14:textId="77777777" w:rsidR="00BC1DEB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กดเมนู “รายการทรัพย์สินทุกฝ่าย”</w:t>
            </w:r>
          </w:p>
          <w:p w14:paraId="19526E23" w14:textId="77777777" w:rsidR="00BC1DEB" w:rsidRDefault="00BC1DEB" w:rsidP="006D7172">
            <w:pPr>
              <w:tabs>
                <w:tab w:val="left" w:pos="4538"/>
              </w:tabs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กรอกข้อมูลลงในช่อง “</w:t>
            </w:r>
            <w:r w:rsidRPr="00BC1DE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Assets No</w:t>
            </w:r>
            <w:r w:rsidR="006D7172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="006D717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ab/>
            </w:r>
            <w:r w:rsidR="006D7172" w:rsidRPr="00BC1DE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A</w:t>
            </w:r>
            <w:r w:rsidR="006D7172" w:rsidRPr="00BC1DE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460000024</w:t>
            </w:r>
            <w:r w:rsidR="006D7172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ECBCF1" w14:textId="457BB905" w:rsidR="006D7172" w:rsidRDefault="006D7172" w:rsidP="006D7172">
            <w:pPr>
              <w:tabs>
                <w:tab w:val="left" w:pos="4538"/>
              </w:tabs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D0B8" w14:textId="77777777" w:rsidR="00BC1DEB" w:rsidRDefault="006D717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 w:rsidRPr="006D717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ยืนยันการปฏิเสธ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34106DD" w14:textId="77777777" w:rsidR="006D7172" w:rsidRDefault="006D717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พาไปหน้า “</w:t>
            </w:r>
            <w:r w:rsidRPr="006D717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รายการทรัพย์สิน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58193946" w14:textId="1CD829FB" w:rsidR="006D7172" w:rsidRDefault="006D717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แสดงข้อมูลทรัพย์สินที่มีรหัสดังกล่าว พร้อมกับคอลัมน์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Status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 “</w:t>
            </w:r>
            <w:r>
              <w:t xml:space="preserve"> </w:t>
            </w:r>
            <w:r w:rsidRPr="006D717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Transfer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71675" w14:textId="5B888CBF" w:rsidR="00BC1DEB" w:rsidRDefault="0046610D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57327" w14:textId="77777777" w:rsidR="00BC1DEB" w:rsidRPr="00454EB0" w:rsidRDefault="00BC1DEB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BC1DEB" w:rsidRPr="00260141" w14:paraId="5548379F" w14:textId="77777777" w:rsidTr="001508F2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B1DC82" w14:textId="6C548E5C" w:rsidR="00BC1DEB" w:rsidRPr="001508F2" w:rsidRDefault="00BA23A0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1508F2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653274" w14:textId="6377FF0B" w:rsidR="00BC1DEB" w:rsidRPr="001508F2" w:rsidRDefault="001508F2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508F2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ตรวจสอบการแสดงชื่อผู้โอนย้าย (หน้าติดตามรายการโอน)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84D7411" w14:textId="77777777" w:rsidR="00BC1DEB" w:rsidRPr="001508F2" w:rsidRDefault="00BC1DE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E6A878B" w14:textId="77777777" w:rsidR="00BC1DEB" w:rsidRPr="001508F2" w:rsidRDefault="00BC1DEB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7DEB165" w14:textId="77777777" w:rsidR="00BC1DEB" w:rsidRPr="001508F2" w:rsidRDefault="00BC1DEB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A23A0" w:rsidRPr="00260141" w14:paraId="0E97B056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3E628" w14:textId="77777777" w:rsidR="00BA23A0" w:rsidRPr="00454EB0" w:rsidRDefault="00BA23A0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96109" w14:textId="24EC726F" w:rsidR="001508F2" w:rsidRDefault="001508F2" w:rsidP="001508F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FAS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30535E0D" w14:textId="77777777" w:rsidR="001508F2" w:rsidRDefault="001508F2" w:rsidP="001508F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“ติดตามรายการโอน”</w:t>
            </w:r>
          </w:p>
          <w:p w14:paraId="57C14E04" w14:textId="0820611D" w:rsidR="001508F2" w:rsidRDefault="001508F2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“รอรับโอนทรัพย์สิน”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24536" w14:textId="77777777" w:rsidR="00BA23A0" w:rsidRDefault="001508F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 w:rsidRPr="001508F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ติดตามรายการโอน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DDAE637" w14:textId="015ACDE4" w:rsidR="001508F2" w:rsidRDefault="001508F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แสดงคอลัมน์ “ผู้โอนย้าย” และแสดงชื่อผู้โอนย้ายทรัพย์สิน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EA200" w14:textId="3341757E" w:rsidR="00BA23A0" w:rsidRDefault="001508F2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9A18E" w14:textId="77777777" w:rsidR="00BA23A0" w:rsidRPr="00454EB0" w:rsidRDefault="00BA23A0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BA23A0" w:rsidRPr="00260141" w14:paraId="620014C8" w14:textId="77777777" w:rsidTr="009A2EEC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BFD6BF" w14:textId="042A6F1A" w:rsidR="00BA23A0" w:rsidRPr="009A2EEC" w:rsidRDefault="001508F2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9A2EE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8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E3DAB" w14:textId="1779858C" w:rsidR="00BA23A0" w:rsidRPr="009A2EEC" w:rsidRDefault="001A4DF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A2EE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ตรวจสอบการค้นหาและการแสดงข้อมูล </w:t>
            </w:r>
            <w:r w:rsidRPr="009A2EE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Cost center </w:t>
            </w:r>
            <w:r w:rsidRPr="009A2EE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ในรูปแบบชื่อฝ่ายและแผนก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3B0B29F" w14:textId="77777777" w:rsidR="00BA23A0" w:rsidRPr="009A2EEC" w:rsidRDefault="00BA23A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CC14E03" w14:textId="77777777" w:rsidR="00BA23A0" w:rsidRPr="009A2EEC" w:rsidRDefault="00BA23A0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EDA912C" w14:textId="77777777" w:rsidR="00BA23A0" w:rsidRPr="009A2EEC" w:rsidRDefault="00BA23A0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C1DEB" w:rsidRPr="00260141" w14:paraId="25210CFA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061AC" w14:textId="77777777" w:rsidR="00BC1DEB" w:rsidRPr="00454EB0" w:rsidRDefault="00BC1DEB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3285" w14:textId="77777777" w:rsidR="00BC1DEB" w:rsidRDefault="001A4DF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FAS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18567C21" w14:textId="77777777" w:rsidR="001A4DFF" w:rsidRDefault="001A4DF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“รายการทรัพย์สินของทุกฝ่าย”</w:t>
            </w:r>
          </w:p>
          <w:p w14:paraId="366938F9" w14:textId="77777777" w:rsidR="001A4DFF" w:rsidRDefault="001A4DF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เลือกรายการ “</w:t>
            </w:r>
            <w:proofErr w:type="spellStart"/>
            <w:r w:rsidRPr="001A4DF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Costcenter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C8B3A68" w14:textId="77777777" w:rsidR="003F4AEF" w:rsidRDefault="003F4AE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1A335A6" w14:textId="77777777" w:rsidR="003F4AEF" w:rsidRDefault="003F4AE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0F0EB6A" w14:textId="77777777" w:rsidR="003F4AEF" w:rsidRDefault="003F4AE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2433A42" w14:textId="77777777" w:rsidR="003F4AEF" w:rsidRDefault="003F4AE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1C2F2F1E" w14:textId="77777777" w:rsidR="003F4AEF" w:rsidRDefault="003F4AE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1AFFAB3" w14:textId="081EAF13" w:rsidR="003F4AEF" w:rsidRDefault="003F4AE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9D99C" w14:textId="77777777" w:rsidR="00BC1DEB" w:rsidRDefault="001A4DFF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 w:rsidRPr="001A4DF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รายการทรัพย์สิน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7315820" w14:textId="34E4F3D1" w:rsidR="001A4DFF" w:rsidRDefault="001A4DFF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 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Costcenter</w:t>
            </w:r>
            <w:proofErr w:type="spell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ในรูปแบบชื่อฝ่ายและแผนกและสามารถค้นหาได้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EBF2F" w14:textId="5E524477" w:rsidR="00BC1DEB" w:rsidRDefault="009A2EEC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935C8" w14:textId="77777777" w:rsidR="00BC1DEB" w:rsidRPr="00454EB0" w:rsidRDefault="00BC1DEB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06511" w:rsidRPr="00260141" w14:paraId="5A9120AC" w14:textId="77777777" w:rsidTr="00F0651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A94F33" w14:textId="2E6B8F16" w:rsidR="00F06511" w:rsidRPr="00454EB0" w:rsidRDefault="00F06511" w:rsidP="00F06511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61B6A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9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026A6" w14:textId="61ED50C8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 w:rsidRPr="00A61B6A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ตรวจสอบการยกเลิกการโอนย้ายทรัพย์สิน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3E7A750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90A8F51" w14:textId="77777777" w:rsidR="00F06511" w:rsidRDefault="00F06511" w:rsidP="00F06511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528D572" w14:textId="77777777" w:rsidR="00F06511" w:rsidRPr="00454EB0" w:rsidRDefault="00F06511" w:rsidP="00F06511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06511" w:rsidRPr="00260141" w14:paraId="127429E0" w14:textId="77777777" w:rsidTr="00E1320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0EDAA" w14:textId="77777777" w:rsidR="00F06511" w:rsidRDefault="00F06511" w:rsidP="00F06511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0F394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1ECD5653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“รายการทรัพย์สิน”</w:t>
            </w:r>
          </w:p>
          <w:p w14:paraId="467574A9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กรอกข้อมูลในช่อง “</w:t>
            </w:r>
            <w:r w:rsidRPr="00A53E27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Description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3094E50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70E2183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เลือกรายการทรัพย์สินที่จะโอนย้าย</w:t>
            </w:r>
            <w:bookmarkStart w:id="5" w:name="_GoBack"/>
            <w:bookmarkEnd w:id="5"/>
          </w:p>
          <w:p w14:paraId="34287F40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 w:rsidRPr="00961C8F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Transfer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0A679DE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7. เลือกตัวเลือก “โอนไปยัง” เป็น “แผนก”</w:t>
            </w:r>
          </w:p>
          <w:p w14:paraId="5D9DF54A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“ฝ่าย”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1302000000 ฝ่ายผลิตและ</w:t>
            </w:r>
            <w:proofErr w:type="spellStart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โล</w:t>
            </w:r>
            <w:proofErr w:type="spellEnd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จิสติก 2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FD80834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9. เลือกรายการในช่อง “แผนก”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1302020200 คลังทรัพย์สิน/อะไหล่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DBF7114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10. กรอกข้อมูลในช่อง “เหตุผล” เป็น “ทดสอบการโอนย้าย”</w:t>
            </w:r>
          </w:p>
          <w:p w14:paraId="64620353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11.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Confirm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26791F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กดเมนู “ติดตามรายการโอน”</w:t>
            </w:r>
          </w:p>
          <w:p w14:paraId="2201584E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13. เลือกแถบ “รอรับทรัพย์สิน”</w:t>
            </w:r>
          </w:p>
          <w:p w14:paraId="28A56B19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14. กดปุ่ม “ถังขยะ” หน้ารายการที่ต้องการยกเลิก</w:t>
            </w:r>
          </w:p>
          <w:p w14:paraId="6D0A71D9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15. กรอกข้อมูลในช่อง “เหตุผล” เป็น “ทดสอบยกเลิกโอนย้าย”</w:t>
            </w:r>
          </w:p>
          <w:p w14:paraId="44BE94E2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16. กดปุ่ม “</w:t>
            </w:r>
            <w:r w:rsidRPr="00A61B6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91A7A75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2701A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“รายการทรัพย์สิน”</w:t>
            </w:r>
          </w:p>
          <w:p w14:paraId="017372A9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แสดงข้อมูลทรัพย์สินที่มีรายละเอียดเป็น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ในส่วนแสดงข้อมูลรายการทรัพย์</w:t>
            </w:r>
          </w:p>
          <w:p w14:paraId="45026F5F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กรณีไม่เลือกรายการจะแสดงข้อความเป็น “</w:t>
            </w:r>
            <w:r w:rsidRPr="00961C8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กรุณาเลือกทรัพย์สินที่ต้องการโอน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9776F46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พาไปหน้า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 Transfer Assets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5F4949D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Department.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2F6301D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Division.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A0A3A6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บันทึกข้อมูลการโอนย้ายและพากลับไปหน้ารายการทรัพย์สิน พร้อมกับแสดงข้อความเป็น “บันทึกข้อมูลเรียบร้อยแล้ว”</w:t>
            </w:r>
          </w:p>
          <w:p w14:paraId="32B2EC59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พาไปหน้า “ติดตามรายการโอน”</w:t>
            </w:r>
          </w:p>
          <w:p w14:paraId="1521F265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14. แสดงรายละเอียดใบงานที่จะยกเลิก พร้อมกับช่องระบุเหตุผลการยกเลิก</w:t>
            </w:r>
          </w:p>
          <w:p w14:paraId="525CBAEC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15. กรณีไม่กรอกข้อมูลจะแสดงข้อความเป็น “</w:t>
            </w:r>
            <w:r w:rsidRPr="00C23D7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กรุณากรอกเหตุผล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7BCC58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16. ยกเลิกใบงานดังกล่าวและทรัพย์สินในใบงานสามารถทำการโอนย้ายได้อีกครั้ง</w:t>
            </w:r>
          </w:p>
          <w:p w14:paraId="0A5B394B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68B1A63F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2439AFA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69D255C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</w:p>
          <w:p w14:paraId="05AF31A4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D100452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7D8C354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A4BC7" w14:textId="7743FAF8" w:rsidR="00F06511" w:rsidRDefault="00F06511" w:rsidP="00F06511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9D81A" w14:textId="05FFEC6A" w:rsidR="00F06511" w:rsidRPr="00454EB0" w:rsidRDefault="00F06511" w:rsidP="00F06511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</w:p>
        </w:tc>
      </w:tr>
      <w:tr w:rsidR="00F06511" w:rsidRPr="00260141" w14:paraId="10B1B98D" w14:textId="77777777" w:rsidTr="00F0651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BCAFB0" w14:textId="64AEA21F" w:rsidR="00F06511" w:rsidRDefault="00F06511" w:rsidP="00F06511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 w:rsidRPr="002508DD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10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ACB3AD" w14:textId="1A8E5F2C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 w:rsidRPr="00A61B6A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ตรวจสอบการยกเลิกการโอนย้ายทรัพย์สิน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(กรณีกดปุ่มยกเลิก)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D75CB4A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B04AEC0" w14:textId="77777777" w:rsidR="00F06511" w:rsidRDefault="00F06511" w:rsidP="00F06511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B0BF8F" w14:textId="77777777" w:rsidR="00F06511" w:rsidRDefault="00F06511" w:rsidP="00F06511">
            <w:pPr>
              <w:spacing w:befor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</w:tr>
      <w:tr w:rsidR="00F06511" w:rsidRPr="00260141" w14:paraId="2DDDF3BC" w14:textId="77777777" w:rsidTr="00E13201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393F9" w14:textId="77777777" w:rsidR="00F06511" w:rsidRDefault="00F06511" w:rsidP="00F06511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5E1A4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280E356F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“รายการทรัพย์สิน”</w:t>
            </w:r>
          </w:p>
          <w:p w14:paraId="4424A988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กรอกข้อมูลในช่อง “</w:t>
            </w:r>
            <w:r w:rsidRPr="00A53E27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Description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D88A7D0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E9AB580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เลือกรายการทรัพย์สินที่จะโอนย้าย</w:t>
            </w:r>
          </w:p>
          <w:p w14:paraId="6031A84B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 w:rsidRPr="00961C8F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Transfer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C12394F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7. เลือกตัวเลือก “โอนไปยัง” เป็น “แผนก”</w:t>
            </w:r>
          </w:p>
          <w:p w14:paraId="122D7367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“ฝ่าย”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1302000000 ฝ่ายผลิตและ</w:t>
            </w:r>
            <w:proofErr w:type="spellStart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โล</w:t>
            </w:r>
            <w:proofErr w:type="spellEnd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จิสติก 2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4B0F8E0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9. เลือกรายการในช่อง “แผนก”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1302020200 คลังทรัพย์สิน/อะไหล่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448AE00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10. กรอกข้อมูลในช่อง “เหตุผล” เป็น “ทดสอบการโอนย้าย”</w:t>
            </w:r>
          </w:p>
          <w:p w14:paraId="3347FCF5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11.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Confirm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BC01D5D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กดเมนู “ติดตามรายการโอน”</w:t>
            </w:r>
          </w:p>
          <w:p w14:paraId="44337B3C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13. เลือกแถบ “รอรับทรัพย์สิน”</w:t>
            </w:r>
          </w:p>
          <w:p w14:paraId="060B8FC8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14. กดปุ่ม “ถังขยะ” หน้ารายการที่ต้องการยกเลิก</w:t>
            </w:r>
          </w:p>
          <w:p w14:paraId="04979D1D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15. กรอกข้อมูลในช่อง “เหตุผล” เป็น “ทดสอบยกเลิกโอนย้าย”</w:t>
            </w:r>
          </w:p>
          <w:p w14:paraId="312093EB" w14:textId="47731084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16.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Cancel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D6D86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“รายการทรัพย์สิน”</w:t>
            </w:r>
          </w:p>
          <w:p w14:paraId="496F71CA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แสดงข้อมูลทรัพย์สินที่มีรายละเอียดเป็น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ในส่วนแสดงข้อมูลรายการทรัพย์</w:t>
            </w:r>
          </w:p>
          <w:p w14:paraId="536D307E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กรณีไม่เลือกรายการจะแสดงข้อความเป็น “</w:t>
            </w:r>
            <w:r w:rsidRPr="00961C8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กรุณาเลือกทรัพย์สินที่ต้องการโอน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EEA3102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พาไปหน้า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 Transfer Assets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966EE66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Department.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CD47C46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Division.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EB04C45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บันทึกข้อมูลการโอนย้ายและพากลับไปหน้ารายการทรัพย์สิน พร้อมกับแสดงข้อความเป็น “บันทึกข้อมูลเรียบร้อยแล้ว”</w:t>
            </w:r>
          </w:p>
          <w:p w14:paraId="6C6AA770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พาไปหน้า “ติดตามรายการโอน”</w:t>
            </w:r>
          </w:p>
          <w:p w14:paraId="52A6729D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14. แสดงรายละเอียดใบงานที่จะยกเลิก พร้อมกับช่องระบุเหตุผลการยกเลิก</w:t>
            </w:r>
          </w:p>
          <w:p w14:paraId="5687E5D9" w14:textId="77777777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15. กรณีไม่กรอกข้อมูลจะแสดงข้อความเป็น “</w:t>
            </w:r>
            <w:r w:rsidRPr="00C23D7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กรุณากรอกเหตุผล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D77DC1" w14:textId="3689967E" w:rsidR="00F06511" w:rsidRDefault="00F06511" w:rsidP="00F0651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16. ยกเลิกขั้นตอนดังกล่าวและซ่อนส่วนแสดงรายละเอียดใบงาน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037B7" w14:textId="5A6DD2CB" w:rsidR="00F06511" w:rsidRDefault="00F06511" w:rsidP="00F06511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6692F" w14:textId="77777777" w:rsidR="00F06511" w:rsidRDefault="00F06511" w:rsidP="00F06511">
            <w:pPr>
              <w:spacing w:befor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</w:tr>
    </w:tbl>
    <w:p w14:paraId="75764E4E" w14:textId="51858CA1" w:rsidR="003F4AEF" w:rsidRDefault="003F4AEF" w:rsidP="003F4AEF">
      <w:pPr>
        <w:spacing w:before="0" w:after="200" w:line="276" w:lineRule="auto"/>
        <w:ind w:firstLine="0"/>
        <w:jc w:val="center"/>
        <w:rPr>
          <w:rFonts w:ascii="BBQ Plz Rounded" w:hAnsi="BBQ Plz Rounded" w:cs="BBQ Plz Rounded" w:hint="cs"/>
          <w:b/>
          <w:bCs/>
        </w:rPr>
      </w:pPr>
    </w:p>
    <w:p w14:paraId="0B70E58B" w14:textId="65FC132D" w:rsidR="003F4AEF" w:rsidRDefault="003F4AEF" w:rsidP="003F4AEF">
      <w:pPr>
        <w:spacing w:before="0" w:after="200" w:line="276" w:lineRule="auto"/>
        <w:ind w:firstLine="0"/>
        <w:jc w:val="center"/>
        <w:rPr>
          <w:rFonts w:ascii="BBQ Plz Rounded" w:hAnsi="BBQ Plz Rounded" w:cs="BBQ Plz Rounded"/>
          <w:b/>
          <w:bCs/>
        </w:rPr>
      </w:pPr>
    </w:p>
    <w:tbl>
      <w:tblPr>
        <w:tblStyle w:val="TableGrid3"/>
        <w:tblpPr w:leftFromText="180" w:rightFromText="180" w:vertAnchor="page" w:horzAnchor="margin" w:tblpY="3076"/>
        <w:tblW w:w="5000" w:type="pct"/>
        <w:tblLook w:val="04A0" w:firstRow="1" w:lastRow="0" w:firstColumn="1" w:lastColumn="0" w:noHBand="0" w:noVBand="1"/>
      </w:tblPr>
      <w:tblGrid>
        <w:gridCol w:w="7511"/>
        <w:gridCol w:w="7309"/>
      </w:tblGrid>
      <w:tr w:rsidR="003F4AEF" w:rsidRPr="00EC4D71" w14:paraId="496B2173" w14:textId="77777777" w:rsidTr="003F4AEF">
        <w:trPr>
          <w:trHeight w:val="2194"/>
        </w:trPr>
        <w:tc>
          <w:tcPr>
            <w:tcW w:w="253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3779FAA8" w14:textId="77777777" w:rsidR="003F4AEF" w:rsidRPr="00EC4D71" w:rsidRDefault="003F4AEF" w:rsidP="003F4AE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lastRenderedPageBreak/>
              <w:t xml:space="preserve">สำหรับผู้ประเมิน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5D91D4D3" w14:textId="77777777" w:rsidR="003F4AEF" w:rsidRPr="00EC4D71" w:rsidRDefault="003F4AEF" w:rsidP="003F4AE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3E9E7BAB" w14:textId="77777777" w:rsidR="003F4AEF" w:rsidRPr="00EC4D71" w:rsidRDefault="003F4AEF" w:rsidP="003F4AEF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60FB20DE" w14:textId="77777777" w:rsidR="003F4AEF" w:rsidRPr="00EC4D71" w:rsidRDefault="003F4AEF" w:rsidP="003F4AEF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1D28C502" w14:textId="77777777" w:rsidR="003F4AEF" w:rsidRPr="00EC4D71" w:rsidRDefault="003F4AEF" w:rsidP="003F4AEF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401AA7D5" w14:textId="77777777" w:rsidR="003F4AEF" w:rsidRPr="00EC4D71" w:rsidRDefault="003F4AEF" w:rsidP="003F4AEF">
            <w:pPr>
              <w:spacing w:before="0"/>
              <w:ind w:firstLine="317"/>
              <w:jc w:val="both"/>
              <w:rPr>
                <w:rFonts w:ascii="BBQ Plz Rounded" w:hAnsi="BBQ Plz Rounded" w:cs="BBQ Plz Rounded" w:hint="cs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24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9A56281" w14:textId="77777777" w:rsidR="003F4AEF" w:rsidRPr="00EC4D71" w:rsidRDefault="003F4AEF" w:rsidP="003F4AE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สำหรับผู้ประเมิน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38C0DDAF" w14:textId="77777777" w:rsidR="003F4AEF" w:rsidRPr="00EC4D71" w:rsidRDefault="003F4AEF" w:rsidP="003F4AE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5A054EDA" w14:textId="77777777" w:rsidR="003F4AEF" w:rsidRPr="00EC4D71" w:rsidRDefault="003F4AEF" w:rsidP="003F4AEF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18AED797" w14:textId="77777777" w:rsidR="003F4AEF" w:rsidRPr="00EC4D71" w:rsidRDefault="003F4AEF" w:rsidP="003F4AEF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06917FE5" w14:textId="77777777" w:rsidR="003F4AEF" w:rsidRPr="00EC4D71" w:rsidRDefault="003F4AEF" w:rsidP="003F4AEF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16E424F9" w14:textId="77777777" w:rsidR="003F4AEF" w:rsidRPr="00EC4D71" w:rsidRDefault="003F4AEF" w:rsidP="003F4AEF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1278985E" w14:textId="77777777" w:rsidR="003F4AEF" w:rsidRDefault="003F4AEF" w:rsidP="003F4AEF">
      <w:pPr>
        <w:spacing w:before="0" w:after="200" w:line="276" w:lineRule="auto"/>
        <w:ind w:firstLine="0"/>
        <w:jc w:val="center"/>
        <w:rPr>
          <w:rFonts w:ascii="BBQ Plz Rounded" w:hAnsi="BBQ Plz Rounded" w:cs="BBQ Plz Rounded" w:hint="cs"/>
          <w:b/>
          <w:bCs/>
          <w:cs/>
        </w:rPr>
      </w:pPr>
    </w:p>
    <w:p w14:paraId="77ECBFB3" w14:textId="7EC4FBC8" w:rsidR="00454EB0" w:rsidRPr="003F4AEF" w:rsidRDefault="003F4AEF" w:rsidP="003F4AEF">
      <w:pPr>
        <w:tabs>
          <w:tab w:val="center" w:pos="7425"/>
        </w:tabs>
        <w:rPr>
          <w:rFonts w:ascii="BBQ Plz Rounded" w:hAnsi="BBQ Plz Rounded" w:cs="BBQ Plz Rounded"/>
          <w:cs/>
        </w:rPr>
        <w:sectPr w:rsidR="00454EB0" w:rsidRPr="003F4AEF" w:rsidSect="00963359">
          <w:pgSz w:w="16838" w:h="11906" w:orient="landscape"/>
          <w:pgMar w:top="706" w:right="994" w:bottom="562" w:left="994" w:header="432" w:footer="706" w:gutter="0"/>
          <w:cols w:space="708"/>
          <w:docGrid w:linePitch="435"/>
        </w:sectPr>
      </w:pPr>
      <w:r>
        <w:rPr>
          <w:rFonts w:ascii="BBQ Plz Rounded" w:hAnsi="BBQ Plz Rounded" w:cs="BBQ Plz Rounded"/>
          <w:cs/>
        </w:rPr>
        <w:tab/>
      </w:r>
    </w:p>
    <w:p w14:paraId="389E1ABC" w14:textId="5A1868B8" w:rsidR="008315B7" w:rsidRPr="00EC4D71" w:rsidRDefault="00047602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  <w:ins w:id="6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7" w:author="Sopittha Kaveevorasart" w:date="2014-10-02T19:52:00Z">
              <w:rPr>
                <w:cs/>
              </w:rPr>
            </w:rPrChange>
          </w:rPr>
          <w:lastRenderedPageBreak/>
          <w:t>แบบ</w:t>
        </w:r>
      </w:ins>
      <w:ins w:id="8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9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10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1" w:author="Sopittha Kaveevorasart" w:date="2014-10-02T19:52:00Z">
              <w:rPr>
                <w:cs/>
              </w:rPr>
            </w:rPrChange>
          </w:rPr>
          <w:t>แก้ไข</w:t>
        </w:r>
      </w:ins>
      <w:ins w:id="12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p w14:paraId="24747DFB" w14:textId="77777777" w:rsidR="00047602" w:rsidRPr="00EC4D71" w:rsidRDefault="00047602" w:rsidP="00047602">
      <w:pPr>
        <w:rPr>
          <w:rFonts w:ascii="BBQ Plz Rounded" w:hAnsi="BBQ Plz Rounded" w:cs="BBQ Plz Rounded"/>
          <w:sz w:val="20"/>
          <w:szCs w:val="20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13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EC4D71" w14:paraId="3F5B441C" w14:textId="77777777" w:rsidTr="00832643">
        <w:trPr>
          <w:trHeight w:val="668"/>
          <w:ins w:id="14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11DE4D" w14:textId="77777777" w:rsidR="00056B5A" w:rsidRPr="00EC4D71" w:rsidRDefault="00056B5A">
            <w:pPr>
              <w:spacing w:before="0"/>
              <w:ind w:left="-108" w:firstLine="0"/>
              <w:jc w:val="right"/>
              <w:rPr>
                <w:ins w:id="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6" w:author="Sopittha Kaveevorasart" w:date="2014-10-02T20:01:00Z">
                  <w:rPr>
                    <w:ins w:id="1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8" w:author="Sopittha Kaveevorasart" w:date="2014-10-02T20:01:00Z">
                <w:pPr>
                  <w:jc w:val="left"/>
                </w:pPr>
              </w:pPrChange>
            </w:pPr>
            <w:ins w:id="1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21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23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FAD3" w14:textId="77777777" w:rsidR="00056B5A" w:rsidRPr="00EC4D71" w:rsidRDefault="009A59F1">
            <w:pPr>
              <w:spacing w:before="0"/>
              <w:ind w:firstLine="0"/>
              <w:jc w:val="left"/>
              <w:rPr>
                <w:ins w:id="25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26" w:author="Sopittha Kaveevorasart" w:date="2014-10-02T20:01:00Z">
                  <w:rPr>
                    <w:ins w:id="27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28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85C1A" w14:textId="77777777" w:rsidR="00056B5A" w:rsidRPr="00EC4D71" w:rsidRDefault="00056B5A">
            <w:pPr>
              <w:spacing w:before="0"/>
              <w:ind w:firstLine="0"/>
              <w:jc w:val="right"/>
              <w:rPr>
                <w:ins w:id="2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30" w:author="Sopittha Kaveevorasart" w:date="2014-10-02T20:01:00Z">
                  <w:rPr>
                    <w:ins w:id="3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32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3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3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2170E" w14:textId="77777777" w:rsidR="00757A18" w:rsidRPr="001919AB" w:rsidRDefault="00056B5A" w:rsidP="00757A18">
            <w:pPr>
              <w:spacing w:before="0"/>
              <w:ind w:firstLine="0"/>
              <w:rPr>
                <w:ins w:id="3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36" w:author="Sopittha Kaveevorasart" w:date="2014-10-02T20:01:00Z">
                  <w:rPr>
                    <w:ins w:id="37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38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39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Budget </w:t>
            </w:r>
            <w:proofErr w:type="spellStart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Apporval</w:t>
            </w:r>
            <w:proofErr w:type="spellEnd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 Form</w:t>
            </w:r>
          </w:p>
        </w:tc>
      </w:tr>
      <w:tr w:rsidR="00047602" w:rsidRPr="00EC4D71" w14:paraId="29DEE8AC" w14:textId="77777777" w:rsidTr="00C2689E">
        <w:tblPrEx>
          <w:tblW w:w="10348" w:type="dxa"/>
          <w:tblInd w:w="274" w:type="dxa"/>
          <w:tblLayout w:type="fixed"/>
          <w:tblPrExChange w:id="40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41" w:author="Sopittha Kaveevorasart" w:date="2014-10-02T19:45:00Z"/>
          <w:trPrChange w:id="42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3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50BFB6" w14:textId="77777777" w:rsidR="00047602" w:rsidRPr="00EC4D71" w:rsidRDefault="00047602">
            <w:pPr>
              <w:spacing w:before="0"/>
              <w:jc w:val="center"/>
              <w:rPr>
                <w:ins w:id="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45" w:author="Sopittha Kaveevorasart" w:date="2014-10-02T20:01:00Z">
                  <w:rPr>
                    <w:ins w:id="4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47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8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D78547" w14:textId="77777777" w:rsidR="00047602" w:rsidRPr="00EC4D71" w:rsidRDefault="00047602">
            <w:pPr>
              <w:spacing w:before="0"/>
              <w:jc w:val="center"/>
              <w:rPr>
                <w:ins w:id="4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0" w:author="Sopittha Kaveevorasart" w:date="2014-10-02T20:01:00Z">
                  <w:rPr>
                    <w:ins w:id="51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2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3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20DEAC" w14:textId="77777777" w:rsidR="00047602" w:rsidRPr="00EC4D71" w:rsidRDefault="00047602">
            <w:pPr>
              <w:spacing w:before="0"/>
              <w:ind w:left="493" w:firstLine="0"/>
              <w:jc w:val="center"/>
              <w:rPr>
                <w:ins w:id="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5" w:author="Sopittha Kaveevorasart" w:date="2014-10-02T20:01:00Z">
                  <w:rPr>
                    <w:ins w:id="5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7" w:author="Sopittha Kaveevorasart" w:date="2014-10-02T20:01:00Z">
                <w:pPr>
                  <w:jc w:val="center"/>
                </w:pPr>
              </w:pPrChange>
            </w:pPr>
            <w:ins w:id="5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5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60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0B12DA" w14:textId="77777777" w:rsidR="00047602" w:rsidRPr="00EC4D71" w:rsidRDefault="00047602">
            <w:pPr>
              <w:spacing w:before="0"/>
              <w:ind w:firstLine="164"/>
              <w:jc w:val="left"/>
              <w:rPr>
                <w:ins w:id="6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62" w:author="Sopittha Kaveevorasart" w:date="2014-10-02T20:01:00Z">
                  <w:rPr>
                    <w:ins w:id="6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4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14:paraId="75065783" w14:textId="77777777" w:rsidTr="00C2689E">
        <w:trPr>
          <w:trHeight w:val="517"/>
          <w:ins w:id="65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E027" w14:textId="77777777" w:rsidR="00047602" w:rsidRPr="00EC4D71" w:rsidRDefault="00047602">
            <w:pPr>
              <w:spacing w:before="0"/>
              <w:ind w:left="-108" w:firstLine="0"/>
              <w:jc w:val="right"/>
              <w:rPr>
                <w:ins w:id="6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67" w:author="Sopittha Kaveevorasart" w:date="2014-10-02T20:01:00Z">
                  <w:rPr>
                    <w:ins w:id="68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9" w:author="Sopittha Kaveevorasart" w:date="2014-10-02T20:03:00Z">
                <w:pPr>
                  <w:jc w:val="center"/>
                </w:pPr>
              </w:pPrChange>
            </w:pPr>
            <w:ins w:id="70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37EC" w14:textId="77777777" w:rsidR="00047602" w:rsidRPr="00EC4D71" w:rsidRDefault="00047602">
            <w:pPr>
              <w:spacing w:before="0"/>
              <w:ind w:left="-108" w:firstLine="0"/>
              <w:jc w:val="center"/>
              <w:rPr>
                <w:ins w:id="7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75" w:author="Sopittha Kaveevorasart" w:date="2014-10-02T20:01:00Z">
                  <w:rPr>
                    <w:ins w:id="7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77" w:author="Sopittha Kaveevorasart" w:date="2014-10-02T20:03:00Z">
                <w:pPr>
                  <w:jc w:val="center"/>
                </w:pPr>
              </w:pPrChange>
            </w:pPr>
            <w:ins w:id="78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8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26F6" w14:textId="77777777" w:rsidR="00047602" w:rsidRPr="00EC4D71" w:rsidRDefault="00047602">
            <w:pPr>
              <w:spacing w:before="0"/>
              <w:ind w:firstLine="0"/>
              <w:jc w:val="center"/>
              <w:rPr>
                <w:ins w:id="8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83" w:author="Sopittha Kaveevorasart" w:date="2014-10-02T20:01:00Z">
                  <w:rPr>
                    <w:ins w:id="8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5" w:author="Sopittha Kaveevorasart" w:date="2014-10-02T20:01:00Z">
                <w:pPr>
                  <w:jc w:val="center"/>
                </w:pPr>
              </w:pPrChange>
            </w:pPr>
            <w:ins w:id="8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88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D7720" w14:textId="77777777" w:rsidR="00047602" w:rsidRPr="00EC4D71" w:rsidRDefault="00047602">
            <w:pPr>
              <w:spacing w:before="0"/>
              <w:ind w:firstLine="0"/>
              <w:jc w:val="center"/>
              <w:rPr>
                <w:ins w:id="9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1" w:author="Sopittha Kaveevorasart" w:date="2014-10-02T20:01:00Z">
                  <w:rPr>
                    <w:ins w:id="9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3" w:author="Sopittha Kaveevorasart" w:date="2014-10-02T20:01:00Z">
                <w:pPr>
                  <w:jc w:val="center"/>
                </w:pPr>
              </w:pPrChange>
            </w:pPr>
            <w:ins w:id="9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AC3E" w14:textId="77777777" w:rsidR="00047602" w:rsidRPr="00EC4D71" w:rsidRDefault="00047602">
            <w:pPr>
              <w:spacing w:before="0"/>
              <w:ind w:firstLine="0"/>
              <w:jc w:val="center"/>
              <w:rPr>
                <w:ins w:id="9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7" w:author="Sopittha Kaveevorasart" w:date="2014-10-02T20:01:00Z">
                  <w:rPr>
                    <w:ins w:id="98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9" w:author="Sopittha Kaveevorasart" w:date="2014-10-02T20:01:00Z">
                <w:pPr>
                  <w:jc w:val="center"/>
                </w:pPr>
              </w:pPrChange>
            </w:pPr>
            <w:ins w:id="1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F810B" w14:textId="77777777" w:rsidR="00047602" w:rsidRPr="00EC4D71" w:rsidRDefault="00047602">
            <w:pPr>
              <w:spacing w:before="0"/>
              <w:jc w:val="center"/>
              <w:rPr>
                <w:ins w:id="10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03" w:author="Sopittha Kaveevorasart" w:date="2014-10-02T20:01:00Z">
                  <w:rPr>
                    <w:ins w:id="10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05" w:author="Sopittha Kaveevorasart" w:date="2014-10-02T20:01:00Z">
                <w:pPr>
                  <w:jc w:val="center"/>
                </w:pPr>
              </w:pPrChange>
            </w:pPr>
            <w:ins w:id="1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14:paraId="362A7014" w14:textId="77777777" w:rsidTr="00896206">
        <w:trPr>
          <w:trHeight w:val="495"/>
          <w:ins w:id="108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83899" w14:textId="77777777" w:rsidR="00047602" w:rsidRPr="00EC4D71" w:rsidRDefault="00047602">
            <w:pPr>
              <w:spacing w:before="0"/>
              <w:jc w:val="center"/>
              <w:rPr>
                <w:ins w:id="10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0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010BC" w14:textId="77777777" w:rsidR="00047602" w:rsidRPr="00EC4D71" w:rsidRDefault="00047602">
            <w:pPr>
              <w:spacing w:befor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2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EDD41" w14:textId="77777777" w:rsidR="00047602" w:rsidRPr="00EC4D71" w:rsidRDefault="00047602">
            <w:pPr>
              <w:spacing w:before="0"/>
              <w:jc w:val="center"/>
              <w:rPr>
                <w:ins w:id="11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4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AE219" w14:textId="77777777" w:rsidR="00047602" w:rsidRPr="00EC4D71" w:rsidRDefault="00047602">
            <w:pPr>
              <w:spacing w:before="0"/>
              <w:jc w:val="center"/>
              <w:rPr>
                <w:ins w:id="1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6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D0D0F8" w14:textId="77777777" w:rsidR="00047602" w:rsidRPr="00EC4D71" w:rsidRDefault="00047602">
            <w:pPr>
              <w:spacing w:before="0"/>
              <w:jc w:val="center"/>
              <w:rPr>
                <w:ins w:id="11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8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D858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1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20" w:author="Sopittha Kaveevorasart" w:date="2014-10-02T20:01:00Z">
                <w:pPr>
                  <w:jc w:val="center"/>
                </w:pPr>
              </w:pPrChange>
            </w:pPr>
            <w:ins w:id="12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92254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3" w:author="Sopittha Kaveevorasart" w:date="2014-10-02T20:01:00Z">
                <w:pPr>
                  <w:jc w:val="center"/>
                </w:pPr>
              </w:pPrChange>
            </w:pPr>
            <w:ins w:id="12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BBA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6" w:author="Sopittha Kaveevorasart" w:date="2014-10-02T20:01:00Z">
                <w:pPr>
                  <w:jc w:val="center"/>
                </w:pPr>
              </w:pPrChange>
            </w:pPr>
            <w:ins w:id="12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14:paraId="1EC885F6" w14:textId="77777777" w:rsidTr="00896206">
        <w:trPr>
          <w:trHeight w:val="495"/>
          <w:ins w:id="12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A8AC2" w14:textId="77777777" w:rsidR="00047602" w:rsidRPr="00EC4D71" w:rsidRDefault="00047602" w:rsidP="00832643">
            <w:pPr>
              <w:jc w:val="center"/>
              <w:rPr>
                <w:ins w:id="1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9DFA3" w14:textId="77777777" w:rsidR="00047602" w:rsidRPr="00EC4D71" w:rsidRDefault="00047602" w:rsidP="00832643">
            <w:pPr>
              <w:jc w:val="center"/>
              <w:rPr>
                <w:ins w:id="13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53BAB" w14:textId="77777777" w:rsidR="00047602" w:rsidRPr="00EC4D71" w:rsidRDefault="00047602" w:rsidP="00832643">
            <w:pPr>
              <w:jc w:val="both"/>
              <w:rPr>
                <w:ins w:id="1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EE598" w14:textId="77777777" w:rsidR="00047602" w:rsidRPr="00EC4D71" w:rsidRDefault="00047602" w:rsidP="00832643">
            <w:pPr>
              <w:rPr>
                <w:ins w:id="1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A9CDC" w14:textId="77777777" w:rsidR="00047602" w:rsidRPr="00EC4D71" w:rsidRDefault="00047602" w:rsidP="00832643">
            <w:pPr>
              <w:rPr>
                <w:ins w:id="1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076F2" w14:textId="77777777" w:rsidR="00047602" w:rsidRPr="00EC4D71" w:rsidRDefault="00047602" w:rsidP="00832643">
            <w:pPr>
              <w:rPr>
                <w:ins w:id="1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FDF48" w14:textId="77777777" w:rsidR="00047602" w:rsidRPr="00EC4D71" w:rsidRDefault="00047602" w:rsidP="00832643">
            <w:pPr>
              <w:rPr>
                <w:ins w:id="1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59DEE" w14:textId="77777777" w:rsidR="00047602" w:rsidRPr="00EC4D71" w:rsidRDefault="00047602" w:rsidP="00832643">
            <w:pPr>
              <w:jc w:val="center"/>
              <w:rPr>
                <w:ins w:id="143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4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AC8EC54" w14:textId="77777777" w:rsidTr="00896206">
        <w:trPr>
          <w:trHeight w:val="495"/>
          <w:ins w:id="145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7E152" w14:textId="77777777" w:rsidR="00047602" w:rsidRPr="00EC4D71" w:rsidRDefault="00047602" w:rsidP="00832643">
            <w:pPr>
              <w:jc w:val="center"/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CE0C" w14:textId="77777777" w:rsidR="00047602" w:rsidRPr="00EC4D71" w:rsidRDefault="00047602" w:rsidP="00832643">
            <w:pPr>
              <w:jc w:val="center"/>
              <w:rPr>
                <w:ins w:id="1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723B" w14:textId="77777777" w:rsidR="00047602" w:rsidRPr="00EC4D71" w:rsidRDefault="00047602" w:rsidP="00832643">
            <w:pPr>
              <w:jc w:val="both"/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73366" w14:textId="77777777" w:rsidR="00047602" w:rsidRPr="00EC4D71" w:rsidRDefault="00047602" w:rsidP="00832643">
            <w:pPr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B48A" w14:textId="77777777" w:rsidR="00047602" w:rsidRPr="00EC4D71" w:rsidRDefault="00047602" w:rsidP="00832643">
            <w:pPr>
              <w:jc w:val="center"/>
              <w:rPr>
                <w:ins w:id="1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9B593" w14:textId="77777777" w:rsidR="00047602" w:rsidRPr="00EC4D71" w:rsidRDefault="00047602" w:rsidP="00832643">
            <w:pPr>
              <w:jc w:val="center"/>
              <w:rPr>
                <w:ins w:id="1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79F04" w14:textId="77777777" w:rsidR="00047602" w:rsidRPr="00EC4D71" w:rsidRDefault="00047602" w:rsidP="00832643">
            <w:pPr>
              <w:jc w:val="center"/>
              <w:rPr>
                <w:ins w:id="15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5BC2" w14:textId="77777777" w:rsidR="00047602" w:rsidRPr="00EC4D71" w:rsidRDefault="00047602" w:rsidP="00832643">
            <w:pPr>
              <w:jc w:val="center"/>
              <w:rPr>
                <w:ins w:id="16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6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5FC6438" w14:textId="77777777" w:rsidTr="00896206">
        <w:trPr>
          <w:trHeight w:val="495"/>
          <w:ins w:id="16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F3DF7" w14:textId="77777777" w:rsidR="00047602" w:rsidRPr="00EC4D71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F256" w14:textId="77777777" w:rsidR="00047602" w:rsidRPr="00EC4D71" w:rsidRDefault="00047602" w:rsidP="00832643">
            <w:pPr>
              <w:jc w:val="center"/>
              <w:rPr>
                <w:ins w:id="1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3A1" w14:textId="77777777" w:rsidR="00047602" w:rsidRPr="00EC4D71" w:rsidRDefault="00047602" w:rsidP="00832643">
            <w:pPr>
              <w:jc w:val="both"/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ED108" w14:textId="77777777" w:rsidR="00047602" w:rsidRPr="00EC4D71" w:rsidRDefault="00047602" w:rsidP="00832643">
            <w:pPr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5D5B5" w14:textId="77777777" w:rsidR="00047602" w:rsidRPr="00EC4D71" w:rsidRDefault="00047602" w:rsidP="00832643">
            <w:pPr>
              <w:jc w:val="center"/>
              <w:rPr>
                <w:ins w:id="17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44444" w14:textId="77777777" w:rsidR="00047602" w:rsidRPr="00EC4D71" w:rsidRDefault="00047602" w:rsidP="00832643">
            <w:pPr>
              <w:ind w:firstLine="16"/>
              <w:jc w:val="center"/>
              <w:rPr>
                <w:ins w:id="17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BB16D" w14:textId="77777777" w:rsidR="00047602" w:rsidRPr="00EC4D71" w:rsidRDefault="00047602" w:rsidP="00832643">
            <w:pPr>
              <w:jc w:val="center"/>
              <w:rPr>
                <w:ins w:id="17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A2CD" w14:textId="77777777" w:rsidR="00047602" w:rsidRPr="00EC4D71" w:rsidRDefault="00047602" w:rsidP="00832643">
            <w:pPr>
              <w:jc w:val="center"/>
              <w:rPr>
                <w:ins w:id="17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7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1D647465" w14:textId="77777777" w:rsidTr="00896206">
        <w:trPr>
          <w:trHeight w:val="495"/>
          <w:ins w:id="17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98B3" w14:textId="77777777" w:rsidR="00047602" w:rsidRPr="00EC4D71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7FB7F" w14:textId="77777777" w:rsidR="00047602" w:rsidRPr="00EC4D71" w:rsidRDefault="00047602" w:rsidP="00832643">
            <w:pPr>
              <w:jc w:val="center"/>
              <w:rPr>
                <w:ins w:id="18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0343" w14:textId="77777777" w:rsidR="00047602" w:rsidRPr="00EC4D71" w:rsidRDefault="00047602" w:rsidP="00832643">
            <w:pPr>
              <w:jc w:val="both"/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21029" w14:textId="77777777" w:rsidR="00047602" w:rsidRPr="00EC4D71" w:rsidRDefault="00047602" w:rsidP="00832643">
            <w:pPr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2C12C" w14:textId="77777777" w:rsidR="00047602" w:rsidRPr="00EC4D71" w:rsidRDefault="00047602" w:rsidP="00832643">
            <w:pPr>
              <w:jc w:val="center"/>
              <w:rPr>
                <w:ins w:id="18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98B60" w14:textId="77777777" w:rsidR="00047602" w:rsidRPr="00EC4D71" w:rsidRDefault="00047602" w:rsidP="00832643">
            <w:pPr>
              <w:jc w:val="center"/>
              <w:rPr>
                <w:ins w:id="19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4CC47" w14:textId="77777777" w:rsidR="00047602" w:rsidRPr="00EC4D71" w:rsidRDefault="00047602" w:rsidP="00832643">
            <w:pPr>
              <w:jc w:val="center"/>
              <w:rPr>
                <w:ins w:id="19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D7093" w14:textId="77777777" w:rsidR="00047602" w:rsidRPr="00EC4D71" w:rsidRDefault="00047602" w:rsidP="00832643">
            <w:pPr>
              <w:jc w:val="center"/>
              <w:rPr>
                <w:ins w:id="194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9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E83A947" w14:textId="77777777" w:rsidTr="00896206">
        <w:trPr>
          <w:trHeight w:val="495"/>
          <w:ins w:id="196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21AFD" w14:textId="77777777" w:rsidR="00047602" w:rsidRPr="00EC4D71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1CA5" w14:textId="77777777" w:rsidR="00047602" w:rsidRPr="00EC4D71" w:rsidRDefault="00047602" w:rsidP="00832643">
            <w:pPr>
              <w:jc w:val="center"/>
              <w:rPr>
                <w:ins w:id="19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1E3C0" w14:textId="77777777" w:rsidR="00047602" w:rsidRPr="00EC4D71" w:rsidRDefault="00047602" w:rsidP="00832643">
            <w:pPr>
              <w:jc w:val="both"/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AEF41" w14:textId="77777777" w:rsidR="00047602" w:rsidRPr="00EC4D71" w:rsidRDefault="00047602" w:rsidP="00832643">
            <w:pPr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9546D" w14:textId="77777777" w:rsidR="00047602" w:rsidRPr="00EC4D71" w:rsidRDefault="00047602" w:rsidP="00832643">
            <w:pPr>
              <w:jc w:val="center"/>
              <w:rPr>
                <w:ins w:id="20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89BD7" w14:textId="77777777" w:rsidR="00047602" w:rsidRPr="00EC4D71" w:rsidRDefault="00047602" w:rsidP="00832643">
            <w:pPr>
              <w:jc w:val="center"/>
              <w:rPr>
                <w:ins w:id="20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F2A19" w14:textId="77777777" w:rsidR="00047602" w:rsidRPr="00EC4D71" w:rsidRDefault="00047602" w:rsidP="00832643">
            <w:pPr>
              <w:jc w:val="center"/>
              <w:rPr>
                <w:ins w:id="20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EB40" w14:textId="77777777" w:rsidR="00047602" w:rsidRPr="00EC4D71" w:rsidRDefault="00047602" w:rsidP="00832643">
            <w:pPr>
              <w:jc w:val="center"/>
              <w:rPr>
                <w:ins w:id="21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1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A85D9A4" w14:textId="77777777" w:rsidTr="00896206">
        <w:trPr>
          <w:trHeight w:val="495"/>
          <w:ins w:id="213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C01D705" w14:textId="77777777" w:rsidR="00047602" w:rsidRPr="00EC4D71" w:rsidRDefault="00047602" w:rsidP="00832643">
            <w:pPr>
              <w:jc w:val="center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2A691" w14:textId="77777777" w:rsidR="00047602" w:rsidRPr="00EC4D71" w:rsidRDefault="00047602" w:rsidP="00832643">
            <w:pPr>
              <w:jc w:val="center"/>
              <w:rPr>
                <w:ins w:id="21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CFB04" w14:textId="77777777" w:rsidR="00047602" w:rsidRPr="00EC4D71" w:rsidRDefault="00047602" w:rsidP="00832643">
            <w:pPr>
              <w:jc w:val="both"/>
              <w:rPr>
                <w:ins w:id="21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6A957" w14:textId="77777777" w:rsidR="00047602" w:rsidRPr="00EC4D71" w:rsidRDefault="00047602" w:rsidP="00832643">
            <w:pPr>
              <w:rPr>
                <w:ins w:id="21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EB1CC3" w14:textId="77777777" w:rsidR="00047602" w:rsidRPr="00EC4D71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BB3A7B" w14:textId="77777777" w:rsidR="00047602" w:rsidRPr="00EC4D71" w:rsidRDefault="00047602" w:rsidP="00832643">
            <w:pPr>
              <w:jc w:val="center"/>
              <w:rPr>
                <w:ins w:id="21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BF7220" w14:textId="77777777" w:rsidR="00047602" w:rsidRPr="00EC4D71" w:rsidRDefault="00047602" w:rsidP="00832643">
            <w:pPr>
              <w:jc w:val="center"/>
              <w:rPr>
                <w:ins w:id="22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A0F9D" w14:textId="77777777" w:rsidR="00047602" w:rsidRPr="00EC4D71" w:rsidRDefault="00047602" w:rsidP="00832643">
            <w:pPr>
              <w:jc w:val="center"/>
              <w:rPr>
                <w:ins w:id="22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030049A9" w14:textId="77777777" w:rsidTr="00896206">
        <w:trPr>
          <w:trHeight w:val="495"/>
          <w:ins w:id="22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BFB6016" w14:textId="77777777" w:rsidR="00047602" w:rsidRPr="00EC4D71" w:rsidRDefault="00047602" w:rsidP="00832643">
            <w:pPr>
              <w:jc w:val="center"/>
              <w:rPr>
                <w:ins w:id="22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22154" w14:textId="77777777" w:rsidR="00047602" w:rsidRPr="00EC4D71" w:rsidRDefault="00047602" w:rsidP="00832643">
            <w:pPr>
              <w:jc w:val="center"/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57E97" w14:textId="77777777" w:rsidR="00047602" w:rsidRPr="00EC4D71" w:rsidRDefault="00047602" w:rsidP="00832643">
            <w:pPr>
              <w:jc w:val="both"/>
              <w:rPr>
                <w:ins w:id="22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62FFC" w14:textId="77777777" w:rsidR="00047602" w:rsidRPr="00EC4D71" w:rsidRDefault="00047602" w:rsidP="00832643">
            <w:pPr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DBBB2E" w14:textId="77777777" w:rsidR="00047602" w:rsidRPr="00EC4D71" w:rsidRDefault="00047602" w:rsidP="00832643">
            <w:pPr>
              <w:jc w:val="center"/>
              <w:rPr>
                <w:ins w:id="2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88503" w14:textId="77777777" w:rsidR="00047602" w:rsidRPr="00EC4D71" w:rsidRDefault="00047602" w:rsidP="00832643">
            <w:pPr>
              <w:jc w:val="center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03B1DB" w14:textId="77777777" w:rsidR="00047602" w:rsidRPr="00EC4D71" w:rsidRDefault="00047602" w:rsidP="00832643">
            <w:pPr>
              <w:jc w:val="center"/>
              <w:rPr>
                <w:ins w:id="2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B22BB" w14:textId="77777777"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7971DE8F" w14:textId="77777777" w:rsidTr="00896206">
        <w:trPr>
          <w:trHeight w:val="495"/>
          <w:ins w:id="23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D16972F" w14:textId="77777777" w:rsidR="00047602" w:rsidRPr="00EC4D71" w:rsidRDefault="00047602" w:rsidP="00832643">
            <w:pPr>
              <w:jc w:val="center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2C829" w14:textId="77777777" w:rsidR="00047602" w:rsidRPr="00EC4D71" w:rsidRDefault="00047602" w:rsidP="00832643">
            <w:pPr>
              <w:jc w:val="center"/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58E75" w14:textId="77777777" w:rsidR="00047602" w:rsidRPr="00EC4D71" w:rsidRDefault="00047602" w:rsidP="00832643">
            <w:pPr>
              <w:jc w:val="both"/>
              <w:rPr>
                <w:ins w:id="23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26F5DF" w14:textId="77777777" w:rsidR="00047602" w:rsidRPr="00EC4D71" w:rsidRDefault="00047602" w:rsidP="00832643">
            <w:pPr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B33DE9" w14:textId="77777777"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5ADB93" w14:textId="77777777" w:rsidR="00047602" w:rsidRPr="00EC4D71" w:rsidRDefault="00047602" w:rsidP="00832643">
            <w:pPr>
              <w:jc w:val="center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A67EA0" w14:textId="77777777" w:rsidR="00047602" w:rsidRPr="00EC4D71" w:rsidRDefault="00047602" w:rsidP="00832643">
            <w:pPr>
              <w:jc w:val="center"/>
              <w:rPr>
                <w:ins w:id="2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4B35E" w14:textId="77777777"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31C39A99" w14:textId="77777777" w:rsidTr="00896206">
        <w:trPr>
          <w:trHeight w:val="495"/>
          <w:ins w:id="24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7403BF" w14:textId="77777777" w:rsidR="00047602" w:rsidRPr="00EC4D71" w:rsidRDefault="00047602" w:rsidP="00832643">
            <w:pPr>
              <w:jc w:val="center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06A2A" w14:textId="77777777" w:rsidR="00047602" w:rsidRPr="00EC4D71" w:rsidRDefault="00047602" w:rsidP="00832643">
            <w:pPr>
              <w:jc w:val="center"/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59470" w14:textId="77777777" w:rsidR="00047602" w:rsidRPr="00EC4D71" w:rsidRDefault="00047602" w:rsidP="00832643">
            <w:pPr>
              <w:jc w:val="both"/>
              <w:rPr>
                <w:ins w:id="24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0C7BF5" w14:textId="77777777" w:rsidR="00047602" w:rsidRPr="00EC4D71" w:rsidRDefault="00047602" w:rsidP="00832643">
            <w:pPr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FC35CD" w14:textId="77777777"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A8E478" w14:textId="77777777" w:rsidR="00047602" w:rsidRPr="00EC4D71" w:rsidRDefault="00047602" w:rsidP="00832643">
            <w:pPr>
              <w:jc w:val="center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51B81E" w14:textId="77777777" w:rsidR="00047602" w:rsidRPr="00EC4D71" w:rsidRDefault="00047602" w:rsidP="00832643">
            <w:pPr>
              <w:jc w:val="center"/>
              <w:rPr>
                <w:ins w:id="2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13FA5" w14:textId="77777777"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4E72C560" w14:textId="77777777" w:rsidTr="00896206">
        <w:trPr>
          <w:trHeight w:val="495"/>
          <w:ins w:id="24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0EAA96" w14:textId="77777777" w:rsidR="00047602" w:rsidRPr="00EC4D71" w:rsidRDefault="00047602" w:rsidP="00832643">
            <w:pPr>
              <w:jc w:val="center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30F84" w14:textId="77777777" w:rsidR="00047602" w:rsidRPr="00EC4D71" w:rsidRDefault="00047602" w:rsidP="00832643">
            <w:pPr>
              <w:jc w:val="center"/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6F851" w14:textId="77777777" w:rsidR="00047602" w:rsidRPr="00EC4D71" w:rsidRDefault="00047602" w:rsidP="00832643">
            <w:pPr>
              <w:jc w:val="both"/>
              <w:rPr>
                <w:ins w:id="2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513290" w14:textId="77777777" w:rsidR="00047602" w:rsidRPr="00EC4D71" w:rsidRDefault="00047602" w:rsidP="00832643">
            <w:pPr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0D90CF" w14:textId="77777777"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792E84" w14:textId="77777777" w:rsidR="00047602" w:rsidRPr="00EC4D71" w:rsidRDefault="00047602" w:rsidP="00832643">
            <w:pPr>
              <w:jc w:val="center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FA4536" w14:textId="77777777" w:rsidR="00047602" w:rsidRPr="00EC4D71" w:rsidRDefault="00047602" w:rsidP="00832643">
            <w:pPr>
              <w:jc w:val="center"/>
              <w:rPr>
                <w:ins w:id="2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DF87D" w14:textId="77777777" w:rsidR="00047602" w:rsidRPr="00EC4D71" w:rsidRDefault="00047602" w:rsidP="00832643">
            <w:pPr>
              <w:jc w:val="center"/>
              <w:rPr>
                <w:ins w:id="25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14:paraId="240AD85B" w14:textId="77777777"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FF3595" w:rsidRPr="00EC4D71" w14:paraId="10C9A572" w14:textId="77777777" w:rsidTr="0083264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F1AE4CA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55C7E908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143B4F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4D82587F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1C89E83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719E44EB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FC6DB63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6ADB5415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B3591C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1266BB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49FF1F06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5B561753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22DCB52C" w14:textId="77777777"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454EB0">
      <w:pgSz w:w="11906" w:h="16838"/>
      <w:pgMar w:top="992" w:right="561" w:bottom="992" w:left="709" w:header="43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34ABE" w14:textId="77777777" w:rsidR="009A1E5C" w:rsidRDefault="009A1E5C" w:rsidP="00347FA6">
      <w:pPr>
        <w:spacing w:before="0"/>
      </w:pPr>
      <w:r>
        <w:separator/>
      </w:r>
    </w:p>
  </w:endnote>
  <w:endnote w:type="continuationSeparator" w:id="0">
    <w:p w14:paraId="1763CFB6" w14:textId="77777777" w:rsidR="009A1E5C" w:rsidRDefault="009A1E5C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subsetted="1" w:fontKey="{A09B91EF-2C48-4A7B-8BE0-749B8CEAF8F3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26DAD" w14:textId="77777777" w:rsidR="009A1E5C" w:rsidRDefault="009A1E5C" w:rsidP="00347FA6">
      <w:pPr>
        <w:spacing w:before="0"/>
      </w:pPr>
      <w:r>
        <w:separator/>
      </w:r>
    </w:p>
  </w:footnote>
  <w:footnote w:type="continuationSeparator" w:id="0">
    <w:p w14:paraId="0D49C124" w14:textId="77777777" w:rsidR="009A1E5C" w:rsidRDefault="009A1E5C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CB7D" w14:textId="77777777" w:rsidR="009C0192" w:rsidRPr="008715B4" w:rsidRDefault="009C0192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44DDB3F7" wp14:editId="084DD37D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5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14:paraId="58F45C7D" w14:textId="77777777" w:rsidR="009C0192" w:rsidRPr="008715B4" w:rsidRDefault="009C0192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333 Moo.6,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Prachachuen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 Rd.,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Toongsonghong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Laksi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, Bangkok 10210, Thailand</w:t>
    </w:r>
  </w:p>
  <w:p w14:paraId="318D1EB2" w14:textId="77777777" w:rsidR="009C0192" w:rsidRPr="008715B4" w:rsidRDefault="009C0192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14:paraId="0DDF731A" w14:textId="77777777" w:rsidR="009C0192" w:rsidRPr="006C07BE" w:rsidRDefault="009C0192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7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3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1"/>
  </w:num>
  <w:num w:numId="4">
    <w:abstractNumId w:val="3"/>
  </w:num>
  <w:num w:numId="5">
    <w:abstractNumId w:val="35"/>
  </w:num>
  <w:num w:numId="6">
    <w:abstractNumId w:val="38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43"/>
  </w:num>
  <w:num w:numId="13">
    <w:abstractNumId w:val="14"/>
  </w:num>
  <w:num w:numId="14">
    <w:abstractNumId w:val="33"/>
  </w:num>
  <w:num w:numId="15">
    <w:abstractNumId w:val="13"/>
  </w:num>
  <w:num w:numId="16">
    <w:abstractNumId w:val="11"/>
  </w:num>
  <w:num w:numId="17">
    <w:abstractNumId w:val="20"/>
  </w:num>
  <w:num w:numId="18">
    <w:abstractNumId w:val="28"/>
  </w:num>
  <w:num w:numId="19">
    <w:abstractNumId w:val="9"/>
  </w:num>
  <w:num w:numId="20">
    <w:abstractNumId w:val="23"/>
  </w:num>
  <w:num w:numId="21">
    <w:abstractNumId w:val="21"/>
  </w:num>
  <w:num w:numId="22">
    <w:abstractNumId w:val="5"/>
  </w:num>
  <w:num w:numId="23">
    <w:abstractNumId w:val="22"/>
  </w:num>
  <w:num w:numId="24">
    <w:abstractNumId w:val="34"/>
  </w:num>
  <w:num w:numId="25">
    <w:abstractNumId w:val="36"/>
  </w:num>
  <w:num w:numId="26">
    <w:abstractNumId w:val="29"/>
  </w:num>
  <w:num w:numId="27">
    <w:abstractNumId w:val="42"/>
  </w:num>
  <w:num w:numId="28">
    <w:abstractNumId w:val="25"/>
  </w:num>
  <w:num w:numId="29">
    <w:abstractNumId w:val="30"/>
  </w:num>
  <w:num w:numId="30">
    <w:abstractNumId w:val="16"/>
  </w:num>
  <w:num w:numId="31">
    <w:abstractNumId w:val="10"/>
  </w:num>
  <w:num w:numId="32">
    <w:abstractNumId w:val="18"/>
  </w:num>
  <w:num w:numId="33">
    <w:abstractNumId w:val="39"/>
  </w:num>
  <w:num w:numId="34">
    <w:abstractNumId w:val="40"/>
  </w:num>
  <w:num w:numId="35">
    <w:abstractNumId w:val="27"/>
  </w:num>
  <w:num w:numId="36">
    <w:abstractNumId w:val="32"/>
  </w:num>
  <w:num w:numId="37">
    <w:abstractNumId w:val="15"/>
  </w:num>
  <w:num w:numId="38">
    <w:abstractNumId w:val="1"/>
  </w:num>
  <w:num w:numId="39">
    <w:abstractNumId w:val="37"/>
  </w:num>
  <w:num w:numId="40">
    <w:abstractNumId w:val="31"/>
  </w:num>
  <w:num w:numId="41">
    <w:abstractNumId w:val="4"/>
  </w:num>
  <w:num w:numId="42">
    <w:abstractNumId w:val="17"/>
  </w:num>
  <w:num w:numId="43">
    <w:abstractNumId w:val="6"/>
  </w:num>
  <w:num w:numId="4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3B8A"/>
    <w:rsid w:val="00011C94"/>
    <w:rsid w:val="00012FD9"/>
    <w:rsid w:val="0001332B"/>
    <w:rsid w:val="00035BC8"/>
    <w:rsid w:val="0003651A"/>
    <w:rsid w:val="00047602"/>
    <w:rsid w:val="00056B5A"/>
    <w:rsid w:val="00056BEA"/>
    <w:rsid w:val="00060425"/>
    <w:rsid w:val="000619D4"/>
    <w:rsid w:val="00066BA5"/>
    <w:rsid w:val="000735D3"/>
    <w:rsid w:val="00074E66"/>
    <w:rsid w:val="0008084A"/>
    <w:rsid w:val="000873F1"/>
    <w:rsid w:val="00094162"/>
    <w:rsid w:val="000A08BF"/>
    <w:rsid w:val="000B273C"/>
    <w:rsid w:val="000B7424"/>
    <w:rsid w:val="000C075B"/>
    <w:rsid w:val="000C5422"/>
    <w:rsid w:val="000C7C93"/>
    <w:rsid w:val="000D2240"/>
    <w:rsid w:val="000D7622"/>
    <w:rsid w:val="000E5761"/>
    <w:rsid w:val="000E73D1"/>
    <w:rsid w:val="000F0816"/>
    <w:rsid w:val="000F6142"/>
    <w:rsid w:val="001042EF"/>
    <w:rsid w:val="00110303"/>
    <w:rsid w:val="00117FB6"/>
    <w:rsid w:val="00121CB9"/>
    <w:rsid w:val="001268E8"/>
    <w:rsid w:val="001419AB"/>
    <w:rsid w:val="001508F2"/>
    <w:rsid w:val="00160571"/>
    <w:rsid w:val="0016112A"/>
    <w:rsid w:val="00182628"/>
    <w:rsid w:val="001919AB"/>
    <w:rsid w:val="0019779E"/>
    <w:rsid w:val="001A4DFF"/>
    <w:rsid w:val="001C10EF"/>
    <w:rsid w:val="001D2023"/>
    <w:rsid w:val="001E2B26"/>
    <w:rsid w:val="001F3608"/>
    <w:rsid w:val="001F7246"/>
    <w:rsid w:val="00205414"/>
    <w:rsid w:val="00215C68"/>
    <w:rsid w:val="002233B7"/>
    <w:rsid w:val="002263CD"/>
    <w:rsid w:val="00232ED0"/>
    <w:rsid w:val="00236118"/>
    <w:rsid w:val="00236B4C"/>
    <w:rsid w:val="0024636E"/>
    <w:rsid w:val="00254FFB"/>
    <w:rsid w:val="00260141"/>
    <w:rsid w:val="002614A0"/>
    <w:rsid w:val="00266659"/>
    <w:rsid w:val="00272D50"/>
    <w:rsid w:val="002775DB"/>
    <w:rsid w:val="00280C68"/>
    <w:rsid w:val="0028201A"/>
    <w:rsid w:val="00282C7E"/>
    <w:rsid w:val="00292448"/>
    <w:rsid w:val="00293EB6"/>
    <w:rsid w:val="00297B8B"/>
    <w:rsid w:val="002A71AF"/>
    <w:rsid w:val="002A7766"/>
    <w:rsid w:val="002B4F7F"/>
    <w:rsid w:val="002B6E62"/>
    <w:rsid w:val="002D230B"/>
    <w:rsid w:val="002D2A65"/>
    <w:rsid w:val="002D2DA5"/>
    <w:rsid w:val="002E518C"/>
    <w:rsid w:val="002E5DB6"/>
    <w:rsid w:val="002F3F21"/>
    <w:rsid w:val="003045C4"/>
    <w:rsid w:val="0030566F"/>
    <w:rsid w:val="003172C3"/>
    <w:rsid w:val="00322D41"/>
    <w:rsid w:val="00326E30"/>
    <w:rsid w:val="003476CD"/>
    <w:rsid w:val="00347FA6"/>
    <w:rsid w:val="0035008B"/>
    <w:rsid w:val="003531D5"/>
    <w:rsid w:val="00376334"/>
    <w:rsid w:val="0039408D"/>
    <w:rsid w:val="003A0349"/>
    <w:rsid w:val="003A6463"/>
    <w:rsid w:val="003C0611"/>
    <w:rsid w:val="003C5CAB"/>
    <w:rsid w:val="003D2EBC"/>
    <w:rsid w:val="003D743B"/>
    <w:rsid w:val="003E0A78"/>
    <w:rsid w:val="003E1368"/>
    <w:rsid w:val="003E78DF"/>
    <w:rsid w:val="003F1526"/>
    <w:rsid w:val="003F206C"/>
    <w:rsid w:val="003F48D9"/>
    <w:rsid w:val="003F4AEF"/>
    <w:rsid w:val="003F54D9"/>
    <w:rsid w:val="004108B0"/>
    <w:rsid w:val="00412B53"/>
    <w:rsid w:val="00421FDF"/>
    <w:rsid w:val="00423630"/>
    <w:rsid w:val="00431A0C"/>
    <w:rsid w:val="00451622"/>
    <w:rsid w:val="00454B6A"/>
    <w:rsid w:val="00454EB0"/>
    <w:rsid w:val="0046610D"/>
    <w:rsid w:val="004665D7"/>
    <w:rsid w:val="00490A31"/>
    <w:rsid w:val="00495EB4"/>
    <w:rsid w:val="004C4B1C"/>
    <w:rsid w:val="004C52A3"/>
    <w:rsid w:val="004E5E52"/>
    <w:rsid w:val="004F0366"/>
    <w:rsid w:val="004F4E8C"/>
    <w:rsid w:val="004F6617"/>
    <w:rsid w:val="004F749A"/>
    <w:rsid w:val="0050391F"/>
    <w:rsid w:val="00505F6E"/>
    <w:rsid w:val="0051208B"/>
    <w:rsid w:val="0051470F"/>
    <w:rsid w:val="00530627"/>
    <w:rsid w:val="005309EE"/>
    <w:rsid w:val="00543E47"/>
    <w:rsid w:val="00546976"/>
    <w:rsid w:val="00560BB7"/>
    <w:rsid w:val="00570BA1"/>
    <w:rsid w:val="00572CAB"/>
    <w:rsid w:val="005757AF"/>
    <w:rsid w:val="00575E0F"/>
    <w:rsid w:val="00580BBE"/>
    <w:rsid w:val="005870EA"/>
    <w:rsid w:val="00592777"/>
    <w:rsid w:val="00594A0A"/>
    <w:rsid w:val="005A06B3"/>
    <w:rsid w:val="005A20DB"/>
    <w:rsid w:val="005A6B61"/>
    <w:rsid w:val="005B0288"/>
    <w:rsid w:val="005B4C48"/>
    <w:rsid w:val="005B6F25"/>
    <w:rsid w:val="005C7B14"/>
    <w:rsid w:val="005D5924"/>
    <w:rsid w:val="005E383E"/>
    <w:rsid w:val="005E6896"/>
    <w:rsid w:val="005F2884"/>
    <w:rsid w:val="0060322A"/>
    <w:rsid w:val="00607D5F"/>
    <w:rsid w:val="006117E6"/>
    <w:rsid w:val="00612793"/>
    <w:rsid w:val="00616A7C"/>
    <w:rsid w:val="00627F38"/>
    <w:rsid w:val="006363BB"/>
    <w:rsid w:val="00647BBF"/>
    <w:rsid w:val="0065159B"/>
    <w:rsid w:val="006547A1"/>
    <w:rsid w:val="0065531F"/>
    <w:rsid w:val="00656D28"/>
    <w:rsid w:val="00665BDE"/>
    <w:rsid w:val="00665E8A"/>
    <w:rsid w:val="00670DE8"/>
    <w:rsid w:val="00694C84"/>
    <w:rsid w:val="006A57CF"/>
    <w:rsid w:val="006B2F4C"/>
    <w:rsid w:val="006B5CAF"/>
    <w:rsid w:val="006C07BE"/>
    <w:rsid w:val="006C40F7"/>
    <w:rsid w:val="006C6EE0"/>
    <w:rsid w:val="006C75E6"/>
    <w:rsid w:val="006D2583"/>
    <w:rsid w:val="006D4E04"/>
    <w:rsid w:val="006D7172"/>
    <w:rsid w:val="006E284C"/>
    <w:rsid w:val="006E3ABD"/>
    <w:rsid w:val="006E505F"/>
    <w:rsid w:val="006F0842"/>
    <w:rsid w:val="006F2776"/>
    <w:rsid w:val="006F3003"/>
    <w:rsid w:val="006F58A9"/>
    <w:rsid w:val="006F6F12"/>
    <w:rsid w:val="006F70BA"/>
    <w:rsid w:val="006F792D"/>
    <w:rsid w:val="00725B19"/>
    <w:rsid w:val="00727CD1"/>
    <w:rsid w:val="007452BB"/>
    <w:rsid w:val="00745501"/>
    <w:rsid w:val="00753B14"/>
    <w:rsid w:val="00753CC4"/>
    <w:rsid w:val="00754412"/>
    <w:rsid w:val="00757A18"/>
    <w:rsid w:val="00766532"/>
    <w:rsid w:val="007667D4"/>
    <w:rsid w:val="007720DA"/>
    <w:rsid w:val="00777395"/>
    <w:rsid w:val="0079026D"/>
    <w:rsid w:val="007A01E3"/>
    <w:rsid w:val="007C006A"/>
    <w:rsid w:val="007C20DD"/>
    <w:rsid w:val="007C5242"/>
    <w:rsid w:val="007D0EA4"/>
    <w:rsid w:val="007E17E8"/>
    <w:rsid w:val="007E2EF3"/>
    <w:rsid w:val="007F588A"/>
    <w:rsid w:val="00800D58"/>
    <w:rsid w:val="00825CCE"/>
    <w:rsid w:val="008315B7"/>
    <w:rsid w:val="00832643"/>
    <w:rsid w:val="00844CF9"/>
    <w:rsid w:val="00854F05"/>
    <w:rsid w:val="00866642"/>
    <w:rsid w:val="008712F0"/>
    <w:rsid w:val="008715B4"/>
    <w:rsid w:val="008745B8"/>
    <w:rsid w:val="0088650A"/>
    <w:rsid w:val="008909F2"/>
    <w:rsid w:val="00891C42"/>
    <w:rsid w:val="00896206"/>
    <w:rsid w:val="008A50E3"/>
    <w:rsid w:val="008A6787"/>
    <w:rsid w:val="008B37F7"/>
    <w:rsid w:val="008B5AD9"/>
    <w:rsid w:val="008D5930"/>
    <w:rsid w:val="008D66A6"/>
    <w:rsid w:val="008D73BC"/>
    <w:rsid w:val="008F1786"/>
    <w:rsid w:val="008F39CB"/>
    <w:rsid w:val="008F4D60"/>
    <w:rsid w:val="009124EE"/>
    <w:rsid w:val="009125BF"/>
    <w:rsid w:val="00915924"/>
    <w:rsid w:val="00920E65"/>
    <w:rsid w:val="00922293"/>
    <w:rsid w:val="00937821"/>
    <w:rsid w:val="0094213F"/>
    <w:rsid w:val="00942E23"/>
    <w:rsid w:val="0094376A"/>
    <w:rsid w:val="009570C8"/>
    <w:rsid w:val="00961C8F"/>
    <w:rsid w:val="00963359"/>
    <w:rsid w:val="00977F45"/>
    <w:rsid w:val="0098521F"/>
    <w:rsid w:val="00990649"/>
    <w:rsid w:val="009922E8"/>
    <w:rsid w:val="0099531F"/>
    <w:rsid w:val="00996D27"/>
    <w:rsid w:val="009A0ACC"/>
    <w:rsid w:val="009A1E5C"/>
    <w:rsid w:val="009A25E0"/>
    <w:rsid w:val="009A2EEC"/>
    <w:rsid w:val="009A3F66"/>
    <w:rsid w:val="009A595B"/>
    <w:rsid w:val="009A59F1"/>
    <w:rsid w:val="009B209C"/>
    <w:rsid w:val="009B46E1"/>
    <w:rsid w:val="009B4734"/>
    <w:rsid w:val="009C0192"/>
    <w:rsid w:val="009C5ACF"/>
    <w:rsid w:val="009D1C8C"/>
    <w:rsid w:val="009D6E63"/>
    <w:rsid w:val="009E6ED1"/>
    <w:rsid w:val="009F2BA5"/>
    <w:rsid w:val="009F3D47"/>
    <w:rsid w:val="00A05AC3"/>
    <w:rsid w:val="00A06114"/>
    <w:rsid w:val="00A34BA6"/>
    <w:rsid w:val="00A47CBE"/>
    <w:rsid w:val="00A51657"/>
    <w:rsid w:val="00A5247E"/>
    <w:rsid w:val="00A53E27"/>
    <w:rsid w:val="00A66A94"/>
    <w:rsid w:val="00A92B17"/>
    <w:rsid w:val="00A96C71"/>
    <w:rsid w:val="00AA4F90"/>
    <w:rsid w:val="00AA63FA"/>
    <w:rsid w:val="00AB36CD"/>
    <w:rsid w:val="00AB58A4"/>
    <w:rsid w:val="00AC042E"/>
    <w:rsid w:val="00AC0B30"/>
    <w:rsid w:val="00AC679A"/>
    <w:rsid w:val="00AC6907"/>
    <w:rsid w:val="00AC7A9D"/>
    <w:rsid w:val="00AD237B"/>
    <w:rsid w:val="00AD611C"/>
    <w:rsid w:val="00AD6647"/>
    <w:rsid w:val="00AF5537"/>
    <w:rsid w:val="00AF7A10"/>
    <w:rsid w:val="00B026FE"/>
    <w:rsid w:val="00B10E14"/>
    <w:rsid w:val="00B346AE"/>
    <w:rsid w:val="00B46181"/>
    <w:rsid w:val="00B5442C"/>
    <w:rsid w:val="00B901BA"/>
    <w:rsid w:val="00B93515"/>
    <w:rsid w:val="00BA1EDD"/>
    <w:rsid w:val="00BA23A0"/>
    <w:rsid w:val="00BA46AD"/>
    <w:rsid w:val="00BB2312"/>
    <w:rsid w:val="00BC0FFE"/>
    <w:rsid w:val="00BC1DEB"/>
    <w:rsid w:val="00BC2337"/>
    <w:rsid w:val="00BC5CF4"/>
    <w:rsid w:val="00BC65C1"/>
    <w:rsid w:val="00BD0070"/>
    <w:rsid w:val="00BD269C"/>
    <w:rsid w:val="00BD28B7"/>
    <w:rsid w:val="00BD4F39"/>
    <w:rsid w:val="00BD65D7"/>
    <w:rsid w:val="00BE62D8"/>
    <w:rsid w:val="00BF06BB"/>
    <w:rsid w:val="00BF1E08"/>
    <w:rsid w:val="00BF3C22"/>
    <w:rsid w:val="00BF7E8E"/>
    <w:rsid w:val="00C10057"/>
    <w:rsid w:val="00C215C4"/>
    <w:rsid w:val="00C2689E"/>
    <w:rsid w:val="00C27CAA"/>
    <w:rsid w:val="00C307BD"/>
    <w:rsid w:val="00C30BF7"/>
    <w:rsid w:val="00C33D37"/>
    <w:rsid w:val="00C34A97"/>
    <w:rsid w:val="00C454E8"/>
    <w:rsid w:val="00C45F2C"/>
    <w:rsid w:val="00C62114"/>
    <w:rsid w:val="00C9116E"/>
    <w:rsid w:val="00C94225"/>
    <w:rsid w:val="00CA051C"/>
    <w:rsid w:val="00CB56DA"/>
    <w:rsid w:val="00CB7393"/>
    <w:rsid w:val="00CD7556"/>
    <w:rsid w:val="00CE1069"/>
    <w:rsid w:val="00CF316F"/>
    <w:rsid w:val="00CF75E8"/>
    <w:rsid w:val="00D1010B"/>
    <w:rsid w:val="00D11516"/>
    <w:rsid w:val="00D152A2"/>
    <w:rsid w:val="00D2062F"/>
    <w:rsid w:val="00D36734"/>
    <w:rsid w:val="00D36D93"/>
    <w:rsid w:val="00D44B28"/>
    <w:rsid w:val="00D60188"/>
    <w:rsid w:val="00D7069A"/>
    <w:rsid w:val="00D73040"/>
    <w:rsid w:val="00D80B99"/>
    <w:rsid w:val="00D84487"/>
    <w:rsid w:val="00D845DF"/>
    <w:rsid w:val="00DA3F55"/>
    <w:rsid w:val="00DD2ADD"/>
    <w:rsid w:val="00DD6E79"/>
    <w:rsid w:val="00DE22BE"/>
    <w:rsid w:val="00E06B06"/>
    <w:rsid w:val="00E16F73"/>
    <w:rsid w:val="00E20D08"/>
    <w:rsid w:val="00E26AD9"/>
    <w:rsid w:val="00E40342"/>
    <w:rsid w:val="00E43F42"/>
    <w:rsid w:val="00E51FBB"/>
    <w:rsid w:val="00E65425"/>
    <w:rsid w:val="00E674A3"/>
    <w:rsid w:val="00E8505B"/>
    <w:rsid w:val="00E930D8"/>
    <w:rsid w:val="00E95B86"/>
    <w:rsid w:val="00E95BB2"/>
    <w:rsid w:val="00EA13F5"/>
    <w:rsid w:val="00EA78CA"/>
    <w:rsid w:val="00EC3DE4"/>
    <w:rsid w:val="00EC41C2"/>
    <w:rsid w:val="00EC4D71"/>
    <w:rsid w:val="00EC6DE7"/>
    <w:rsid w:val="00ED2CB2"/>
    <w:rsid w:val="00ED72F7"/>
    <w:rsid w:val="00EE3E20"/>
    <w:rsid w:val="00EE6095"/>
    <w:rsid w:val="00EF52D5"/>
    <w:rsid w:val="00F010F0"/>
    <w:rsid w:val="00F04893"/>
    <w:rsid w:val="00F06511"/>
    <w:rsid w:val="00F12E7D"/>
    <w:rsid w:val="00F20809"/>
    <w:rsid w:val="00F30644"/>
    <w:rsid w:val="00F3546F"/>
    <w:rsid w:val="00F37F3D"/>
    <w:rsid w:val="00F4025A"/>
    <w:rsid w:val="00F54C1B"/>
    <w:rsid w:val="00F859BD"/>
    <w:rsid w:val="00F95A7E"/>
    <w:rsid w:val="00FA0301"/>
    <w:rsid w:val="00FA0F2A"/>
    <w:rsid w:val="00FB2223"/>
    <w:rsid w:val="00FC2B2B"/>
    <w:rsid w:val="00FC5D68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168B"/>
  <w15:docId w15:val="{0CF62631-2AA6-4BE7-8EA8-145FCBD6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ortal.foodpassion.co.th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8C903BA-708C-4891-8866-FC4B733D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1339</Words>
  <Characters>7633</Characters>
  <Application>Microsoft Office Word</Application>
  <DocSecurity>0</DocSecurity>
  <Lines>63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Sopittha Kaveevorasart</dc:creator>
  <cp:keywords/>
  <dc:description/>
  <cp:lastModifiedBy>BBQ Pool 26</cp:lastModifiedBy>
  <cp:revision>3</cp:revision>
  <cp:lastPrinted>2018-04-10T06:54:00Z</cp:lastPrinted>
  <dcterms:created xsi:type="dcterms:W3CDTF">2018-07-09T06:28:00Z</dcterms:created>
  <dcterms:modified xsi:type="dcterms:W3CDTF">2018-07-09T10:35:00Z</dcterms:modified>
</cp:coreProperties>
</file>