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50A921E3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FAS</w:t>
            </w:r>
            <w:r w:rsidR="003E0A78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ระบบทรัพย์สิน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4AE1399D" w:rsidR="008715B4" w:rsidRPr="008715B4" w:rsidRDefault="00465FDB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ปรับปรุง</w:t>
            </w:r>
            <w:r w:rsidR="009226B7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ระบบ </w:t>
            </w:r>
            <w:r w:rsidR="009226B7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FAS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20247A1F" w:rsidR="008715B4" w:rsidRPr="008715B4" w:rsidRDefault="009226B7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11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454EB0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0A00678B" w:rsidR="008715B4" w:rsidRPr="008715B4" w:rsidRDefault="009226B7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11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454EB0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6CBD4AF0" w:rsidR="00977F45" w:rsidRPr="008715B4" w:rsidRDefault="004413FF" w:rsidP="0044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201DC898" w14:textId="2C807CF0" w:rsidR="00977F45" w:rsidRPr="00C51734" w:rsidRDefault="009226B7" w:rsidP="009226B7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  <w:r w:rsidRPr="009226B7"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</w:rPr>
              <w:t>สมใจ ตรีขันธ์</w:t>
            </w:r>
          </w:p>
        </w:tc>
        <w:tc>
          <w:tcPr>
            <w:tcW w:w="3122" w:type="dxa"/>
          </w:tcPr>
          <w:p w14:paraId="31A529E4" w14:textId="437582F6" w:rsidR="00977F45" w:rsidRPr="008715B4" w:rsidRDefault="004413FF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ผู้จัดการแผนก-บัญชี ภาษีอากร</w:t>
            </w: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589B05BA" w:rsidR="00977F45" w:rsidRPr="008715B4" w:rsidRDefault="004413FF" w:rsidP="0044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060CE2E4" w14:textId="7E8DD303" w:rsidR="00977F45" w:rsidRPr="00977F45" w:rsidRDefault="004413FF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รักสกุล อินทน์จันทน์ </w:t>
            </w:r>
          </w:p>
        </w:tc>
        <w:tc>
          <w:tcPr>
            <w:tcW w:w="3122" w:type="dxa"/>
          </w:tcPr>
          <w:p w14:paraId="3768FA67" w14:textId="02B12650" w:rsidR="00977F45" w:rsidRPr="00977F45" w:rsidRDefault="004413FF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หัวหน้าส่วน-บัญชี ภาษีอากร</w:t>
            </w: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4413FF" w:rsidRPr="008715B4" w14:paraId="7DE01E22" w14:textId="77777777" w:rsidTr="003C0611">
        <w:trPr>
          <w:trHeight w:val="100"/>
        </w:trPr>
        <w:tc>
          <w:tcPr>
            <w:tcW w:w="1839" w:type="dxa"/>
          </w:tcPr>
          <w:p w14:paraId="11F5DF41" w14:textId="4A62AD04" w:rsidR="004413FF" w:rsidRDefault="004413FF" w:rsidP="00441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20827E95" w14:textId="03E0C665" w:rsidR="004413FF" w:rsidRPr="004413FF" w:rsidRDefault="004413FF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จันทร์สุดา </w:t>
            </w:r>
            <w:proofErr w:type="spellStart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ตัญญาภั</w:t>
            </w:r>
            <w:proofErr w:type="spellEnd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กด</w:t>
            </w:r>
            <w:proofErr w:type="spellStart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ิ์</w:t>
            </w:r>
            <w:proofErr w:type="spellEnd"/>
          </w:p>
        </w:tc>
        <w:tc>
          <w:tcPr>
            <w:tcW w:w="3122" w:type="dxa"/>
          </w:tcPr>
          <w:p w14:paraId="493ED5EC" w14:textId="3D44B444" w:rsidR="004413FF" w:rsidRPr="004413FF" w:rsidRDefault="004413FF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หัวหน้าส่วน-คลังสินค้า </w:t>
            </w: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</w:tcPr>
          <w:p w14:paraId="0AA196A1" w14:textId="77777777" w:rsidR="004413FF" w:rsidRPr="008715B4" w:rsidRDefault="004413FF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41C546F" w14:textId="77777777" w:rsidR="004413FF" w:rsidRPr="008715B4" w:rsidRDefault="004413FF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190A960F" w:rsidR="007E2EF3" w:rsidRPr="007E2EF3" w:rsidRDefault="004413FF" w:rsidP="004413FF">
            <w:pP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3E166E99" w14:textId="701627F8" w:rsidR="007E2EF3" w:rsidRPr="007E2EF3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ทิฆัมพร ศรีชะนะ</w:t>
            </w:r>
          </w:p>
        </w:tc>
        <w:tc>
          <w:tcPr>
            <w:tcW w:w="3122" w:type="dxa"/>
          </w:tcPr>
          <w:p w14:paraId="7D9DAC2F" w14:textId="1A10A542" w:rsidR="007E2EF3" w:rsidRPr="007E2EF3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ผู้ช่วยหัวหน้าส่วน-สนับสนุนงานซ่อมบำรุงและประสานงานทั่วไป</w:t>
            </w: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4413FF" w:rsidRPr="008715B4" w14:paraId="09560FF9" w14:textId="77777777" w:rsidTr="003C0611">
        <w:trPr>
          <w:trHeight w:val="100"/>
        </w:trPr>
        <w:tc>
          <w:tcPr>
            <w:tcW w:w="1839" w:type="dxa"/>
          </w:tcPr>
          <w:p w14:paraId="7B426F8B" w14:textId="462B83A8" w:rsidR="004413FF" w:rsidRPr="007E2EF3" w:rsidRDefault="004413FF" w:rsidP="004413FF">
            <w:pP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3EBE266D" w14:textId="693BE190" w:rsidR="004413FF" w:rsidRPr="004413FF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proofErr w:type="spellStart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ธา</w:t>
            </w:r>
            <w:proofErr w:type="spellEnd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ริกา ธรรมศิริ </w:t>
            </w:r>
          </w:p>
        </w:tc>
        <w:tc>
          <w:tcPr>
            <w:tcW w:w="3122" w:type="dxa"/>
          </w:tcPr>
          <w:p w14:paraId="1FD4F20D" w14:textId="04297BB7" w:rsidR="004413FF" w:rsidRPr="004413FF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ผู้ช่วยหัวหน้าส่วน-บัญชี ภาษีอากร</w:t>
            </w:r>
          </w:p>
        </w:tc>
        <w:tc>
          <w:tcPr>
            <w:tcW w:w="1560" w:type="dxa"/>
          </w:tcPr>
          <w:p w14:paraId="47569704" w14:textId="77777777" w:rsidR="004413FF" w:rsidRPr="008715B4" w:rsidRDefault="004413FF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5FEC5A6E" w14:textId="77777777" w:rsidR="004413FF" w:rsidRPr="008715B4" w:rsidRDefault="004413FF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4413FF" w:rsidRPr="008715B4" w14:paraId="51D1D83A" w14:textId="77777777" w:rsidTr="003C0611">
        <w:trPr>
          <w:trHeight w:val="100"/>
        </w:trPr>
        <w:tc>
          <w:tcPr>
            <w:tcW w:w="1839" w:type="dxa"/>
          </w:tcPr>
          <w:p w14:paraId="7C34E511" w14:textId="0E66A571" w:rsidR="004413FF" w:rsidRPr="007E2EF3" w:rsidRDefault="004413FF" w:rsidP="004413FF">
            <w:pP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1444A4E1" w14:textId="59FD6010" w:rsidR="004413FF" w:rsidRPr="004413FF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ส่องแสง </w:t>
            </w:r>
            <w:proofErr w:type="spellStart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วรร</w:t>
            </w:r>
            <w:proofErr w:type="spellEnd"/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ณโชติ</w:t>
            </w:r>
          </w:p>
        </w:tc>
        <w:tc>
          <w:tcPr>
            <w:tcW w:w="3122" w:type="dxa"/>
          </w:tcPr>
          <w:p w14:paraId="28760E34" w14:textId="51C94194" w:rsidR="004413FF" w:rsidRPr="004413FF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ผู้ช่วยหัวหน้าส่วน-บริหารโครงสร้างพื้นฐานและจัดซื้อ</w:t>
            </w:r>
          </w:p>
        </w:tc>
        <w:tc>
          <w:tcPr>
            <w:tcW w:w="1560" w:type="dxa"/>
          </w:tcPr>
          <w:p w14:paraId="540B98C9" w14:textId="77777777" w:rsidR="004413FF" w:rsidRPr="008715B4" w:rsidRDefault="004413FF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5BF14430" w14:textId="77777777" w:rsidR="004413FF" w:rsidRPr="008715B4" w:rsidRDefault="004413FF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12E598A0" w:rsidR="007E2EF3" w:rsidRPr="007E2EF3" w:rsidRDefault="004413FF" w:rsidP="004413FF">
            <w:pP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User</w:t>
            </w:r>
          </w:p>
        </w:tc>
        <w:tc>
          <w:tcPr>
            <w:tcW w:w="2269" w:type="dxa"/>
          </w:tcPr>
          <w:p w14:paraId="1F078583" w14:textId="43F44F55" w:rsidR="007E2EF3" w:rsidRPr="007E2EF3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ปวีณา ดวงภักดี</w:t>
            </w:r>
          </w:p>
        </w:tc>
        <w:tc>
          <w:tcPr>
            <w:tcW w:w="3122" w:type="dxa"/>
          </w:tcPr>
          <w:p w14:paraId="7E99A444" w14:textId="5AF9421D" w:rsidR="007E2EF3" w:rsidRPr="007E2EF3" w:rsidRDefault="004413FF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4413FF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เจ้าหน้าที่-บัญชี-ภาษีอากร</w:t>
            </w: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0FBC5F22" w:rsidR="007E2EF3" w:rsidRPr="007E2EF3" w:rsidRDefault="00863E3C" w:rsidP="00863E3C">
            <w:pP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</w:t>
            </w:r>
            <w:r w:rsidRPr="00863E3C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eveloper</w:t>
            </w:r>
          </w:p>
        </w:tc>
        <w:tc>
          <w:tcPr>
            <w:tcW w:w="2269" w:type="dxa"/>
          </w:tcPr>
          <w:p w14:paraId="551F8965" w14:textId="3288C49C" w:rsidR="007E2EF3" w:rsidRPr="007E2EF3" w:rsidRDefault="00863E3C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proofErr w:type="spellStart"/>
            <w:r w:rsidRPr="00863E3C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จิร</w:t>
            </w:r>
            <w:proofErr w:type="spellEnd"/>
            <w:r w:rsidRPr="00863E3C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วุฒิ ไตรวุฒิลาภ</w:t>
            </w:r>
          </w:p>
        </w:tc>
        <w:tc>
          <w:tcPr>
            <w:tcW w:w="3122" w:type="dxa"/>
          </w:tcPr>
          <w:p w14:paraId="35E6BAF0" w14:textId="1069C645" w:rsidR="007E2EF3" w:rsidRPr="007E2EF3" w:rsidRDefault="00863E3C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63E3C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เจ้าหน้าที่-พัฒนาซอฟต์แวร์</w:t>
            </w: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4413FF" w:rsidRPr="008715B4" w14:paraId="083C5166" w14:textId="77777777" w:rsidTr="003C0611">
        <w:trPr>
          <w:trHeight w:val="100"/>
        </w:trPr>
        <w:tc>
          <w:tcPr>
            <w:tcW w:w="1839" w:type="dxa"/>
          </w:tcPr>
          <w:p w14:paraId="1562F58F" w14:textId="1B11B3C8" w:rsidR="004413FF" w:rsidRPr="007E2EF3" w:rsidRDefault="00863E3C" w:rsidP="00863E3C">
            <w:pP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Tester</w:t>
            </w:r>
          </w:p>
        </w:tc>
        <w:tc>
          <w:tcPr>
            <w:tcW w:w="2269" w:type="dxa"/>
          </w:tcPr>
          <w:p w14:paraId="10732C52" w14:textId="0EC1F509" w:rsidR="004413FF" w:rsidRPr="007E2EF3" w:rsidRDefault="00863E3C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  <w:tc>
          <w:tcPr>
            <w:tcW w:w="3122" w:type="dxa"/>
          </w:tcPr>
          <w:p w14:paraId="2D77F033" w14:textId="1FF9DCCA" w:rsidR="004413FF" w:rsidRPr="007E2EF3" w:rsidRDefault="00863E3C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63E3C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เจ้าหน้าที่-พัฒนาซอฟต์แวร์</w:t>
            </w:r>
          </w:p>
        </w:tc>
        <w:tc>
          <w:tcPr>
            <w:tcW w:w="1560" w:type="dxa"/>
          </w:tcPr>
          <w:p w14:paraId="6D46A705" w14:textId="77777777" w:rsidR="004413FF" w:rsidRPr="008715B4" w:rsidRDefault="004413FF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A826A7E" w14:textId="77777777" w:rsidR="004413FF" w:rsidRPr="008715B4" w:rsidRDefault="004413FF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085E0948" w:rsidR="00963359" w:rsidRDefault="00963359" w:rsidP="004413FF">
      <w:pPr>
        <w:pStyle w:val="100"/>
        <w:spacing w:before="0" w:after="0"/>
        <w:jc w:val="both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</w:p>
    <w:p w14:paraId="6ADC55E2" w14:textId="7E1E20A5" w:rsidR="00431A0C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</w:t>
      </w:r>
      <w:bookmarkStart w:id="3" w:name="_GoBack"/>
      <w:bookmarkEnd w:id="3"/>
      <w:r w:rsidRPr="00EC4D71">
        <w:rPr>
          <w:rFonts w:ascii="BBQ Plz Rounded" w:hAnsi="BBQ Plz Rounded" w:cs="BBQ Plz Rounded"/>
          <w:sz w:val="32"/>
          <w:szCs w:val="32"/>
          <w:cs/>
        </w:rPr>
        <w:t>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454EB0">
        <w:rPr>
          <w:rFonts w:ascii="BBQ Plz Rounded" w:eastAsia="Times New Roman" w:hAnsi="BBQ Plz Rounded" w:cs="BBQ Plz Rounded"/>
          <w:sz w:val="32"/>
          <w:szCs w:val="32"/>
        </w:rPr>
        <w:t xml:space="preserve">FAS – </w:t>
      </w:r>
      <w:r w:rsidR="00454EB0">
        <w:rPr>
          <w:rFonts w:ascii="BBQ Plz Rounded" w:eastAsia="Times New Roman" w:hAnsi="BBQ Plz Rounded" w:cs="BBQ Plz Rounded" w:hint="cs"/>
          <w:sz w:val="32"/>
          <w:szCs w:val="32"/>
          <w:cs/>
        </w:rPr>
        <w:t>ระบบทรัพย์สิน</w:t>
      </w:r>
    </w:p>
    <w:p w14:paraId="0E3F34C7" w14:textId="3E6D6F53" w:rsidR="006333DE" w:rsidRDefault="006333DE" w:rsidP="00194B8B">
      <w:pPr>
        <w:spacing w:before="0"/>
        <w:jc w:val="center"/>
        <w:rPr>
          <w:rFonts w:ascii="BBQ Plz Rounded" w:hAnsi="BBQ Plz Rounded" w:cs="BBQ Plz Rounded"/>
          <w:color w:val="FF0000"/>
          <w:sz w:val="20"/>
          <w:szCs w:val="20"/>
        </w:rPr>
      </w:pPr>
      <w:r w:rsidRPr="008745B8">
        <w:rPr>
          <w:rFonts w:ascii="BBQ Plz Rounded" w:hAnsi="BBQ Plz Rounded" w:cs="BBQ Plz Rounded" w:hint="cs"/>
          <w:color w:val="FF0000"/>
          <w:sz w:val="20"/>
          <w:szCs w:val="20"/>
          <w:cs/>
        </w:rPr>
        <w:t xml:space="preserve">(กรุณาทำเครื่องหมาย </w:t>
      </w:r>
      <w:r w:rsidRPr="008745B8">
        <w:rPr>
          <w:rFonts w:ascii="BBQ Plz Rounded" w:hAnsi="BBQ Plz Rounded" w:cs="BBQ Plz Rounded"/>
          <w:b/>
          <w:bCs/>
          <w:color w:val="FF0000"/>
          <w:sz w:val="28"/>
          <w:szCs w:val="28"/>
        </w:rPr>
        <w:t>X</w:t>
      </w:r>
      <w:r w:rsidRPr="008745B8">
        <w:rPr>
          <w:rFonts w:ascii="BBQ Plz Rounded" w:hAnsi="BBQ Plz Rounded" w:cs="BBQ Plz Rounded"/>
          <w:color w:val="FF0000"/>
          <w:sz w:val="20"/>
          <w:szCs w:val="20"/>
          <w:cs/>
        </w:rPr>
        <w:t xml:space="preserve"> </w:t>
      </w:r>
      <w:r w:rsidRPr="008745B8">
        <w:rPr>
          <w:rFonts w:ascii="BBQ Plz Rounded" w:hAnsi="BBQ Plz Rounded" w:cs="BBQ Plz Rounded" w:hint="cs"/>
          <w:color w:val="FF0000"/>
          <w:sz w:val="20"/>
          <w:szCs w:val="20"/>
          <w:cs/>
        </w:rPr>
        <w:t>ในข้อที่ ผ่าน หรือไม่ผ่าน หากมีข้อมูลเพิ่มเติมกรุณากรอกในช่องหมายเหตุ)</w:t>
      </w:r>
    </w:p>
    <w:p w14:paraId="07549FB1" w14:textId="77777777" w:rsidR="00194B8B" w:rsidRDefault="00194B8B" w:rsidP="00194B8B">
      <w:pPr>
        <w:spacing w:before="0"/>
        <w:jc w:val="center"/>
        <w:rPr>
          <w:rFonts w:ascii="BBQ Plz Rounded" w:hAnsi="BBQ Plz Rounded" w:cs="BBQ Plz Rounded"/>
          <w:color w:val="FF0000"/>
          <w:sz w:val="20"/>
          <w:szCs w:val="20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69"/>
        <w:gridCol w:w="5802"/>
        <w:gridCol w:w="914"/>
        <w:gridCol w:w="1002"/>
        <w:gridCol w:w="2339"/>
      </w:tblGrid>
      <w:tr w:rsidR="00CA299B" w14:paraId="4B848291" w14:textId="77777777" w:rsidTr="004D0481">
        <w:tc>
          <w:tcPr>
            <w:tcW w:w="14840" w:type="dxa"/>
            <w:gridSpan w:val="5"/>
          </w:tcPr>
          <w:p w14:paraId="309B2919" w14:textId="11665C4D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  <w:cs/>
              </w:rPr>
              <w:t>(</w:t>
            </w:r>
            <w:r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UAT</w:t>
            </w:r>
            <w:r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  <w:cs/>
              </w:rPr>
              <w:t>)</w:t>
            </w:r>
          </w:p>
        </w:tc>
      </w:tr>
      <w:tr w:rsidR="00CA299B" w14:paraId="7CB87DBC" w14:textId="77777777" w:rsidTr="00CA299B">
        <w:tc>
          <w:tcPr>
            <w:tcW w:w="704" w:type="dxa"/>
          </w:tcPr>
          <w:p w14:paraId="3591D064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</w:tcPr>
          <w:p w14:paraId="35F44C65" w14:textId="4D473AA4" w:rsidR="00CA299B" w:rsidRP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CA299B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หัวข้อ</w:t>
            </w:r>
          </w:p>
        </w:tc>
        <w:tc>
          <w:tcPr>
            <w:tcW w:w="1134" w:type="dxa"/>
          </w:tcPr>
          <w:p w14:paraId="78237DC7" w14:textId="66FCF1D5" w:rsidR="00CA299B" w:rsidRP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  <w:r w:rsidRPr="00CA299B">
              <w:rPr>
                <w:rFonts w:ascii="BBQ Plz Rounded" w:hAnsi="BBQ Plz Rounded" w:cs="BBQ Plz Rounded" w:hint="cs"/>
                <w:sz w:val="20"/>
                <w:szCs w:val="20"/>
                <w:cs/>
              </w:rPr>
              <w:t>ผ่าน</w:t>
            </w:r>
          </w:p>
        </w:tc>
        <w:tc>
          <w:tcPr>
            <w:tcW w:w="1276" w:type="dxa"/>
          </w:tcPr>
          <w:p w14:paraId="049D3940" w14:textId="51BC4103" w:rsidR="00CA299B" w:rsidRP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CA299B">
              <w:rPr>
                <w:rFonts w:ascii="BBQ Plz Rounded" w:hAnsi="BBQ Plz Rounded" w:cs="BBQ Plz Rounded" w:hint="cs"/>
                <w:sz w:val="20"/>
                <w:szCs w:val="20"/>
                <w:cs/>
              </w:rPr>
              <w:t>ไม่ผ่าน</w:t>
            </w:r>
          </w:p>
        </w:tc>
        <w:tc>
          <w:tcPr>
            <w:tcW w:w="3363" w:type="dxa"/>
          </w:tcPr>
          <w:p w14:paraId="1EAA0CC4" w14:textId="7EC3CCDC" w:rsidR="00CA299B" w:rsidRP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CA299B">
              <w:rPr>
                <w:rFonts w:ascii="BBQ Plz Rounded" w:hAnsi="BBQ Plz Rounded" w:cs="BBQ Plz Rounded" w:hint="cs"/>
                <w:sz w:val="20"/>
                <w:szCs w:val="20"/>
                <w:cs/>
              </w:rPr>
              <w:t>หมายเหตุ</w:t>
            </w:r>
          </w:p>
        </w:tc>
      </w:tr>
      <w:tr w:rsidR="00CA299B" w14:paraId="62A1C16F" w14:textId="77777777" w:rsidTr="0032612A">
        <w:tc>
          <w:tcPr>
            <w:tcW w:w="704" w:type="dxa"/>
            <w:vAlign w:val="center"/>
          </w:tcPr>
          <w:p w14:paraId="4CBCA0E3" w14:textId="4EFB28BF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363" w:type="dxa"/>
            <w:vAlign w:val="center"/>
          </w:tcPr>
          <w:p w14:paraId="7B750D96" w14:textId="145715E9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การแสดงสถานะการโอนย้ายทรัพย์สิน (รายการทรัพย์สินทุกฝ่าย)</w:t>
            </w:r>
          </w:p>
        </w:tc>
        <w:tc>
          <w:tcPr>
            <w:tcW w:w="1134" w:type="dxa"/>
          </w:tcPr>
          <w:p w14:paraId="54972DA0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6BE2FF6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0942CC3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0272C117" w14:textId="77777777" w:rsidTr="0032612A">
        <w:tc>
          <w:tcPr>
            <w:tcW w:w="704" w:type="dxa"/>
            <w:vAlign w:val="center"/>
          </w:tcPr>
          <w:p w14:paraId="22235778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40DF58D5" w14:textId="6BF03C0C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  <w:lang w:eastAsia="en-US"/>
              </w:rPr>
              <w:t>- สามารถแสดงสถานการณ์โอนย้ายของทรัพย์สินที่อยู่ในขั้นตอนการโอนย้ายได้</w:t>
            </w:r>
          </w:p>
        </w:tc>
        <w:tc>
          <w:tcPr>
            <w:tcW w:w="1134" w:type="dxa"/>
          </w:tcPr>
          <w:p w14:paraId="535FACB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8727B78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7AF775E5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610FD072" w14:textId="77777777" w:rsidTr="0032612A">
        <w:tc>
          <w:tcPr>
            <w:tcW w:w="704" w:type="dxa"/>
            <w:vAlign w:val="center"/>
          </w:tcPr>
          <w:p w14:paraId="693382DD" w14:textId="7A3C7F3C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4B5B7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8363" w:type="dxa"/>
          </w:tcPr>
          <w:p w14:paraId="783057E3" w14:textId="7DEA09C5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 w:rsidRPr="004B5B7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การแสดงชื่อผู้โอนย้ายทรัพย์สิน (ติดตามรายการโอน)</w:t>
            </w:r>
          </w:p>
        </w:tc>
        <w:tc>
          <w:tcPr>
            <w:tcW w:w="1134" w:type="dxa"/>
          </w:tcPr>
          <w:p w14:paraId="71A8861D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92E010A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24EADC3D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7C1AF50C" w14:textId="77777777" w:rsidTr="0032612A">
        <w:tc>
          <w:tcPr>
            <w:tcW w:w="704" w:type="dxa"/>
            <w:vAlign w:val="center"/>
          </w:tcPr>
          <w:p w14:paraId="0B698649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6A514CBF" w14:textId="1685B6D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สามารถแสดงชื่อผู้โนย้ายทรัพย์สินได้</w:t>
            </w:r>
          </w:p>
        </w:tc>
        <w:tc>
          <w:tcPr>
            <w:tcW w:w="1134" w:type="dxa"/>
          </w:tcPr>
          <w:p w14:paraId="4BFA3E5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A373CBE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14221F64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106F9E43" w14:textId="77777777" w:rsidTr="0032612A">
        <w:tc>
          <w:tcPr>
            <w:tcW w:w="704" w:type="dxa"/>
            <w:vAlign w:val="center"/>
          </w:tcPr>
          <w:p w14:paraId="72E7F38F" w14:textId="22C41BB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7B3AF3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8363" w:type="dxa"/>
            <w:vAlign w:val="center"/>
          </w:tcPr>
          <w:p w14:paraId="47779E26" w14:textId="58680B81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 w:rsidRPr="007B3AF3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การแสดงข้อมูล </w:t>
            </w:r>
            <w:r w:rsidRPr="007B3AF3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Cost center </w:t>
            </w:r>
            <w:r w:rsidRPr="007B3AF3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แบบรายการให้เลือก</w:t>
            </w:r>
          </w:p>
        </w:tc>
        <w:tc>
          <w:tcPr>
            <w:tcW w:w="1134" w:type="dxa"/>
          </w:tcPr>
          <w:p w14:paraId="52FAF28B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0379711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6FAB0F1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46C7827B" w14:textId="77777777" w:rsidTr="0032612A">
        <w:tc>
          <w:tcPr>
            <w:tcW w:w="704" w:type="dxa"/>
            <w:vAlign w:val="center"/>
          </w:tcPr>
          <w:p w14:paraId="44FB5385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78BFF54C" w14:textId="2A8E2D6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-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Cost center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สามารถเลือกแบบรายการได้</w:t>
            </w:r>
          </w:p>
        </w:tc>
        <w:tc>
          <w:tcPr>
            <w:tcW w:w="1134" w:type="dxa"/>
          </w:tcPr>
          <w:p w14:paraId="77325898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7DC650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312DD816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18482FD3" w14:textId="77777777" w:rsidTr="0032612A">
        <w:tc>
          <w:tcPr>
            <w:tcW w:w="704" w:type="dxa"/>
            <w:vAlign w:val="center"/>
          </w:tcPr>
          <w:p w14:paraId="0AA48542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6498F5F0" w14:textId="2B70A495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สามารถแสดงข้อมูลรายการในรูปแบบ “0000000000 - ฝ่าย” ได้</w:t>
            </w:r>
          </w:p>
        </w:tc>
        <w:tc>
          <w:tcPr>
            <w:tcW w:w="1134" w:type="dxa"/>
          </w:tcPr>
          <w:p w14:paraId="5B1FE488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8F2845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1C08CA5E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51EE79A8" w14:textId="77777777" w:rsidTr="0032612A">
        <w:tc>
          <w:tcPr>
            <w:tcW w:w="704" w:type="dxa"/>
            <w:vAlign w:val="center"/>
          </w:tcPr>
          <w:p w14:paraId="3975C57B" w14:textId="35CD480A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E3218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4</w:t>
            </w:r>
          </w:p>
        </w:tc>
        <w:tc>
          <w:tcPr>
            <w:tcW w:w="8363" w:type="dxa"/>
            <w:vAlign w:val="center"/>
          </w:tcPr>
          <w:p w14:paraId="7625CB6F" w14:textId="1F517B8E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 w:rsidRPr="00E3218C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การแสดงข้อมูลประวัติการโอนย้ายของทรัพย์สิน (รายละเอียดทรัพย์สิน)</w:t>
            </w:r>
          </w:p>
        </w:tc>
        <w:tc>
          <w:tcPr>
            <w:tcW w:w="1134" w:type="dxa"/>
          </w:tcPr>
          <w:p w14:paraId="22FA53AB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86881C9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5C4804D6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04D7F853" w14:textId="77777777" w:rsidTr="0032612A">
        <w:tc>
          <w:tcPr>
            <w:tcW w:w="704" w:type="dxa"/>
            <w:vAlign w:val="center"/>
          </w:tcPr>
          <w:p w14:paraId="5CE7613D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338A4783" w14:textId="13FDBAD9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สามารถแสดงประวัติการโอนย้ายขอทรัพย์สินแต่ละรายการได้</w:t>
            </w:r>
          </w:p>
        </w:tc>
        <w:tc>
          <w:tcPr>
            <w:tcW w:w="1134" w:type="dxa"/>
          </w:tcPr>
          <w:p w14:paraId="5AE64B13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DAF39D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1DC0B477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7581468C" w14:textId="77777777" w:rsidTr="0032612A">
        <w:tc>
          <w:tcPr>
            <w:tcW w:w="704" w:type="dxa"/>
            <w:vAlign w:val="center"/>
          </w:tcPr>
          <w:p w14:paraId="69D1EE46" w14:textId="07F5DC85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9001B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8363" w:type="dxa"/>
            <w:vAlign w:val="center"/>
          </w:tcPr>
          <w:p w14:paraId="35AEE147" w14:textId="7E198AF1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 w:rsidRPr="009001BE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การปรับเปลี่ยนรูปแบบของการแสดงผล ข้อมูลคลัง </w:t>
            </w:r>
            <w:r w:rsidRPr="009001BE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(</w:t>
            </w:r>
            <w:r w:rsidRPr="009001BE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ยืนยันการโอนย้าย)</w:t>
            </w:r>
          </w:p>
        </w:tc>
        <w:tc>
          <w:tcPr>
            <w:tcW w:w="1134" w:type="dxa"/>
          </w:tcPr>
          <w:p w14:paraId="11051F36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C8B19D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4F6BCC16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75D40BA5" w14:textId="77777777" w:rsidTr="0032612A">
        <w:tc>
          <w:tcPr>
            <w:tcW w:w="704" w:type="dxa"/>
            <w:vAlign w:val="center"/>
          </w:tcPr>
          <w:p w14:paraId="2C7EB125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135EA313" w14:textId="7A4BB067" w:rsidR="00CA299B" w:rsidRDefault="00CA299B" w:rsidP="00194B8B">
            <w:pPr>
              <w:spacing w:before="0"/>
              <w:ind w:firstLine="0"/>
              <w:jc w:val="both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สามารถแสดงรูปแบบของคลังแบ่งตามสิทธิ์ที่เข้าใช้งาน กรณีเป็น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และแสดงข้อมูลคลังเป็น “คลังทรัพย์สินและอะไหล่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คลัง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ICT,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คลัง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CEM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 w:rsidR="00BD2C9C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ส่วน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FU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จะแสดงเป็น “ฝ่าย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แผนก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บุคคล” ได้</w:t>
            </w:r>
          </w:p>
        </w:tc>
        <w:tc>
          <w:tcPr>
            <w:tcW w:w="1134" w:type="dxa"/>
          </w:tcPr>
          <w:p w14:paraId="30A2C015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EAFB799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66235DD8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7115B5FF" w14:textId="77777777" w:rsidTr="0032612A">
        <w:tc>
          <w:tcPr>
            <w:tcW w:w="704" w:type="dxa"/>
            <w:vAlign w:val="center"/>
          </w:tcPr>
          <w:p w14:paraId="09BB178E" w14:textId="063DC669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2C51A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8363" w:type="dxa"/>
            <w:vAlign w:val="center"/>
          </w:tcPr>
          <w:p w14:paraId="69836A71" w14:textId="0AF15F7F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 w:rsidRPr="002C51A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การยืนยันตีกลับทรัพย์สิน</w:t>
            </w:r>
          </w:p>
        </w:tc>
        <w:tc>
          <w:tcPr>
            <w:tcW w:w="1134" w:type="dxa"/>
          </w:tcPr>
          <w:p w14:paraId="7197524E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53D71B2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313FA124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BD2C9C" w14:paraId="6853A249" w14:textId="77777777" w:rsidTr="0032612A">
        <w:tc>
          <w:tcPr>
            <w:tcW w:w="704" w:type="dxa"/>
            <w:vAlign w:val="center"/>
          </w:tcPr>
          <w:p w14:paraId="0753CBFA" w14:textId="77777777" w:rsidR="00BD2C9C" w:rsidRPr="002C51AF" w:rsidRDefault="00BD2C9C" w:rsidP="00CA299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8363" w:type="dxa"/>
            <w:vAlign w:val="center"/>
          </w:tcPr>
          <w:p w14:paraId="34C4DDD5" w14:textId="40413609" w:rsidR="00BD2C9C" w:rsidRPr="00BD2C9C" w:rsidRDefault="00BD2C9C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 w:rsidRPr="00BD2C9C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สามารถแสดงรายการทรัพย์สินที่ถูกตีกลับได้</w:t>
            </w:r>
          </w:p>
        </w:tc>
        <w:tc>
          <w:tcPr>
            <w:tcW w:w="1134" w:type="dxa"/>
          </w:tcPr>
          <w:p w14:paraId="7F7F0E11" w14:textId="77777777" w:rsidR="00BD2C9C" w:rsidRDefault="00BD2C9C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84B8C46" w14:textId="77777777" w:rsidR="00BD2C9C" w:rsidRDefault="00BD2C9C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15513B10" w14:textId="77777777" w:rsidR="00BD2C9C" w:rsidRDefault="00BD2C9C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6728F763" w14:textId="77777777" w:rsidTr="0032612A">
        <w:tc>
          <w:tcPr>
            <w:tcW w:w="704" w:type="dxa"/>
            <w:vAlign w:val="center"/>
          </w:tcPr>
          <w:p w14:paraId="2A5B1BBA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04438424" w14:textId="68E94B33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สามารถยืนยันการตีกลับทรัพย์สินได้</w:t>
            </w:r>
          </w:p>
        </w:tc>
        <w:tc>
          <w:tcPr>
            <w:tcW w:w="1134" w:type="dxa"/>
          </w:tcPr>
          <w:p w14:paraId="2D311D30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039988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4C9E1218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6A9A2287" w14:textId="77777777" w:rsidTr="0032612A">
        <w:tc>
          <w:tcPr>
            <w:tcW w:w="704" w:type="dxa"/>
            <w:vAlign w:val="center"/>
          </w:tcPr>
          <w:p w14:paraId="603CD3D4" w14:textId="27F7193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691E5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8363" w:type="dxa"/>
            <w:vAlign w:val="center"/>
          </w:tcPr>
          <w:p w14:paraId="18976627" w14:textId="4D8F16F1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 w:rsidRPr="00691E5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การยกเลิกขั้นตอนการโอนย้ายทรัพย์สิน</w:t>
            </w:r>
          </w:p>
        </w:tc>
        <w:tc>
          <w:tcPr>
            <w:tcW w:w="1134" w:type="dxa"/>
          </w:tcPr>
          <w:p w14:paraId="03369C7F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1E5BB2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64B0B845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0E803667" w14:textId="77777777" w:rsidTr="007C7EF4">
        <w:tc>
          <w:tcPr>
            <w:tcW w:w="704" w:type="dxa"/>
            <w:vAlign w:val="center"/>
          </w:tcPr>
          <w:p w14:paraId="4F6B7E67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</w:tcPr>
          <w:p w14:paraId="056FEBBA" w14:textId="77777777" w:rsidR="00CA299B" w:rsidRDefault="00CA299B" w:rsidP="00CA299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สามารถระบุเหตุผลการยกเลิกได้</w:t>
            </w:r>
          </w:p>
          <w:p w14:paraId="69DD2762" w14:textId="599003DC" w:rsidR="00CA299B" w:rsidRDefault="00CA299B" w:rsidP="00194B8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- สามารถยกเลิกการโอนย้ายทรัพย์สิน (ในกรณีที่ทรัพย์สินในใบงานดังกล่าวยังไม่ถูกกดรับหรือตีกลับ) ได้</w:t>
            </w:r>
          </w:p>
        </w:tc>
        <w:tc>
          <w:tcPr>
            <w:tcW w:w="1134" w:type="dxa"/>
          </w:tcPr>
          <w:p w14:paraId="643CBF01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78727E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</w:tcPr>
          <w:p w14:paraId="6CCCF92D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4674CE78" w14:textId="77777777" w:rsidTr="00CA299B">
        <w:tc>
          <w:tcPr>
            <w:tcW w:w="70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72386F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EBABDA" w14:textId="77777777" w:rsidR="00CA299B" w:rsidRDefault="00CA299B" w:rsidP="00CA299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13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2CA681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FC9AAD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C6A356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  <w:tr w:rsidR="00CA299B" w14:paraId="75A3CE01" w14:textId="77777777" w:rsidTr="00CA299B">
        <w:tc>
          <w:tcPr>
            <w:tcW w:w="7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C820C2" w14:textId="77777777" w:rsidR="00CA299B" w:rsidRDefault="00CA299B" w:rsidP="00CA299B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9D96BA" w14:textId="77777777" w:rsidR="00CA299B" w:rsidRDefault="00CA299B" w:rsidP="00CA299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AC5F20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CA0459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15AD3C" w14:textId="77777777" w:rsidR="00CA299B" w:rsidRDefault="00CA299B" w:rsidP="00CA299B">
            <w:pPr>
              <w:spacing w:before="0"/>
              <w:ind w:firstLine="0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</w:tr>
    </w:tbl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5375"/>
        <w:gridCol w:w="5231"/>
      </w:tblGrid>
      <w:tr w:rsidR="00CA299B" w:rsidRPr="00EC4D71" w14:paraId="14370F7C" w14:textId="77777777" w:rsidTr="00CA299B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CB8DE56" w14:textId="77777777" w:rsidR="00CA299B" w:rsidRPr="00EC4D71" w:rsidRDefault="00CA299B" w:rsidP="0002061D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สำหรับผู้ตรวจสอบ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1B365F90" w14:textId="77777777" w:rsidR="00CA299B" w:rsidRPr="00EC4D71" w:rsidRDefault="00CA299B" w:rsidP="0002061D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0FFCD462" w14:textId="77777777" w:rsidR="00CA299B" w:rsidRPr="00EC4D71" w:rsidRDefault="00CA299B" w:rsidP="0002061D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716C6880" w14:textId="77777777" w:rsidR="00CA299B" w:rsidRPr="00EC4D71" w:rsidRDefault="00CA299B" w:rsidP="0002061D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66F1D97A" w14:textId="77777777" w:rsidR="00CA299B" w:rsidRPr="00EC4D71" w:rsidRDefault="00CA299B" w:rsidP="0002061D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67311B93" w14:textId="77777777" w:rsidR="00CA299B" w:rsidRPr="00EC4D71" w:rsidRDefault="00CA299B" w:rsidP="0002061D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61FBB2B6" w14:textId="77777777" w:rsidR="00CA299B" w:rsidRPr="00EC4D71" w:rsidRDefault="00CA299B" w:rsidP="0002061D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สำหรับผู้ตรวจสอบ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1003E7EE" w14:textId="77777777" w:rsidR="00CA299B" w:rsidRPr="00EC4D71" w:rsidRDefault="00CA299B" w:rsidP="0002061D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00E559F3" w14:textId="77777777" w:rsidR="00CA299B" w:rsidRPr="00EC4D71" w:rsidRDefault="00CA299B" w:rsidP="0002061D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79B87380" w14:textId="77777777" w:rsidR="00CA299B" w:rsidRPr="00EC4D71" w:rsidRDefault="00CA299B" w:rsidP="0002061D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433E67E" w14:textId="77777777" w:rsidR="00CA299B" w:rsidRPr="00EC4D71" w:rsidRDefault="00CA299B" w:rsidP="0002061D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461E51DB" w14:textId="77777777" w:rsidR="00CA299B" w:rsidRPr="00EC4D71" w:rsidRDefault="00CA299B" w:rsidP="0002061D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110EA416" w14:textId="79B99DF4" w:rsidR="006333DE" w:rsidRDefault="006333DE" w:rsidP="00CA299B">
      <w:pPr>
        <w:ind w:firstLine="0"/>
        <w:rPr>
          <w:rFonts w:ascii="BBQ Plz Rounded" w:hAnsi="BBQ Plz Rounded" w:cs="BBQ Plz Rounded"/>
          <w:sz w:val="20"/>
          <w:szCs w:val="20"/>
        </w:rPr>
      </w:pPr>
    </w:p>
    <w:p w14:paraId="389E1ABC" w14:textId="5A1868B8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4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5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6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7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8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9" w:author="Sopittha Kaveevorasart" w:date="2014-10-02T19:52:00Z">
              <w:rPr>
                <w:cs/>
              </w:rPr>
            </w:rPrChange>
          </w:rPr>
          <w:t>แก้ไข</w:t>
        </w:r>
      </w:ins>
      <w:ins w:id="10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1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12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4" w:author="Sopittha Kaveevorasart" w:date="2014-10-02T20:01:00Z">
                  <w:rPr>
                    <w:ins w:id="1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6" w:author="Sopittha Kaveevorasart" w:date="2014-10-02T20:01:00Z">
                <w:pPr>
                  <w:jc w:val="left"/>
                </w:pPr>
              </w:pPrChange>
            </w:pPr>
            <w:ins w:id="1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19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1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23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4" w:author="Sopittha Kaveevorasart" w:date="2014-10-02T20:01:00Z">
                  <w:rPr>
                    <w:ins w:id="2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6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2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28" w:author="Sopittha Kaveevorasart" w:date="2014-10-02T20:01:00Z">
                  <w:rPr>
                    <w:ins w:id="2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0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3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4" w:author="Sopittha Kaveevorasart" w:date="2014-10-02T20:01:00Z">
                  <w:rPr>
                    <w:ins w:id="3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6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37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38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39" w:author="Sopittha Kaveevorasart" w:date="2014-10-02T19:45:00Z"/>
          <w:trPrChange w:id="40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1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3" w:author="Sopittha Kaveevorasart" w:date="2014-10-02T20:01:00Z">
                  <w:rPr>
                    <w:ins w:id="4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5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8" w:author="Sopittha Kaveevorasart" w:date="2014-10-02T20:01:00Z">
                  <w:rPr>
                    <w:ins w:id="49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0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1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3" w:author="Sopittha Kaveevorasart" w:date="2014-10-02T20:01:00Z">
                  <w:rPr>
                    <w:ins w:id="5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5" w:author="Sopittha Kaveevorasart" w:date="2014-10-02T20:01:00Z">
                <w:pPr>
                  <w:jc w:val="center"/>
                </w:pPr>
              </w:pPrChange>
            </w:pPr>
            <w:ins w:id="5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5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58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5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0" w:author="Sopittha Kaveevorasart" w:date="2014-10-02T20:01:00Z">
                  <w:rPr>
                    <w:ins w:id="6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2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63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6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65" w:author="Sopittha Kaveevorasart" w:date="2014-10-02T20:01:00Z">
                  <w:rPr>
                    <w:ins w:id="6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7" w:author="Sopittha Kaveevorasart" w:date="2014-10-02T20:03:00Z">
                <w:pPr>
                  <w:jc w:val="center"/>
                </w:pPr>
              </w:pPrChange>
            </w:pPr>
            <w:ins w:id="68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6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7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3" w:author="Sopittha Kaveevorasart" w:date="2014-10-02T20:01:00Z">
                  <w:rPr>
                    <w:ins w:id="7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5" w:author="Sopittha Kaveevorasart" w:date="2014-10-02T20:03:00Z">
                <w:pPr>
                  <w:jc w:val="center"/>
                </w:pPr>
              </w:pPrChange>
            </w:pPr>
            <w:ins w:id="76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8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1" w:author="Sopittha Kaveevorasart" w:date="2014-10-02T20:01:00Z">
                  <w:rPr>
                    <w:ins w:id="8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3" w:author="Sopittha Kaveevorasart" w:date="2014-10-02T20:01:00Z">
                <w:pPr>
                  <w:jc w:val="center"/>
                </w:pPr>
              </w:pPrChange>
            </w:pPr>
            <w:ins w:id="8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6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8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89" w:author="Sopittha Kaveevorasart" w:date="2014-10-02T20:01:00Z">
                  <w:rPr>
                    <w:ins w:id="90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1" w:author="Sopittha Kaveevorasart" w:date="2014-10-02T20:01:00Z">
                <w:pPr>
                  <w:jc w:val="center"/>
                </w:pPr>
              </w:pPrChange>
            </w:pPr>
            <w:ins w:id="9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9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5" w:author="Sopittha Kaveevorasart" w:date="2014-10-02T20:01:00Z">
                  <w:rPr>
                    <w:ins w:id="9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7" w:author="Sopittha Kaveevorasart" w:date="2014-10-02T20:01:00Z">
                <w:pPr>
                  <w:jc w:val="center"/>
                </w:pPr>
              </w:pPrChange>
            </w:pPr>
            <w:ins w:id="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0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1" w:author="Sopittha Kaveevorasart" w:date="2014-10-02T20:01:00Z">
                  <w:rPr>
                    <w:ins w:id="10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3" w:author="Sopittha Kaveevorasart" w:date="2014-10-02T20:01:00Z">
                <w:pPr>
                  <w:jc w:val="center"/>
                </w:pPr>
              </w:pPrChange>
            </w:pPr>
            <w:ins w:id="1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06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0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08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6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18" w:author="Sopittha Kaveevorasart" w:date="2014-10-02T20:01:00Z">
                <w:pPr>
                  <w:jc w:val="center"/>
                </w:pPr>
              </w:pPrChange>
            </w:pPr>
            <w:ins w:id="1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1" w:author="Sopittha Kaveevorasart" w:date="2014-10-02T20:01:00Z">
                <w:pPr>
                  <w:jc w:val="center"/>
                </w:pPr>
              </w:pPrChange>
            </w:pPr>
            <w:ins w:id="12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4" w:author="Sopittha Kaveevorasart" w:date="2014-10-02T20:01:00Z">
                <w:pPr>
                  <w:jc w:val="center"/>
                </w:pPr>
              </w:pPrChange>
            </w:pPr>
            <w:ins w:id="12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2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2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4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6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7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19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1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1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2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2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2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3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4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pPr w:leftFromText="180" w:rightFromText="180" w:vertAnchor="page" w:horzAnchor="margin" w:tblpY="11866"/>
        <w:tblW w:w="5000" w:type="pct"/>
        <w:tblLook w:val="04A0" w:firstRow="1" w:lastRow="0" w:firstColumn="1" w:lastColumn="0" w:noHBand="0" w:noVBand="1"/>
      </w:tblPr>
      <w:tblGrid>
        <w:gridCol w:w="5375"/>
        <w:gridCol w:w="5231"/>
      </w:tblGrid>
      <w:tr w:rsidR="00456A6F" w:rsidRPr="00EC4D71" w14:paraId="1EFABD10" w14:textId="77777777" w:rsidTr="00456A6F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B36DAB9" w14:textId="77777777" w:rsidR="00456A6F" w:rsidRPr="00EC4D71" w:rsidRDefault="00456A6F" w:rsidP="00456A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สำหรับผู้ประเมิน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271CB1E" w14:textId="77777777" w:rsidR="00456A6F" w:rsidRPr="00EC4D71" w:rsidRDefault="00456A6F" w:rsidP="00456A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28A048F" w14:textId="77777777" w:rsidR="00456A6F" w:rsidRPr="00EC4D71" w:rsidRDefault="00456A6F" w:rsidP="00456A6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3DDA071" w14:textId="77777777" w:rsidR="00456A6F" w:rsidRPr="00EC4D71" w:rsidRDefault="00456A6F" w:rsidP="00456A6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0860D543" w14:textId="77777777" w:rsidR="00456A6F" w:rsidRPr="00EC4D71" w:rsidRDefault="00456A6F" w:rsidP="00456A6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05E22663" w14:textId="77777777" w:rsidR="00456A6F" w:rsidRPr="00EC4D71" w:rsidRDefault="00456A6F" w:rsidP="00456A6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FE75C89" w14:textId="77777777" w:rsidR="00456A6F" w:rsidRPr="00EC4D71" w:rsidRDefault="00456A6F" w:rsidP="00456A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สำหรับผู้ประเมิน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79D5D2ED" w14:textId="77777777" w:rsidR="00456A6F" w:rsidRPr="00EC4D71" w:rsidRDefault="00456A6F" w:rsidP="00456A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1B09C22A" w14:textId="77777777" w:rsidR="00456A6F" w:rsidRPr="00EC4D71" w:rsidRDefault="00456A6F" w:rsidP="00456A6F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606A86AB" w14:textId="77777777" w:rsidR="00456A6F" w:rsidRPr="00EC4D71" w:rsidRDefault="00456A6F" w:rsidP="00456A6F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71BD3DE9" w14:textId="77777777" w:rsidR="00456A6F" w:rsidRPr="00EC4D71" w:rsidRDefault="00456A6F" w:rsidP="00456A6F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03FD1427" w14:textId="77777777" w:rsidR="00456A6F" w:rsidRPr="00EC4D71" w:rsidRDefault="00456A6F" w:rsidP="00456A6F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454EB0">
      <w:pgSz w:w="11906" w:h="16838"/>
      <w:pgMar w:top="992" w:right="561" w:bottom="992" w:left="709" w:header="43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DF330" w14:textId="77777777" w:rsidR="009E112E" w:rsidRDefault="009E112E" w:rsidP="00347FA6">
      <w:pPr>
        <w:spacing w:before="0"/>
      </w:pPr>
      <w:r>
        <w:separator/>
      </w:r>
    </w:p>
  </w:endnote>
  <w:endnote w:type="continuationSeparator" w:id="0">
    <w:p w14:paraId="5B102D0C" w14:textId="77777777" w:rsidR="009E112E" w:rsidRDefault="009E112E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C444" w14:textId="77777777" w:rsidR="009E112E" w:rsidRDefault="009E112E" w:rsidP="00347FA6">
      <w:pPr>
        <w:spacing w:before="0"/>
      </w:pPr>
      <w:r>
        <w:separator/>
      </w:r>
    </w:p>
  </w:footnote>
  <w:footnote w:type="continuationSeparator" w:id="0">
    <w:p w14:paraId="6E36D1FC" w14:textId="77777777" w:rsidR="009E112E" w:rsidRDefault="009E112E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1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14:paraId="318D1EB2" w14:textId="77777777" w:rsidR="009C0192" w:rsidRPr="008715B4" w:rsidRDefault="009C0192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9C0192" w:rsidRPr="006C07BE" w:rsidRDefault="009C0192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35BC8"/>
    <w:rsid w:val="0003651A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042EF"/>
    <w:rsid w:val="00110303"/>
    <w:rsid w:val="00117FB6"/>
    <w:rsid w:val="00121CB9"/>
    <w:rsid w:val="001268E8"/>
    <w:rsid w:val="001343C7"/>
    <w:rsid w:val="001419AB"/>
    <w:rsid w:val="001508F2"/>
    <w:rsid w:val="00160571"/>
    <w:rsid w:val="0016112A"/>
    <w:rsid w:val="00182628"/>
    <w:rsid w:val="001919AB"/>
    <w:rsid w:val="00194B8B"/>
    <w:rsid w:val="0019779E"/>
    <w:rsid w:val="001A4DFF"/>
    <w:rsid w:val="001C10EF"/>
    <w:rsid w:val="001D2023"/>
    <w:rsid w:val="001E2B26"/>
    <w:rsid w:val="001F3608"/>
    <w:rsid w:val="001F7246"/>
    <w:rsid w:val="00205414"/>
    <w:rsid w:val="00215C68"/>
    <w:rsid w:val="002233B7"/>
    <w:rsid w:val="002263CD"/>
    <w:rsid w:val="00232ED0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C51AF"/>
    <w:rsid w:val="002D230B"/>
    <w:rsid w:val="002D2A65"/>
    <w:rsid w:val="002D2DA5"/>
    <w:rsid w:val="002E518C"/>
    <w:rsid w:val="002E5DB6"/>
    <w:rsid w:val="002F3F21"/>
    <w:rsid w:val="003045C4"/>
    <w:rsid w:val="0030566F"/>
    <w:rsid w:val="003172C3"/>
    <w:rsid w:val="00322D41"/>
    <w:rsid w:val="00326E30"/>
    <w:rsid w:val="003476CD"/>
    <w:rsid w:val="00347FA6"/>
    <w:rsid w:val="0035008B"/>
    <w:rsid w:val="003531D5"/>
    <w:rsid w:val="00376334"/>
    <w:rsid w:val="0039408D"/>
    <w:rsid w:val="003A0349"/>
    <w:rsid w:val="003A6463"/>
    <w:rsid w:val="003C0611"/>
    <w:rsid w:val="003C5CAB"/>
    <w:rsid w:val="003D2EBC"/>
    <w:rsid w:val="003D743B"/>
    <w:rsid w:val="003E0A78"/>
    <w:rsid w:val="003E1368"/>
    <w:rsid w:val="003E78DF"/>
    <w:rsid w:val="003F1526"/>
    <w:rsid w:val="003F206C"/>
    <w:rsid w:val="003F48D9"/>
    <w:rsid w:val="003F4AEF"/>
    <w:rsid w:val="003F54D9"/>
    <w:rsid w:val="004108B0"/>
    <w:rsid w:val="00412B53"/>
    <w:rsid w:val="00421FDF"/>
    <w:rsid w:val="00423630"/>
    <w:rsid w:val="00431A0C"/>
    <w:rsid w:val="004413FF"/>
    <w:rsid w:val="00451622"/>
    <w:rsid w:val="00454B6A"/>
    <w:rsid w:val="00454EB0"/>
    <w:rsid w:val="00456A6F"/>
    <w:rsid w:val="00465FDB"/>
    <w:rsid w:val="0046610D"/>
    <w:rsid w:val="004665D7"/>
    <w:rsid w:val="00490A31"/>
    <w:rsid w:val="00495EB4"/>
    <w:rsid w:val="004B5B7F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2777"/>
    <w:rsid w:val="00594A0A"/>
    <w:rsid w:val="005A06B3"/>
    <w:rsid w:val="005A08E0"/>
    <w:rsid w:val="005A20DB"/>
    <w:rsid w:val="005A6B61"/>
    <w:rsid w:val="005B0288"/>
    <w:rsid w:val="005B4C48"/>
    <w:rsid w:val="005B6F25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6A7C"/>
    <w:rsid w:val="00627F38"/>
    <w:rsid w:val="006333DE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91E5F"/>
    <w:rsid w:val="00694C84"/>
    <w:rsid w:val="006A57CF"/>
    <w:rsid w:val="006B2F4C"/>
    <w:rsid w:val="006B5CAF"/>
    <w:rsid w:val="006C07BE"/>
    <w:rsid w:val="006C40F7"/>
    <w:rsid w:val="006C6EE0"/>
    <w:rsid w:val="006C75E6"/>
    <w:rsid w:val="006D2583"/>
    <w:rsid w:val="006D4E04"/>
    <w:rsid w:val="006D7172"/>
    <w:rsid w:val="006E284C"/>
    <w:rsid w:val="006E3ABD"/>
    <w:rsid w:val="006E505F"/>
    <w:rsid w:val="006F0842"/>
    <w:rsid w:val="006F2776"/>
    <w:rsid w:val="006F3003"/>
    <w:rsid w:val="006F58A9"/>
    <w:rsid w:val="006F6F12"/>
    <w:rsid w:val="006F70BA"/>
    <w:rsid w:val="006F792D"/>
    <w:rsid w:val="00725B19"/>
    <w:rsid w:val="00727CD1"/>
    <w:rsid w:val="007452BB"/>
    <w:rsid w:val="00745501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B3AF3"/>
    <w:rsid w:val="007C006A"/>
    <w:rsid w:val="007C20DD"/>
    <w:rsid w:val="007C5242"/>
    <w:rsid w:val="007D0EA4"/>
    <w:rsid w:val="007E17E8"/>
    <w:rsid w:val="007E2EF3"/>
    <w:rsid w:val="007E32A6"/>
    <w:rsid w:val="007F588A"/>
    <w:rsid w:val="00800D58"/>
    <w:rsid w:val="00825CCE"/>
    <w:rsid w:val="008315B7"/>
    <w:rsid w:val="00832643"/>
    <w:rsid w:val="00844CF9"/>
    <w:rsid w:val="00854F05"/>
    <w:rsid w:val="00863E3C"/>
    <w:rsid w:val="00866642"/>
    <w:rsid w:val="008712F0"/>
    <w:rsid w:val="008715B4"/>
    <w:rsid w:val="008745B8"/>
    <w:rsid w:val="0088650A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39CB"/>
    <w:rsid w:val="008F4D60"/>
    <w:rsid w:val="009001BE"/>
    <w:rsid w:val="009124EE"/>
    <w:rsid w:val="009125BF"/>
    <w:rsid w:val="00914E14"/>
    <w:rsid w:val="00915924"/>
    <w:rsid w:val="00920E65"/>
    <w:rsid w:val="00922293"/>
    <w:rsid w:val="009226B7"/>
    <w:rsid w:val="00937821"/>
    <w:rsid w:val="0094213F"/>
    <w:rsid w:val="00942E23"/>
    <w:rsid w:val="0094376A"/>
    <w:rsid w:val="009570C8"/>
    <w:rsid w:val="00961C8F"/>
    <w:rsid w:val="00963359"/>
    <w:rsid w:val="00977F45"/>
    <w:rsid w:val="0098521F"/>
    <w:rsid w:val="00990649"/>
    <w:rsid w:val="009922E8"/>
    <w:rsid w:val="0099531F"/>
    <w:rsid w:val="00996D27"/>
    <w:rsid w:val="009A0ACC"/>
    <w:rsid w:val="009A1E5C"/>
    <w:rsid w:val="009A25E0"/>
    <w:rsid w:val="009A2EEC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E63"/>
    <w:rsid w:val="009E112E"/>
    <w:rsid w:val="009E6ED1"/>
    <w:rsid w:val="009F2BA5"/>
    <w:rsid w:val="009F3D47"/>
    <w:rsid w:val="00A05AC3"/>
    <w:rsid w:val="00A06114"/>
    <w:rsid w:val="00A34BA6"/>
    <w:rsid w:val="00A47CBE"/>
    <w:rsid w:val="00A51657"/>
    <w:rsid w:val="00A5247E"/>
    <w:rsid w:val="00A53E27"/>
    <w:rsid w:val="00A66A94"/>
    <w:rsid w:val="00A92B17"/>
    <w:rsid w:val="00A96C71"/>
    <w:rsid w:val="00AA4F90"/>
    <w:rsid w:val="00AA63FA"/>
    <w:rsid w:val="00AB2F79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F5537"/>
    <w:rsid w:val="00AF7A10"/>
    <w:rsid w:val="00B026FE"/>
    <w:rsid w:val="00B10E14"/>
    <w:rsid w:val="00B346AE"/>
    <w:rsid w:val="00B46181"/>
    <w:rsid w:val="00B5442C"/>
    <w:rsid w:val="00B6182D"/>
    <w:rsid w:val="00B901BA"/>
    <w:rsid w:val="00B93515"/>
    <w:rsid w:val="00BA1EDD"/>
    <w:rsid w:val="00BA23A0"/>
    <w:rsid w:val="00BA46AD"/>
    <w:rsid w:val="00BB2312"/>
    <w:rsid w:val="00BC0FFE"/>
    <w:rsid w:val="00BC1DEB"/>
    <w:rsid w:val="00BC2337"/>
    <w:rsid w:val="00BC5CF4"/>
    <w:rsid w:val="00BC65C1"/>
    <w:rsid w:val="00BD0070"/>
    <w:rsid w:val="00BD269C"/>
    <w:rsid w:val="00BD28B7"/>
    <w:rsid w:val="00BD2C9C"/>
    <w:rsid w:val="00BD4F39"/>
    <w:rsid w:val="00BD65D7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62114"/>
    <w:rsid w:val="00C9116E"/>
    <w:rsid w:val="00C94225"/>
    <w:rsid w:val="00CA051C"/>
    <w:rsid w:val="00CA299B"/>
    <w:rsid w:val="00CB56DA"/>
    <w:rsid w:val="00CB7393"/>
    <w:rsid w:val="00CD7556"/>
    <w:rsid w:val="00CE1069"/>
    <w:rsid w:val="00CF316F"/>
    <w:rsid w:val="00CF75E8"/>
    <w:rsid w:val="00D1010B"/>
    <w:rsid w:val="00D11516"/>
    <w:rsid w:val="00D152A2"/>
    <w:rsid w:val="00D2062F"/>
    <w:rsid w:val="00D36734"/>
    <w:rsid w:val="00D36D93"/>
    <w:rsid w:val="00D44B28"/>
    <w:rsid w:val="00D60188"/>
    <w:rsid w:val="00D7069A"/>
    <w:rsid w:val="00D73040"/>
    <w:rsid w:val="00D80B99"/>
    <w:rsid w:val="00D84487"/>
    <w:rsid w:val="00D845DF"/>
    <w:rsid w:val="00DA3F55"/>
    <w:rsid w:val="00DD2ADD"/>
    <w:rsid w:val="00DD6E79"/>
    <w:rsid w:val="00DE22BE"/>
    <w:rsid w:val="00E06B06"/>
    <w:rsid w:val="00E16F73"/>
    <w:rsid w:val="00E20D08"/>
    <w:rsid w:val="00E26AD9"/>
    <w:rsid w:val="00E3218C"/>
    <w:rsid w:val="00E40342"/>
    <w:rsid w:val="00E43F42"/>
    <w:rsid w:val="00E51FBB"/>
    <w:rsid w:val="00E65425"/>
    <w:rsid w:val="00E674A3"/>
    <w:rsid w:val="00E8505B"/>
    <w:rsid w:val="00E930D8"/>
    <w:rsid w:val="00E95B86"/>
    <w:rsid w:val="00E95BB2"/>
    <w:rsid w:val="00EA13F5"/>
    <w:rsid w:val="00EA78CA"/>
    <w:rsid w:val="00EC3DE4"/>
    <w:rsid w:val="00EC41C2"/>
    <w:rsid w:val="00EC4D71"/>
    <w:rsid w:val="00EC6DE7"/>
    <w:rsid w:val="00ED2CB2"/>
    <w:rsid w:val="00ED72F7"/>
    <w:rsid w:val="00EE3E20"/>
    <w:rsid w:val="00EE6095"/>
    <w:rsid w:val="00EF52D5"/>
    <w:rsid w:val="00F010F0"/>
    <w:rsid w:val="00F04893"/>
    <w:rsid w:val="00F06511"/>
    <w:rsid w:val="00F12E7D"/>
    <w:rsid w:val="00F16A71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C2B2B"/>
    <w:rsid w:val="00FC5D68"/>
    <w:rsid w:val="00FE277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A8A58F0-83A4-497B-914D-4B022083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9</cp:revision>
  <cp:lastPrinted>2018-07-12T06:11:00Z</cp:lastPrinted>
  <dcterms:created xsi:type="dcterms:W3CDTF">2018-07-11T02:08:00Z</dcterms:created>
  <dcterms:modified xsi:type="dcterms:W3CDTF">2018-07-12T10:35:00Z</dcterms:modified>
</cp:coreProperties>
</file>