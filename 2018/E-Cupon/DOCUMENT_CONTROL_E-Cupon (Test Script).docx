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316BCBD1" w:rsidR="008715B4" w:rsidRPr="008715B4" w:rsidRDefault="00D2466B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Employee benefit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77777777" w:rsidR="008715B4" w:rsidRPr="008715B4" w:rsidRDefault="003C0611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3C0611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User Acceptance Test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(UAT)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คำเต่ย</w:t>
            </w:r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301F7C66" w:rsidR="008715B4" w:rsidRPr="008715B4" w:rsidRDefault="0061579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07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6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42F41305" w:rsidR="008715B4" w:rsidRPr="008715B4" w:rsidRDefault="0061579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  <w:r w:rsidR="00510AB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7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510AB5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6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9C74661" w:rsidR="008715B4" w:rsidRPr="008715B4" w:rsidRDefault="00D2466B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Employee benefit</w:t>
            </w:r>
          </w:p>
        </w:tc>
      </w:tr>
      <w:tr w:rsidR="008715B4" w:rsidRPr="008715B4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3F5BA25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04F2DBE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Manager</w:t>
            </w:r>
          </w:p>
        </w:tc>
        <w:tc>
          <w:tcPr>
            <w:tcW w:w="2269" w:type="dxa"/>
          </w:tcPr>
          <w:p w14:paraId="201DC898" w14:textId="1D473992"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</w:p>
        </w:tc>
        <w:tc>
          <w:tcPr>
            <w:tcW w:w="3122" w:type="dxa"/>
          </w:tcPr>
          <w:p w14:paraId="31A529E4" w14:textId="507864F0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Owner</w:t>
            </w:r>
          </w:p>
        </w:tc>
        <w:tc>
          <w:tcPr>
            <w:tcW w:w="2269" w:type="dxa"/>
          </w:tcPr>
          <w:p w14:paraId="060CE2E4" w14:textId="68B41D7F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</w:p>
        </w:tc>
        <w:tc>
          <w:tcPr>
            <w:tcW w:w="3122" w:type="dxa"/>
          </w:tcPr>
          <w:p w14:paraId="3768FA67" w14:textId="35C52F4B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3E166E99" w14:textId="04905885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D9DAC2F" w14:textId="60DC7564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1F078583" w14:textId="1C8C2EAC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E99A444" w14:textId="30A09BF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77777777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7E2EF3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Member</w:t>
            </w:r>
          </w:p>
        </w:tc>
        <w:tc>
          <w:tcPr>
            <w:tcW w:w="2269" w:type="dxa"/>
          </w:tcPr>
          <w:p w14:paraId="551F8965" w14:textId="676CEA71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35E6BAF0" w14:textId="48E72B1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77777777"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14:paraId="6ADC55E2" w14:textId="31EAC128" w:rsidR="00431A0C" w:rsidRPr="00FA0F2A" w:rsidRDefault="00047602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AC77D0">
        <w:rPr>
          <w:rFonts w:ascii="BBQ Plz Rounded" w:hAnsi="BBQ Plz Rounded" w:cs="BBQ Plz Rounded"/>
          <w:sz w:val="32"/>
          <w:szCs w:val="32"/>
        </w:rPr>
        <w:t>Employee Benefit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777"/>
        <w:gridCol w:w="5948"/>
        <w:gridCol w:w="5057"/>
        <w:gridCol w:w="1339"/>
        <w:gridCol w:w="1713"/>
        <w:gridCol w:w="6"/>
      </w:tblGrid>
      <w:tr w:rsidR="007A01E3" w:rsidRPr="00EC4D71" w14:paraId="6A82BFB9" w14:textId="77777777" w:rsidTr="006F2776">
        <w:trPr>
          <w:trHeight w:val="420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AFDF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  <w:r w:rsidR="00EC4D71"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  <w:r w:rsidR="00AD611C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(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U</w:t>
            </w:r>
            <w:r w:rsidR="00DE22BE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I</w:t>
            </w:r>
            <w:r w:rsidR="00B93515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T</w:t>
            </w:r>
            <w:r w:rsidR="00EC4D71"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  <w:t>)</w:t>
            </w:r>
          </w:p>
        </w:tc>
      </w:tr>
      <w:tr w:rsidR="00FA0F2A" w:rsidRPr="00EC4D71" w14:paraId="6490A70C" w14:textId="77777777" w:rsidTr="006F2776">
        <w:trPr>
          <w:gridAfter w:val="1"/>
          <w:wAfter w:w="2" w:type="pct"/>
          <w:trHeight w:val="42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183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83F" w14:textId="77777777"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192" w14:textId="77777777"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8DC" w14:textId="77777777"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14:paraId="0E8DB9F4" w14:textId="77777777"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3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8ACC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FA0F2A" w:rsidRPr="00EC4D71" w14:paraId="18ADEF3D" w14:textId="77777777" w:rsidTr="006F2776">
        <w:trPr>
          <w:gridAfter w:val="1"/>
          <w:wAfter w:w="2" w:type="pct"/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569C7" w14:textId="2C53E34E" w:rsidR="00047602" w:rsidRPr="00094162" w:rsidRDefault="00AC77D0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>Employee Benefit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997B8C7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C98A10E" w14:textId="77777777" w:rsidR="00047602" w:rsidRPr="00EC4D71" w:rsidRDefault="00047602" w:rsidP="00BB231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676C2E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FA0F2A" w:rsidRPr="00C27CAA" w14:paraId="5E66B8B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B86C" w14:textId="77777777" w:rsidR="00047602" w:rsidRPr="009F2BA5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4" w:name="_Hlk512000083"/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E917" w14:textId="77777777" w:rsidR="00047602" w:rsidRPr="009F2BA5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90A31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1419AB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84F9BC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6D8E18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0FEAA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4"/>
      <w:tr w:rsidR="00FA0F2A" w:rsidRPr="00EC4D71" w14:paraId="1A3724D4" w14:textId="77777777" w:rsidTr="006F2776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3E96" w14:textId="77777777"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5C3A2" w14:textId="77777777" w:rsidR="0016112A" w:rsidRPr="00BF3C22" w:rsidRDefault="0020541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r w:rsidR="0016112A" w:rsidRPr="00BF3C22">
              <w:rPr>
                <w:sz w:val="22"/>
                <w:szCs w:val="22"/>
              </w:rPr>
              <w:t xml:space="preserve"> </w:t>
            </w:r>
            <w:r w:rsidR="00BC233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http://192.168.10.98/BBQIntra/login</w:t>
            </w:r>
          </w:p>
          <w:p w14:paraId="73FEC7BC" w14:textId="09C678E4" w:rsidR="00205414" w:rsidRPr="00BF3C22" w:rsidRDefault="006F6F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Name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Password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A05AC3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65BF" w14:textId="77777777" w:rsidR="00047602" w:rsidRPr="00BF3C22" w:rsidRDefault="003E0A78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พาไปหน้าแรกระบบ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Portal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8F9F9" w14:textId="621192B9" w:rsidR="00047602" w:rsidRPr="00BF3C22" w:rsidRDefault="00047602" w:rsidP="00431A0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9806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062D7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C9C3A" w14:textId="77777777" w:rsidR="00656D28" w:rsidRPr="009F2BA5" w:rsidRDefault="003E0A7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2344A" w14:textId="7BE6715A" w:rsidR="00656D28" w:rsidRPr="009F2BA5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</w:t>
            </w:r>
            <w:r w:rsidR="00AC77D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ใช้สิทธิ์</w:t>
            </w:r>
            <w:r w:rsidR="00AC77D0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="00AC77D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กรณีไม่เลือกสาขา)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ACBED8" w14:textId="77777777"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2234A5" w14:textId="77777777"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4A5F0D" w14:textId="77777777"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911E7" w:rsidRPr="00260141" w14:paraId="3BA16B33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08A8E" w14:textId="77777777" w:rsidR="00A911E7" w:rsidRPr="00AC77D0" w:rsidRDefault="00A911E7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C5F4B" w14:textId="77777777" w:rsidR="00A911E7" w:rsidRDefault="00AC77D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332D8F14" w14:textId="77777777" w:rsidR="00AC77D0" w:rsidRDefault="00AC77D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7F13736" w14:textId="77777777" w:rsidR="00AC77D0" w:rsidRDefault="00AC77D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“ใช้สิทธิ์”</w:t>
            </w:r>
          </w:p>
          <w:p w14:paraId="7566BBA8" w14:textId="77777777" w:rsidR="00DB0F6D" w:rsidRDefault="00AC77D0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กรอกรหัสประจำตัวประชาชนในช่อง “</w:t>
            </w:r>
            <w:r w:rsidRPr="00AC77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6A1064FE" w14:textId="50E4D25B" w:rsidR="00AC77D0" w:rsidRPr="00AC77D0" w:rsidRDefault="00DB0F6D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“ยืนยัน”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6DE20" w14:textId="77777777" w:rsidR="00A911E7" w:rsidRDefault="00DB0F6D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49A1D5A1" w14:textId="327684A0" w:rsidR="00DB0F6D" w:rsidRDefault="00DB0F6D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แสดงส่วนการกรอกข้อมูลเลขประจำตัวประชาชน</w:t>
            </w:r>
          </w:p>
          <w:p w14:paraId="07CAB490" w14:textId="6BE2C8D7" w:rsidR="00470369" w:rsidRDefault="00470369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กรอกข้อมูลได้จำนวน 13 หลัก</w:t>
            </w:r>
          </w:p>
          <w:p w14:paraId="11FF4469" w14:textId="77817A97" w:rsidR="00DB0F6D" w:rsidRPr="00AC77D0" w:rsidRDefault="00DB0F6D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แสดงข้อความในส่วน “</w:t>
            </w:r>
            <w:r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สาขาที่เข้ารับบริการ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กรุณาระบุสาขาที่เข้ารับบริการ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02559" w14:textId="1C702685" w:rsidR="00A911E7" w:rsidRPr="00AC77D0" w:rsidRDefault="00DB0F6D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57975" w14:textId="77777777" w:rsidR="00A911E7" w:rsidRPr="00AC77D0" w:rsidRDefault="00A911E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911E7" w:rsidRPr="00260141" w14:paraId="648ECA9C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1B7F52" w14:textId="04843F09" w:rsidR="00A911E7" w:rsidRPr="00C60E9E" w:rsidRDefault="00DB0F6D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F038EB" w14:textId="5A443720" w:rsidR="00A911E7" w:rsidRPr="00C60E9E" w:rsidRDefault="00DB0F6D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ตรวจสอบการใช้สิทธิ์</w:t>
            </w:r>
            <w:r w:rsidRPr="00C60E9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กรณีไม่กรอกเลขบัตรประชาชน)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EC457D3" w14:textId="77777777" w:rsidR="00A911E7" w:rsidRPr="00C60E9E" w:rsidRDefault="00A911E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6A2C4B" w14:textId="77777777" w:rsidR="00A911E7" w:rsidRPr="00C60E9E" w:rsidRDefault="00A911E7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D320FA3" w14:textId="77777777" w:rsidR="00A911E7" w:rsidRPr="00C60E9E" w:rsidRDefault="00A911E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1E7" w:rsidRPr="00260141" w14:paraId="07477763" w14:textId="77777777" w:rsidTr="00470369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3134A" w14:textId="77777777" w:rsidR="00A911E7" w:rsidRPr="00AC77D0" w:rsidRDefault="00A911E7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11F7F" w14:textId="77777777" w:rsidR="00DB0F6D" w:rsidRDefault="00DB0F6D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7642213A" w14:textId="77777777" w:rsidR="00DB0F6D" w:rsidRDefault="00DB0F6D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F819A58" w14:textId="77777777" w:rsidR="00A911E7" w:rsidRDefault="00DB0F6D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“ใช้สิทธิ์”</w:t>
            </w:r>
          </w:p>
          <w:p w14:paraId="696F665F" w14:textId="77777777" w:rsidR="00DB0F6D" w:rsidRDefault="00DB0F6D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“ยืนยัน”</w:t>
            </w:r>
          </w:p>
          <w:p w14:paraId="1EDFA9FC" w14:textId="77777777" w:rsidR="00470369" w:rsidRDefault="00470369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6F539981" w14:textId="77777777" w:rsidR="00470369" w:rsidRDefault="00470369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6894804" w14:textId="77777777" w:rsidR="00470369" w:rsidRDefault="00470369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1EF640D7" w14:textId="77777777" w:rsidR="00470369" w:rsidRDefault="00470369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1E34552" w14:textId="77777777" w:rsidR="00470369" w:rsidRDefault="00470369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DB7A033" w14:textId="68222B48" w:rsidR="00470369" w:rsidRPr="00DB0F6D" w:rsidRDefault="00470369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E5F0D" w14:textId="77777777" w:rsidR="00DB0F6D" w:rsidRDefault="00DB0F6D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26C16644" w14:textId="77777777" w:rsidR="00DB0F6D" w:rsidRDefault="00DB0F6D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แสดงส่วนการกรอกข้อมูลเลขประจำตัวประชาชน</w:t>
            </w:r>
          </w:p>
          <w:p w14:paraId="1889A5B6" w14:textId="78ED3DB8" w:rsidR="00A911E7" w:rsidRPr="00AC77D0" w:rsidRDefault="000466CF" w:rsidP="00DB0F6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 w:rsidR="00DB0F6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แสดงข้อความในส่วน “</w:t>
            </w:r>
            <w:r w:rsidR="00DB0F6D"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หมายเลขบัตรประชาชน</w:t>
            </w:r>
            <w:r w:rsidR="00DB0F6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DB0F6D"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กรุณากรอกเลขบัตรประชาชน 13 หลัก</w:t>
            </w:r>
            <w:r w:rsidR="00DB0F6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70125" w14:textId="363AA988" w:rsidR="00A911E7" w:rsidRPr="00AC77D0" w:rsidRDefault="00217985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D0EB1" w14:textId="77777777" w:rsidR="00A911E7" w:rsidRDefault="000466CF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4F81BD" w:themeColor="accent1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 w:rsidR="00217985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ข้อความที่แสดงไม่ถู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กต้อง </w:t>
            </w:r>
            <w:commentRangeStart w:id="5"/>
            <w:r w:rsidRPr="000466CF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5"/>
            <w:r>
              <w:rPr>
                <w:rStyle w:val="af1"/>
              </w:rPr>
              <w:commentReference w:id="5"/>
            </w:r>
          </w:p>
          <w:p w14:paraId="68E3D3F6" w14:textId="190E77D9" w:rsidR="00CB6301" w:rsidRPr="00AC77D0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** แก้ให้แล้ว</w:t>
            </w:r>
          </w:p>
        </w:tc>
      </w:tr>
      <w:tr w:rsidR="00A911E7" w:rsidRPr="00260141" w14:paraId="2BA3355A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BEF8D8" w14:textId="1267C8EF" w:rsidR="00A911E7" w:rsidRPr="00C60E9E" w:rsidRDefault="000466CF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D601D" w14:textId="11F537D4" w:rsidR="00A911E7" w:rsidRPr="00C60E9E" w:rsidRDefault="00F23A2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ตรวจสอบการใช้สิทธิ์</w:t>
            </w:r>
            <w:r w:rsidRPr="00C60E9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กรณีกรอกเลขบัตรประชาชน</w:t>
            </w:r>
            <w:r w:rsidR="00470369"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ไม่ครบ</w:t>
            </w: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C3D3D3C" w14:textId="77777777" w:rsidR="00A911E7" w:rsidRPr="00C60E9E" w:rsidRDefault="00A911E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62F4A6" w14:textId="77777777" w:rsidR="00A911E7" w:rsidRPr="00C60E9E" w:rsidRDefault="00A911E7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3505394" w14:textId="77777777" w:rsidR="00A911E7" w:rsidRPr="00C60E9E" w:rsidRDefault="00A911E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466CF" w:rsidRPr="00260141" w14:paraId="56CD05E3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D1C19" w14:textId="77777777" w:rsidR="000466CF" w:rsidRPr="00AC77D0" w:rsidRDefault="000466CF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280A5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221E0AB7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58DE0F9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“ใช้สิทธิ์”</w:t>
            </w:r>
          </w:p>
          <w:p w14:paraId="5398DB24" w14:textId="77777777" w:rsidR="000466CF" w:rsidRDefault="00470369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กรอกรหัสประจำตัวประชาชนในช่อง “</w:t>
            </w:r>
            <w:r w:rsidRPr="00AC77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จำนวน 12 หลัก</w:t>
            </w:r>
          </w:p>
          <w:p w14:paraId="64ABA899" w14:textId="721C4AE4" w:rsidR="00470369" w:rsidRPr="00AC77D0" w:rsidRDefault="00470369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“ยืนยัน”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A36CB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3840565F" w14:textId="0040DF91" w:rsidR="000466CF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แสดงส่วนการกรอกข้อมูลเลขประจำตัวประชาชน</w:t>
            </w:r>
          </w:p>
          <w:p w14:paraId="0A07E787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กรอกข้อมูลได้จำนวน 13 หลัก</w:t>
            </w:r>
          </w:p>
          <w:p w14:paraId="259CF455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แสดงข้อความในส่วน “</w:t>
            </w:r>
            <w:r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หมายเลขบัตรประชาชน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กรุณากรอกเลขบัตรประชาชน 13 หลัก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86FD44B" w14:textId="432CB808" w:rsidR="00470369" w:rsidRPr="00AC77D0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00B80" w14:textId="33805A5F" w:rsidR="000466CF" w:rsidRPr="00AC77D0" w:rsidRDefault="00470369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6078F" w14:textId="77777777" w:rsidR="000466CF" w:rsidRPr="00AC77D0" w:rsidRDefault="000466CF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70369" w:rsidRPr="00260141" w14:paraId="18CD9BE0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A229A1" w14:textId="5E17AF06" w:rsidR="00470369" w:rsidRPr="00C60E9E" w:rsidRDefault="00470369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23F669" w14:textId="24A97B51" w:rsidR="00470369" w:rsidRPr="00C60E9E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ตรวจสอบการใช้สิทธิ์</w:t>
            </w:r>
            <w:r w:rsidRPr="00C60E9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(</w:t>
            </w: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กรณีกรอกเลขบัตรประชาชนเป็นตัวอักษร)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DB0C36D" w14:textId="77777777" w:rsidR="00470369" w:rsidRPr="00C60E9E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1463007" w14:textId="77777777" w:rsidR="00470369" w:rsidRPr="00C60E9E" w:rsidRDefault="00470369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CAD20BB" w14:textId="77777777" w:rsidR="00470369" w:rsidRPr="00C60E9E" w:rsidRDefault="00470369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70369" w:rsidRPr="00260141" w14:paraId="73793B3C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CEBA4" w14:textId="77777777" w:rsidR="00470369" w:rsidRPr="00AC77D0" w:rsidRDefault="00470369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3B27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3675FA0C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7065EA5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“ใช้สิทธิ์”</w:t>
            </w:r>
          </w:p>
          <w:p w14:paraId="1516A353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กรอกรหัสประจำตัวประชาชนในช่อง “</w:t>
            </w:r>
            <w:r w:rsidRPr="00AC77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abcqwertyuiopa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จำนวน 13 หลัก</w:t>
            </w:r>
          </w:p>
          <w:p w14:paraId="4578E598" w14:textId="21051C2C" w:rsidR="00470369" w:rsidRPr="00AC77D0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“ยืนยัน”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28759C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423495D2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แสดงส่วนการกรอกข้อมูลเลขประจำตัวประชาชน</w:t>
            </w:r>
          </w:p>
          <w:p w14:paraId="76648350" w14:textId="77777777" w:rsidR="00470369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กรอกข้อมูลได้จำนวน 13 หลัก</w:t>
            </w:r>
          </w:p>
          <w:p w14:paraId="4A0CCB2A" w14:textId="1784EFC1" w:rsidR="00470369" w:rsidRPr="00AC77D0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แสดงข้อความในส่วน “</w:t>
            </w:r>
            <w:r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หมายเลขบัตรประชาชน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47036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กรุณากรอกตัวเลขเท่านั้น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E704" w14:textId="231CC3B8" w:rsidR="00470369" w:rsidRPr="00AC77D0" w:rsidRDefault="001668CE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D7FB6" w14:textId="77777777" w:rsidR="00470369" w:rsidRPr="00AC77D0" w:rsidRDefault="00470369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CB6301" w:rsidRPr="00260141" w14:paraId="3ABB9F87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A5787E" w14:textId="4AE3E478" w:rsidR="00CB6301" w:rsidRPr="00C60E9E" w:rsidRDefault="00CB6301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0C351D" w14:textId="10B6336E" w:rsidR="00CB6301" w:rsidRPr="00C60E9E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</w:t>
            </w:r>
            <w:r w:rsidR="008B6670"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การใช้สิทธิ์ (กรณีกรอกเลขบัตรประชาชนไม่ถูกต้อง)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B5E9457" w14:textId="77777777" w:rsidR="00CB6301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66DC2B7" w14:textId="77777777" w:rsidR="00CB6301" w:rsidRDefault="00CB6301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D3E315" w14:textId="77777777" w:rsidR="00CB6301" w:rsidRPr="00AC77D0" w:rsidRDefault="00CB6301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8B6670" w:rsidRPr="00260141" w14:paraId="19C844D6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CA30" w14:textId="77777777" w:rsidR="008B6670" w:rsidRDefault="008B6670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10802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3FCD0E44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8A922DE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“ใช้สิทธิ์”</w:t>
            </w:r>
          </w:p>
          <w:p w14:paraId="37E1A0AD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กรอกรหัสประจำตัวประชาชนในช่อง “</w:t>
            </w:r>
            <w:r w:rsidRPr="00AC77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 โดยเปลี่ยนแปลงจำนวนหลักท้ายสุด</w:t>
            </w:r>
          </w:p>
          <w:p w14:paraId="7A91AAE8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“ยืนยัน”</w:t>
            </w:r>
          </w:p>
          <w:p w14:paraId="2E63E0F4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1663B2DB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A95CBF7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6EDCBAF5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333707C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92C883D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69E347C" w14:textId="076F055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02AA3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0C5082C3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แสดงส่วนการกรอกข้อมูลเลขประจำตัวประชาชน</w:t>
            </w:r>
          </w:p>
          <w:p w14:paraId="07B53AA0" w14:textId="77777777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กรอกข้อมูลได้จำนวน 13 หลัก</w:t>
            </w:r>
          </w:p>
          <w:p w14:paraId="7E50307E" w14:textId="5187F8D1" w:rsidR="008B6670" w:rsidRDefault="008B6670" w:rsidP="008B667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แสดงข้อความในส่วน “</w:t>
            </w:r>
            <w:r w:rsidRPr="00DB0F6D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หมายเลขบัตรประชาชน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8B667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รหัสบัตรประชาชนไม่ถูกต้อง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13B7F" w14:textId="64F3E5DE" w:rsidR="008B6670" w:rsidRDefault="003E7D10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45C5D" w14:textId="77777777" w:rsidR="008B6670" w:rsidRPr="00AC77D0" w:rsidRDefault="008B6670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70369" w:rsidRPr="00260141" w14:paraId="020CE76A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C901A0" w14:textId="32EE64F4" w:rsidR="00470369" w:rsidRPr="00C60E9E" w:rsidRDefault="00CB6301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04618" w14:textId="72212B17" w:rsidR="00470369" w:rsidRPr="00C60E9E" w:rsidRDefault="001668CE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ตรวจสอบการใช้สิทธิ์ (กรณีกรอกข้อมูลครบถ้วน)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B9DE0EF" w14:textId="77777777" w:rsidR="00470369" w:rsidRPr="00C60E9E" w:rsidRDefault="00470369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2CAFEFA" w14:textId="77777777" w:rsidR="00470369" w:rsidRPr="00C60E9E" w:rsidRDefault="00470369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0A4819B" w14:textId="77777777" w:rsidR="00470369" w:rsidRPr="00C60E9E" w:rsidRDefault="00470369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70369" w:rsidRPr="00260141" w14:paraId="5410A56A" w14:textId="77777777" w:rsidTr="00705465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04B68" w14:textId="77777777" w:rsidR="00470369" w:rsidRPr="00AC77D0" w:rsidRDefault="00470369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6A63" w14:textId="77777777" w:rsidR="001668CE" w:rsidRDefault="001668CE" w:rsidP="001668C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16C5588B" w14:textId="77777777" w:rsidR="001668CE" w:rsidRDefault="001668CE" w:rsidP="001668C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BE29AA6" w14:textId="77777777" w:rsidR="001668CE" w:rsidRDefault="001668CE" w:rsidP="001668C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“ใช้สิทธิ์”</w:t>
            </w:r>
          </w:p>
          <w:p w14:paraId="34D81D74" w14:textId="0639F959" w:rsidR="001668CE" w:rsidRDefault="001668CE" w:rsidP="001668CE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กรอกรหัสประจำตัวประชาชนในช่อง “</w:t>
            </w:r>
            <w:r w:rsidRPr="00AC77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จำนวน 1</w:t>
            </w:r>
            <w:r w:rsidR="009A6B3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หลัก</w:t>
            </w:r>
          </w:p>
          <w:p w14:paraId="44F80B95" w14:textId="77777777" w:rsidR="00470369" w:rsidRDefault="009A6B37" w:rsidP="00CB630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 w:rsidR="00CB630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กดปุ่ม “ยืนยัน”</w:t>
            </w:r>
          </w:p>
          <w:p w14:paraId="1B399539" w14:textId="5C7A38F5" w:rsidR="00CB6301" w:rsidRPr="00AC77D0" w:rsidRDefault="00CB6301" w:rsidP="00CB630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กดปุ่ม “ปิด”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AACDE" w14:textId="77777777" w:rsidR="00CB6301" w:rsidRDefault="00CB6301" w:rsidP="00CB630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17667853" w14:textId="77777777" w:rsidR="00CB6301" w:rsidRDefault="00CB6301" w:rsidP="00CB630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แสดงส่วนการกรอกข้อมูลเลขประจำตัวประชาชน</w:t>
            </w:r>
          </w:p>
          <w:p w14:paraId="5122BA0E" w14:textId="77777777" w:rsidR="00CB6301" w:rsidRDefault="00CB6301" w:rsidP="00CB630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กรอกข้อมูลได้จำนวน 13 หลัก</w:t>
            </w:r>
          </w:p>
          <w:p w14:paraId="33D54C75" w14:textId="77777777" w:rsidR="00B823A3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</w:t>
            </w:r>
          </w:p>
          <w:p w14:paraId="28774661" w14:textId="234A0EDC" w:rsidR="00470369" w:rsidRDefault="00B823A3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</w:t>
            </w:r>
            <w:r w:rsidR="00CB630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แสดง </w:t>
            </w:r>
            <w:r w:rsidR="00CB630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QR Code</w:t>
            </w:r>
            <w:r w:rsidR="0047660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47660B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และระยะเวลาการใช้งาน เช่น “</w:t>
            </w:r>
            <w:r w:rsidRPr="00B823A3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กรุณาใช้คูปองก่อน 07-06-2018 17:12 น.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B28DA92" w14:textId="27DC0BB6" w:rsidR="00B823A3" w:rsidRDefault="00B823A3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ซ่อนปุ่ม “บริจาค”</w:t>
            </w:r>
          </w:p>
          <w:p w14:paraId="3FBA13F1" w14:textId="29E99F87" w:rsidR="00B823A3" w:rsidRDefault="00B823A3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เปลี่ยนปุ่ม “ใช้สิทธิ์” เป็นปุ่ม “เช็คสิทธิ์”</w:t>
            </w:r>
          </w:p>
          <w:p w14:paraId="20D03914" w14:textId="77777777" w:rsidR="00CB6301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6. </w:t>
            </w:r>
          </w:p>
          <w:p w14:paraId="7D485F8F" w14:textId="77777777" w:rsidR="00CB6301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Reload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หน้าและพากลับไปหน้าข้อมูลส่วนบุคคล</w:t>
            </w:r>
          </w:p>
          <w:p w14:paraId="701437F5" w14:textId="77777777" w:rsidR="00CB6301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กรณีที่ยังไม่ครบกำหนดเวลารายการสิทธิ์จะยังแสดงอยู่</w:t>
            </w:r>
          </w:p>
          <w:p w14:paraId="0B1E6747" w14:textId="0F0B04A4" w:rsidR="00CB6301" w:rsidRPr="00AC77D0" w:rsidRDefault="00CB6301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กรณีที่ครบกำหนดเวลารายการสิทธิ์จะหายไป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CD1C8" w14:textId="78542D3E" w:rsidR="00470369" w:rsidRPr="00AC77D0" w:rsidRDefault="00CB6301" w:rsidP="0070546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B394F" w14:textId="74258EC1" w:rsidR="00470369" w:rsidRDefault="00705465" w:rsidP="0070546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5.ไม่แสดงช่วงเวลาที่สามารถใช้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QR Code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ได้ </w:t>
            </w:r>
            <w:commentRangeStart w:id="6"/>
            <w:r w:rsidRPr="00705465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6"/>
            <w:r>
              <w:rPr>
                <w:rStyle w:val="af1"/>
              </w:rPr>
              <w:commentReference w:id="6"/>
            </w:r>
          </w:p>
          <w:p w14:paraId="672C992C" w14:textId="77777777" w:rsidR="00705465" w:rsidRDefault="00705465" w:rsidP="0070546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4F81BD" w:themeColor="accent1"/>
                <w:sz w:val="22"/>
                <w:szCs w:val="22"/>
                <w:u w:val="single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มีการสร้าง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QR Code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ซ้ำซ้อนเมื่อกดปุ่ม </w:t>
            </w:r>
            <w:commentRangeStart w:id="7"/>
            <w:r w:rsidRPr="00705465">
              <w:rPr>
                <w:rFonts w:ascii="BBQ Plz Rounded" w:eastAsia="Times New Roman" w:hAnsi="BBQ Plz Rounded" w:cs="BBQ Plz Rounded" w:hint="cs"/>
                <w:b/>
                <w:bCs/>
                <w:color w:val="4F81BD" w:themeColor="accent1"/>
                <w:sz w:val="22"/>
                <w:szCs w:val="22"/>
                <w:u w:val="single"/>
                <w:cs/>
              </w:rPr>
              <w:t>รูปภาพ</w:t>
            </w:r>
            <w:commentRangeEnd w:id="7"/>
            <w:r>
              <w:rPr>
                <w:rStyle w:val="af1"/>
              </w:rPr>
              <w:commentReference w:id="7"/>
            </w:r>
          </w:p>
          <w:p w14:paraId="6D8DB532" w14:textId="77777777" w:rsidR="00E0419B" w:rsidRDefault="00E0419B" w:rsidP="0070546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1B8A7F7" w14:textId="10B7701F" w:rsidR="00E0419B" w:rsidRPr="00AC77D0" w:rsidRDefault="00E0419B" w:rsidP="0070546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*** แก้ให้แล้ว และปรับการแสดงผลปุ่มหลังจากใช้งานสิทธิ์</w:t>
            </w:r>
          </w:p>
        </w:tc>
      </w:tr>
      <w:tr w:rsidR="001668CE" w:rsidRPr="00260141" w14:paraId="45A901F3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6A2ABE" w14:textId="0778DFD0" w:rsidR="001668CE" w:rsidRPr="00C60E9E" w:rsidRDefault="003E7D10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F67E15" w14:textId="2C63F76E" w:rsidR="001668CE" w:rsidRPr="00C60E9E" w:rsidRDefault="003E7D10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</w:t>
            </w:r>
            <w:r w:rsidR="000B1541"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การใช้สิทธิ์ (กรณี</w:t>
            </w:r>
            <w:r w:rsidR="00A363F6"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ใ</w:t>
            </w:r>
            <w:r w:rsidR="000B1541"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ช้สิทธิ์แล้วและกดใช้สิทธิ์ซ้ำและยังอยู่ในช่วงระยะเวลาการใช้งาน </w:t>
            </w:r>
            <w:r w:rsidR="000B1541" w:rsidRPr="00C60E9E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QR Code</w:t>
            </w:r>
            <w:r w:rsidR="000B1541"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24FDB46" w14:textId="77777777" w:rsidR="001668CE" w:rsidRPr="00C60E9E" w:rsidRDefault="001668CE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C9BD8A2" w14:textId="77777777" w:rsidR="001668CE" w:rsidRPr="00C60E9E" w:rsidRDefault="001668CE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1D28E47" w14:textId="77777777" w:rsidR="001668CE" w:rsidRPr="00C60E9E" w:rsidRDefault="001668CE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68CE" w:rsidRPr="00260141" w14:paraId="0A3DFD00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0DB1A" w14:textId="77777777" w:rsidR="001668CE" w:rsidRPr="00AC77D0" w:rsidRDefault="001668CE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770EF" w14:textId="77777777" w:rsidR="00A363F6" w:rsidRDefault="00A363F6" w:rsidP="00A363F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6F845471" w14:textId="77777777" w:rsidR="00A363F6" w:rsidRDefault="00A363F6" w:rsidP="00A363F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A8682A" w14:textId="48F04542" w:rsidR="00A363F6" w:rsidRDefault="00A363F6" w:rsidP="00A363F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</w:t>
            </w:r>
            <w:r w:rsidR="008C268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เช็ค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สิทธิ์”</w:t>
            </w:r>
          </w:p>
          <w:p w14:paraId="05B25076" w14:textId="391B3722" w:rsidR="001668CE" w:rsidRPr="00AC77D0" w:rsidRDefault="00A363F6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กดปุ่ม “ปิด”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41CE2" w14:textId="77777777" w:rsidR="00A363F6" w:rsidRDefault="00A363F6" w:rsidP="00A363F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3774DCAC" w14:textId="3FC8FBF6" w:rsidR="00A363F6" w:rsidRDefault="00A363F6" w:rsidP="00A363F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QR Code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สิทธิ์ที่ใช้ไปก่อนหน้า</w:t>
            </w:r>
          </w:p>
          <w:p w14:paraId="1C76EDA0" w14:textId="5EB7113D" w:rsidR="00A363F6" w:rsidRDefault="00A363F6" w:rsidP="00A363F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Reload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หน้าใหม่และปิดส่วนแสดง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QR Code</w:t>
            </w:r>
          </w:p>
          <w:p w14:paraId="24C57471" w14:textId="77777777" w:rsidR="001668CE" w:rsidRPr="00AC77D0" w:rsidRDefault="001668CE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E805" w14:textId="21CAD6CE" w:rsidR="001668CE" w:rsidRPr="00AC77D0" w:rsidRDefault="00D06D59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1E0E9" w14:textId="77777777" w:rsidR="001668CE" w:rsidRPr="00AC77D0" w:rsidRDefault="001668CE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1668CE" w:rsidRPr="00260141" w14:paraId="4EFD6712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3DC6F6" w14:textId="7D9F6883" w:rsidR="001668CE" w:rsidRPr="00C60E9E" w:rsidRDefault="00D06D59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067519" w14:textId="12200E89" w:rsidR="001668CE" w:rsidRPr="00C60E9E" w:rsidRDefault="007F13E0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ตรวจสอบการบริจาคสิทธิ์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9C746F4" w14:textId="77777777" w:rsidR="001668CE" w:rsidRPr="00C60E9E" w:rsidRDefault="001668CE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CF9D6AE" w14:textId="77777777" w:rsidR="001668CE" w:rsidRPr="00C60E9E" w:rsidRDefault="001668CE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7ADBB76" w14:textId="77777777" w:rsidR="001668CE" w:rsidRPr="00C60E9E" w:rsidRDefault="001668CE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68CE" w:rsidRPr="00260141" w14:paraId="343A3B14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126A3" w14:textId="77777777" w:rsidR="001668CE" w:rsidRPr="00AC77D0" w:rsidRDefault="001668CE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B752B" w14:textId="77777777" w:rsidR="007F13E0" w:rsidRDefault="007F13E0" w:rsidP="007F13E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14AAABF2" w14:textId="77777777" w:rsidR="007F13E0" w:rsidRDefault="007F13E0" w:rsidP="007F13E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6232A73" w14:textId="77777777" w:rsidR="001668CE" w:rsidRDefault="007F13E0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กดปุ่ม “บริจาค”</w:t>
            </w:r>
          </w:p>
          <w:p w14:paraId="556F2898" w14:textId="77777777" w:rsidR="007F13E0" w:rsidRDefault="007F13E0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กรอกรหัสประจำตัวประชาชนในช่อง “</w:t>
            </w:r>
            <w:r w:rsidRPr="00AC77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จำนวน 1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หลัก</w:t>
            </w:r>
          </w:p>
          <w:p w14:paraId="25231045" w14:textId="77777777" w:rsidR="007F13E0" w:rsidRDefault="007F13E0" w:rsidP="007F13E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“ยืนยัน”</w:t>
            </w:r>
          </w:p>
          <w:p w14:paraId="4C93E553" w14:textId="34EDE2D0" w:rsidR="006C7458" w:rsidRPr="00AC77D0" w:rsidRDefault="006C7458" w:rsidP="007F13E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2DEA7" w14:textId="77777777" w:rsidR="007F13E0" w:rsidRDefault="007F13E0" w:rsidP="007F13E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07645715" w14:textId="77777777" w:rsidR="007F13E0" w:rsidRDefault="007F13E0" w:rsidP="007F13E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แสดงส่วนการกรอกข้อมูลเลขประจำตัวประชาชน</w:t>
            </w:r>
          </w:p>
          <w:p w14:paraId="2F6D6CC3" w14:textId="77777777" w:rsidR="007F13E0" w:rsidRDefault="007F13E0" w:rsidP="007F13E0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กรอกข้อมูลได้จำนวน 13 หลัก</w:t>
            </w:r>
          </w:p>
          <w:p w14:paraId="60D17E23" w14:textId="1AC4A815" w:rsidR="001668CE" w:rsidRPr="00AC77D0" w:rsidRDefault="007F13E0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แสดงกล่องข้อความเป็น “</w:t>
            </w:r>
            <w:r w:rsidRPr="007F13E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ท่านบริจาคคูปองเรียบร้อยแล้วค่ะ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และนำสิทธิ์ที่บริจาคแล้วออกจากรายการ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EE83" w14:textId="60B9047C" w:rsidR="001668CE" w:rsidRPr="00AC77D0" w:rsidRDefault="006C7458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B03B6" w14:textId="77777777" w:rsidR="001668CE" w:rsidRPr="00AC77D0" w:rsidRDefault="001668CE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1668CE" w:rsidRPr="00260141" w14:paraId="392A8902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E7BEBE" w14:textId="3CB8E5F1" w:rsidR="001668CE" w:rsidRPr="00C60E9E" w:rsidRDefault="006C7458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10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D5124" w14:textId="7400F83E" w:rsidR="001668CE" w:rsidRPr="00C60E9E" w:rsidRDefault="006C7458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ตรวจสอบรายงานการบริจาค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56ED547" w14:textId="77777777" w:rsidR="001668CE" w:rsidRPr="00C60E9E" w:rsidRDefault="001668CE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7F8E0BC" w14:textId="77777777" w:rsidR="001668CE" w:rsidRPr="00C60E9E" w:rsidRDefault="001668CE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1D23AE7" w14:textId="77777777" w:rsidR="001668CE" w:rsidRPr="00C60E9E" w:rsidRDefault="001668CE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C7458" w:rsidRPr="00260141" w14:paraId="5FB5E826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2A1B" w14:textId="77777777" w:rsidR="006C7458" w:rsidRPr="00AC77D0" w:rsidRDefault="006C7458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4749" w14:textId="77777777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7147694A" w14:textId="77777777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4A41764" w14:textId="3B927D96" w:rsidR="006C7458" w:rsidRPr="00AC77D0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กดปุ่ม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58240" behindDoc="0" locked="0" layoutInCell="1" allowOverlap="1" wp14:anchorId="7EBCACE3" wp14:editId="650251BA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-4445</wp:posOffset>
                  </wp:positionV>
                  <wp:extent cx="189865" cy="199390"/>
                  <wp:effectExtent l="0" t="0" r="635" b="0"/>
                  <wp:wrapNone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018-06-07_16-50-4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     มมขวาบนของกล่อง “</w:t>
            </w:r>
            <w:r w:rsidRPr="006C745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4C831" w14:textId="77777777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1622190B" w14:textId="02B81751" w:rsidR="006C7458" w:rsidRPr="00AC77D0" w:rsidRDefault="006C7458" w:rsidP="0047036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6C745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รายการ </w:t>
            </w:r>
            <w:r w:rsidRPr="006C745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E-Coupon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779F0" w14:textId="77777777" w:rsidR="006C7458" w:rsidRPr="00AC77D0" w:rsidRDefault="006C7458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B5D8" w14:textId="77777777" w:rsidR="006C7458" w:rsidRPr="00AC77D0" w:rsidRDefault="006C7458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C7458" w:rsidRPr="00260141" w14:paraId="2033201B" w14:textId="77777777" w:rsidTr="00C60E9E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81AAD" w14:textId="56592204" w:rsidR="006C7458" w:rsidRPr="00C60E9E" w:rsidRDefault="006C7458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11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8421B0" w14:textId="761FD6DF" w:rsidR="006C7458" w:rsidRPr="00C60E9E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60E9E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ตรวจสอบการส่งออกรายงานการบริจาค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60D1151" w14:textId="77777777" w:rsidR="006C7458" w:rsidRPr="00C60E9E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E5E02A2" w14:textId="77777777" w:rsidR="006C7458" w:rsidRPr="00C60E9E" w:rsidRDefault="006C7458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797A8CA" w14:textId="77777777" w:rsidR="006C7458" w:rsidRPr="00C60E9E" w:rsidRDefault="006C7458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C7458" w:rsidRPr="00260141" w14:paraId="24DAEFEB" w14:textId="77777777" w:rsidTr="00A911E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0996" w14:textId="77777777" w:rsidR="006C7458" w:rsidRDefault="006C7458" w:rsidP="00470369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9B82F" w14:textId="77777777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 w:rsidRPr="00AC77D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กดชื่อของตนเองมุมขวาบนของหน้าจอ</w:t>
            </w:r>
          </w:p>
          <w:p w14:paraId="5FCBC0C5" w14:textId="77777777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Profile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A49302" w14:textId="4E4D52AE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กดปุ่ม </w:t>
            </w: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0288" behindDoc="0" locked="0" layoutInCell="1" allowOverlap="1" wp14:anchorId="2B065FE8" wp14:editId="2E9A138F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-4445</wp:posOffset>
                  </wp:positionV>
                  <wp:extent cx="189865" cy="199390"/>
                  <wp:effectExtent l="0" t="0" r="635" b="0"/>
                  <wp:wrapNone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018-06-07_16-50-4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     มมขวาบนของกล่อง “</w:t>
            </w:r>
            <w:r w:rsidRPr="006C745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Benefit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AB8828E" w14:textId="0769B315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1312" behindDoc="0" locked="0" layoutInCell="1" allowOverlap="1" wp14:anchorId="550A6FC5" wp14:editId="6389B234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27923</wp:posOffset>
                  </wp:positionV>
                  <wp:extent cx="147955" cy="147955"/>
                  <wp:effectExtent l="0" t="0" r="4445" b="4445"/>
                  <wp:wrapNone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2018-06-07_16-54-4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กดปุ่ม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856C3" w14:textId="77777777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พาไปหน้าข้อมูลส่วนบุคคล</w:t>
            </w:r>
          </w:p>
          <w:p w14:paraId="20F2D7F4" w14:textId="77777777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พาไปหน้า “</w:t>
            </w:r>
            <w:r w:rsidRPr="006C745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รายการ </w:t>
            </w:r>
            <w:r w:rsidRPr="006C745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E-Coupon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3754ADE" w14:textId="082E997A" w:rsidR="006C7458" w:rsidRDefault="006C7458" w:rsidP="006C745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ได้เอกสารรูปแบบไฟล์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5F2DA" w14:textId="77777777" w:rsidR="006C7458" w:rsidRPr="00AC77D0" w:rsidRDefault="006C7458" w:rsidP="00470369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264A0" w14:textId="77777777" w:rsidR="006C7458" w:rsidRPr="00AC77D0" w:rsidRDefault="006C7458" w:rsidP="00470369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</w:tbl>
    <w:p w14:paraId="64830F9F" w14:textId="77777777" w:rsidR="00A47CBE" w:rsidRPr="00AD611C" w:rsidRDefault="00A47CBE" w:rsidP="005309EE">
      <w:pPr>
        <w:ind w:firstLine="0"/>
      </w:pP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7511"/>
        <w:gridCol w:w="7309"/>
      </w:tblGrid>
      <w:tr w:rsidR="00C307BD" w:rsidRPr="00EC4D71" w14:paraId="7848E177" w14:textId="77777777" w:rsidTr="00C60E9E">
        <w:trPr>
          <w:trHeight w:val="2079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2FB312A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4999C909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2BC241A0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65C6B6B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291CEF9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1EBDFDE7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9C2396B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2B21A80C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453896AC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26F914CF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CA01840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64CF1AED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1EFE9D99" w14:textId="23612463" w:rsidR="00C60E9E" w:rsidRDefault="00C60E9E" w:rsidP="005309EE">
      <w:pPr>
        <w:pStyle w:val="3"/>
        <w:ind w:left="1440"/>
        <w:jc w:val="both"/>
        <w:rPr>
          <w:rFonts w:ascii="BBQ Plz Rounded" w:hAnsi="BBQ Plz Rounded" w:cs="BBQ Plz Rounded"/>
          <w:b/>
          <w:bCs/>
          <w:i w:val="0"/>
          <w:iCs w:val="0"/>
        </w:rPr>
      </w:pPr>
    </w:p>
    <w:p w14:paraId="28F0CABA" w14:textId="1B4351BB" w:rsidR="00832643" w:rsidRPr="00C60E9E" w:rsidRDefault="00C60E9E" w:rsidP="00C60E9E">
      <w:pPr>
        <w:spacing w:before="0" w:after="200" w:line="276" w:lineRule="auto"/>
        <w:ind w:firstLine="0"/>
        <w:jc w:val="left"/>
        <w:rPr>
          <w:rFonts w:ascii="BBQ Plz Rounded" w:hAnsi="BBQ Plz Rounded" w:cs="BBQ Plz Rounded"/>
          <w:b/>
          <w:bCs/>
        </w:rPr>
      </w:pPr>
      <w:r>
        <w:rPr>
          <w:rFonts w:ascii="BBQ Plz Rounded" w:hAnsi="BBQ Plz Rounded" w:cs="BBQ Plz Rounded"/>
          <w:b/>
          <w:bCs/>
          <w:i/>
          <w:iCs/>
        </w:rPr>
        <w:br w:type="page"/>
      </w:r>
      <w:bookmarkStart w:id="8" w:name="_GoBack"/>
      <w:bookmarkEnd w:id="8"/>
    </w:p>
    <w:p w14:paraId="24747DFB" w14:textId="00A33F5D" w:rsidR="00047602" w:rsidRPr="00C60E9E" w:rsidRDefault="00047602" w:rsidP="00C60E9E">
      <w:pPr>
        <w:pStyle w:val="3"/>
        <w:ind w:left="1440" w:hanging="447"/>
        <w:rPr>
          <w:rFonts w:ascii="BBQ Plz Rounded" w:hAnsi="BBQ Plz Rounded" w:cs="BBQ Plz Rounded"/>
          <w:b/>
          <w:bCs/>
          <w:i w:val="0"/>
          <w:iCs w:val="0"/>
        </w:rPr>
      </w:pPr>
      <w:ins w:id="9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0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11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2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13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4" w:author="Sopittha Kaveevorasart" w:date="2014-10-02T19:52:00Z">
              <w:rPr>
                <w:cs/>
              </w:rPr>
            </w:rPrChange>
          </w:rPr>
          <w:t>แก้ไข</w:t>
        </w:r>
      </w:ins>
      <w:ins w:id="15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0"/>
        <w:gridCol w:w="1218"/>
        <w:gridCol w:w="32"/>
        <w:gridCol w:w="2858"/>
        <w:gridCol w:w="1980"/>
        <w:gridCol w:w="2031"/>
        <w:gridCol w:w="2063"/>
        <w:gridCol w:w="1829"/>
        <w:gridCol w:w="1829"/>
        <w:tblGridChange w:id="16">
          <w:tblGrid>
            <w:gridCol w:w="264"/>
            <w:gridCol w:w="726"/>
            <w:gridCol w:w="409"/>
            <w:gridCol w:w="709"/>
            <w:gridCol w:w="100"/>
            <w:gridCol w:w="32"/>
            <w:gridCol w:w="1886"/>
            <w:gridCol w:w="972"/>
            <w:gridCol w:w="1980"/>
            <w:gridCol w:w="2031"/>
            <w:gridCol w:w="2063"/>
            <w:gridCol w:w="42"/>
            <w:gridCol w:w="1787"/>
            <w:gridCol w:w="1829"/>
          </w:tblGrid>
        </w:tblGridChange>
      </w:tblGrid>
      <w:tr w:rsidR="00056B5A" w:rsidRPr="00EC4D71" w14:paraId="3F5B441C" w14:textId="77777777" w:rsidTr="00C60E9E">
        <w:trPr>
          <w:trHeight w:val="668"/>
          <w:ins w:id="17" w:author="Sopittha Kaveevorasart" w:date="2014-10-02T19:45:00Z"/>
        </w:trPr>
        <w:tc>
          <w:tcPr>
            <w:tcW w:w="75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1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9" w:author="Sopittha Kaveevorasart" w:date="2014-10-02T20:01:00Z">
                  <w:rPr>
                    <w:ins w:id="20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21" w:author="Sopittha Kaveevorasart" w:date="2014-10-02T20:01:00Z">
                <w:pPr>
                  <w:jc w:val="left"/>
                </w:pPr>
              </w:pPrChange>
            </w:pPr>
            <w:ins w:id="2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24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6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9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28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29" w:author="Sopittha Kaveevorasart" w:date="2014-10-02T20:01:00Z">
                  <w:rPr>
                    <w:ins w:id="30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31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3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33" w:author="Sopittha Kaveevorasart" w:date="2014-10-02T20:01:00Z">
                  <w:rPr>
                    <w:ins w:id="3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5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3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261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3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39" w:author="Sopittha Kaveevorasart" w:date="2014-10-02T20:01:00Z">
                  <w:rPr>
                    <w:ins w:id="40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41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42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Budget Apporval Form</w:t>
            </w:r>
          </w:p>
        </w:tc>
      </w:tr>
      <w:tr w:rsidR="00047602" w:rsidRPr="00EC4D71" w14:paraId="29DEE8AC" w14:textId="77777777" w:rsidTr="00C60E9E">
        <w:tblPrEx>
          <w:tblW w:w="5000" w:type="pct"/>
          <w:tblPrExChange w:id="43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44" w:author="Sopittha Kaveevorasart" w:date="2014-10-02T19:45:00Z"/>
          <w:trPrChange w:id="45" w:author="Sopittha Kaveevorasart" w:date="2014-10-02T20:03:00Z">
            <w:trPr>
              <w:gridBefore w:val="1"/>
              <w:gridAfter w:val="0"/>
              <w:trHeight w:val="495"/>
            </w:trPr>
          </w:trPrChange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" w:author="Sopittha Kaveevorasart" w:date="2014-10-02T20:03:00Z">
              <w:tcPr>
                <w:tcW w:w="1135" w:type="dxa"/>
                <w:gridSpan w:val="2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8" w:author="Sopittha Kaveevorasart" w:date="2014-10-02T20:01:00Z">
                  <w:rPr>
                    <w:ins w:id="49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0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1" w:author="Sopittha Kaveevorasart" w:date="2014-10-02T20:03:00Z">
              <w:tcPr>
                <w:tcW w:w="709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3" w:author="Sopittha Kaveevorasart" w:date="2014-10-02T20:01:00Z">
                  <w:rPr>
                    <w:ins w:id="54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5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6" w:author="Sopittha Kaveevorasart" w:date="2014-10-02T20:03:00Z">
              <w:tcPr>
                <w:tcW w:w="2018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5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8" w:author="Sopittha Kaveevorasart" w:date="2014-10-02T20:01:00Z">
                  <w:rPr>
                    <w:ins w:id="59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60" w:author="Sopittha Kaveevorasart" w:date="2014-10-02T20:01:00Z">
                <w:pPr>
                  <w:jc w:val="center"/>
                </w:pPr>
              </w:pPrChange>
            </w:pPr>
            <w:ins w:id="6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6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328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63" w:author="Sopittha Kaveevorasart" w:date="2014-10-02T20:03:00Z">
              <w:tcPr>
                <w:tcW w:w="7088" w:type="dxa"/>
                <w:gridSpan w:val="5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6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65" w:author="Sopittha Kaveevorasart" w:date="2014-10-02T20:01:00Z">
                  <w:rPr>
                    <w:ins w:id="6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7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60E9E">
        <w:trPr>
          <w:trHeight w:val="517"/>
          <w:ins w:id="68" w:author="Sopittha Kaveevorasart" w:date="2014-10-02T19:45:00Z"/>
        </w:trPr>
        <w:tc>
          <w:tcPr>
            <w:tcW w:w="3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6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70" w:author="Sopittha Kaveevorasart" w:date="2014-10-02T20:01:00Z">
                  <w:rPr>
                    <w:ins w:id="7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72" w:author="Sopittha Kaveevorasart" w:date="2014-10-02T20:03:00Z">
                <w:pPr>
                  <w:jc w:val="center"/>
                </w:pPr>
              </w:pPrChange>
            </w:pPr>
            <w:ins w:id="73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6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4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7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78" w:author="Sopittha Kaveevorasart" w:date="2014-10-02T20:01:00Z">
                  <w:rPr>
                    <w:ins w:id="7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0" w:author="Sopittha Kaveevorasart" w:date="2014-10-02T20:03:00Z">
                <w:pPr>
                  <w:jc w:val="center"/>
                </w:pPr>
              </w:pPrChange>
            </w:pPr>
            <w:ins w:id="81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97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8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6" w:author="Sopittha Kaveevorasart" w:date="2014-10-02T20:01:00Z">
                  <w:rPr>
                    <w:ins w:id="8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8" w:author="Sopittha Kaveevorasart" w:date="2014-10-02T20:01:00Z">
                <w:pPr>
                  <w:jc w:val="center"/>
                </w:pPr>
              </w:pPrChange>
            </w:pPr>
            <w:ins w:id="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91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66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9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4" w:author="Sopittha Kaveevorasart" w:date="2014-10-02T20:01:00Z">
                  <w:rPr>
                    <w:ins w:id="9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6" w:author="Sopittha Kaveevorasart" w:date="2014-10-02T20:01:00Z">
                <w:pPr>
                  <w:jc w:val="center"/>
                </w:pPr>
              </w:pPrChange>
            </w:pPr>
            <w:ins w:id="9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9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100" w:author="Sopittha Kaveevorasart" w:date="2014-10-02T20:01:00Z">
                  <w:rPr>
                    <w:ins w:id="10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102" w:author="Sopittha Kaveevorasart" w:date="2014-10-02T20:01:00Z">
                <w:pPr>
                  <w:jc w:val="center"/>
                </w:pPr>
              </w:pPrChange>
            </w:pPr>
            <w:ins w:id="10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192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0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6" w:author="Sopittha Kaveevorasart" w:date="2014-10-02T20:01:00Z">
                  <w:rPr>
                    <w:ins w:id="10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8" w:author="Sopittha Kaveevorasart" w:date="2014-10-02T20:01:00Z">
                <w:pPr>
                  <w:jc w:val="center"/>
                </w:pPr>
              </w:pPrChange>
            </w:pPr>
            <w:ins w:id="10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1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C60E9E">
        <w:trPr>
          <w:trHeight w:val="495"/>
          <w:ins w:id="111" w:author="Sopittha Kaveevorasart" w:date="2014-10-02T19:45:00Z"/>
        </w:trPr>
        <w:tc>
          <w:tcPr>
            <w:tcW w:w="3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1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3" w:author="Sopittha Kaveevorasart" w:date="2014-10-02T20:01:00Z">
                <w:pPr/>
              </w:pPrChange>
            </w:pPr>
          </w:p>
        </w:tc>
        <w:tc>
          <w:tcPr>
            <w:tcW w:w="41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1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5" w:author="Sopittha Kaveevorasart" w:date="2014-10-02T20:01:00Z">
                <w:pPr/>
              </w:pPrChange>
            </w:pPr>
          </w:p>
        </w:tc>
        <w:tc>
          <w:tcPr>
            <w:tcW w:w="97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1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7" w:author="Sopittha Kaveevorasart" w:date="2014-10-02T20:01:00Z">
                <w:pPr/>
              </w:pPrChange>
            </w:pPr>
          </w:p>
        </w:tc>
        <w:tc>
          <w:tcPr>
            <w:tcW w:w="66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1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9" w:author="Sopittha Kaveevorasart" w:date="2014-10-02T20:01:00Z">
                <w:pPr/>
              </w:pPrChange>
            </w:pPr>
          </w:p>
        </w:tc>
        <w:tc>
          <w:tcPr>
            <w:tcW w:w="685" w:type="pct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2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21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23" w:author="Sopittha Kaveevorasart" w:date="2014-10-02T20:01:00Z">
                <w:pPr>
                  <w:jc w:val="center"/>
                </w:pPr>
              </w:pPrChange>
            </w:pPr>
            <w:ins w:id="12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6" w:author="Sopittha Kaveevorasart" w:date="2014-10-02T20:01:00Z">
                <w:pPr>
                  <w:jc w:val="center"/>
                </w:pPr>
              </w:pPrChange>
            </w:pPr>
            <w:ins w:id="1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9" w:author="Sopittha Kaveevorasart" w:date="2014-10-02T20:01:00Z">
                <w:pPr>
                  <w:jc w:val="center"/>
                </w:pPr>
              </w:pPrChange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C60E9E">
        <w:trPr>
          <w:trHeight w:val="495"/>
          <w:ins w:id="131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C60E9E">
        <w:trPr>
          <w:trHeight w:val="495"/>
          <w:ins w:id="148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5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6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C60E9E">
        <w:trPr>
          <w:trHeight w:val="495"/>
          <w:ins w:id="165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6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6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7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7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7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7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7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C60E9E">
        <w:trPr>
          <w:trHeight w:val="495"/>
          <w:ins w:id="182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8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8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8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18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19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19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19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C60E9E">
        <w:trPr>
          <w:trHeight w:val="495"/>
          <w:ins w:id="199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20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20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20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0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0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1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1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C60E9E">
        <w:trPr>
          <w:trHeight w:val="495"/>
          <w:ins w:id="216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2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C60E9E">
        <w:trPr>
          <w:trHeight w:val="495"/>
          <w:ins w:id="225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C60E9E">
        <w:trPr>
          <w:trHeight w:val="495"/>
          <w:ins w:id="234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4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C60E9E">
        <w:trPr>
          <w:trHeight w:val="495"/>
          <w:ins w:id="243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C60E9E">
        <w:trPr>
          <w:trHeight w:val="495"/>
          <w:ins w:id="252" w:author="Sopittha Kaveevorasart" w:date="2014-10-02T19:45:00Z"/>
        </w:trPr>
        <w:tc>
          <w:tcPr>
            <w:tcW w:w="33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5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6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7511"/>
        <w:gridCol w:w="7309"/>
      </w:tblGrid>
      <w:tr w:rsidR="00FF3595" w:rsidRPr="00EC4D71" w14:paraId="10C9A572" w14:textId="77777777" w:rsidTr="00C60E9E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lastRenderedPageBreak/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5C7E908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143B4F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C89E83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6ADB5415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B3591C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49FF1F06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963359">
      <w:pgSz w:w="16838" w:h="11906" w:orient="landscape"/>
      <w:pgMar w:top="706" w:right="994" w:bottom="562" w:left="994" w:header="432" w:footer="706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BBQ Pool 26" w:date="2018-06-07T10:03:00Z" w:initials="BP2">
    <w:p w14:paraId="56D28D8B" w14:textId="26A2E671" w:rsidR="000466CF" w:rsidRDefault="000466CF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526F4BCD" wp14:editId="5409B00B">
            <wp:extent cx="2904762" cy="1238095"/>
            <wp:effectExtent l="0" t="0" r="0" b="63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6-07_10-02-32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BBQ Pool 26" w:date="2018-06-07T14:25:00Z" w:initials="BP2">
    <w:p w14:paraId="5FE26B03" w14:textId="5E76A01F" w:rsidR="00705465" w:rsidRDefault="00705465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07E9A613" wp14:editId="0F30C9F8">
            <wp:extent cx="3133333" cy="3371429"/>
            <wp:effectExtent l="0" t="0" r="0" b="63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8-06-07_14-24-51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BBQ Pool 26" w:date="2018-06-07T14:26:00Z" w:initials="BP2">
    <w:p w14:paraId="09F2CE66" w14:textId="17C67CB8" w:rsidR="00705465" w:rsidRDefault="00705465">
      <w:pPr>
        <w:pStyle w:val="af2"/>
      </w:pPr>
      <w:r>
        <w:rPr>
          <w:rStyle w:val="af1"/>
        </w:rPr>
        <w:annotationRef/>
      </w:r>
      <w:r>
        <w:rPr>
          <w:noProof/>
        </w:rPr>
        <w:drawing>
          <wp:inline distT="0" distB="0" distL="0" distR="0" wp14:anchorId="34AB69D9" wp14:editId="123EC517">
            <wp:extent cx="3038095" cy="5238095"/>
            <wp:effectExtent l="0" t="0" r="0" b="127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8-06-07_14-26-28.png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D28D8B" w15:done="0"/>
  <w15:commentEx w15:paraId="5FE26B03" w15:done="0"/>
  <w15:commentEx w15:paraId="09F2CE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D28D8B" w16cid:durableId="1EC38163"/>
  <w16cid:commentId w16cid:paraId="5FE26B03" w16cid:durableId="1EC3BECD"/>
  <w16cid:commentId w16cid:paraId="09F2CE66" w16cid:durableId="1EC3B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6045E" w14:textId="77777777" w:rsidR="0034531B" w:rsidRDefault="0034531B" w:rsidP="00347FA6">
      <w:pPr>
        <w:spacing w:before="0"/>
      </w:pPr>
      <w:r>
        <w:separator/>
      </w:r>
    </w:p>
  </w:endnote>
  <w:endnote w:type="continuationSeparator" w:id="0">
    <w:p w14:paraId="0FE41911" w14:textId="77777777" w:rsidR="0034531B" w:rsidRDefault="0034531B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altName w:val="Calibri"/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B46EE671-72E9-47AF-B8C8-13A70ACD942F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58F0" w14:textId="77777777" w:rsidR="0034531B" w:rsidRDefault="0034531B" w:rsidP="00347FA6">
      <w:pPr>
        <w:spacing w:before="0"/>
      </w:pPr>
      <w:r>
        <w:separator/>
      </w:r>
    </w:p>
  </w:footnote>
  <w:footnote w:type="continuationSeparator" w:id="0">
    <w:p w14:paraId="6D383E8F" w14:textId="77777777" w:rsidR="0034531B" w:rsidRDefault="0034531B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D2466B" w:rsidRPr="008715B4" w:rsidRDefault="00D2466B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D2466B" w:rsidRPr="008715B4" w:rsidRDefault="00D2466B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333 Moo.6, Prachachuen Rd., Toongsonghong, Laksi, Bangkok 10210, Thailand</w:t>
    </w:r>
  </w:p>
  <w:p w14:paraId="318D1EB2" w14:textId="77777777" w:rsidR="00D2466B" w:rsidRPr="008715B4" w:rsidRDefault="00D2466B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D2466B" w:rsidRPr="006C07BE" w:rsidRDefault="00D2466B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BQ Pool 26">
    <w15:presenceInfo w15:providerId="None" w15:userId="BBQ Pool 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1C94"/>
    <w:rsid w:val="00012FD9"/>
    <w:rsid w:val="0001332B"/>
    <w:rsid w:val="00035BC8"/>
    <w:rsid w:val="0003651A"/>
    <w:rsid w:val="000466CF"/>
    <w:rsid w:val="00047602"/>
    <w:rsid w:val="00056B5A"/>
    <w:rsid w:val="00056BEA"/>
    <w:rsid w:val="00060425"/>
    <w:rsid w:val="000619D4"/>
    <w:rsid w:val="00066BA5"/>
    <w:rsid w:val="00074E66"/>
    <w:rsid w:val="0008084A"/>
    <w:rsid w:val="000873F1"/>
    <w:rsid w:val="00094162"/>
    <w:rsid w:val="000A08BF"/>
    <w:rsid w:val="000B1541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10303"/>
    <w:rsid w:val="00117FB6"/>
    <w:rsid w:val="00121CB9"/>
    <w:rsid w:val="001268E8"/>
    <w:rsid w:val="001419AB"/>
    <w:rsid w:val="00160571"/>
    <w:rsid w:val="0016112A"/>
    <w:rsid w:val="001668CE"/>
    <w:rsid w:val="001919AB"/>
    <w:rsid w:val="0019779E"/>
    <w:rsid w:val="001C10EF"/>
    <w:rsid w:val="001D2023"/>
    <w:rsid w:val="001E2B26"/>
    <w:rsid w:val="001F3608"/>
    <w:rsid w:val="001F7246"/>
    <w:rsid w:val="00205414"/>
    <w:rsid w:val="00215C68"/>
    <w:rsid w:val="00217985"/>
    <w:rsid w:val="002233B7"/>
    <w:rsid w:val="002263CD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D230B"/>
    <w:rsid w:val="002D2A65"/>
    <w:rsid w:val="002D2DA5"/>
    <w:rsid w:val="002E518C"/>
    <w:rsid w:val="002E5DB6"/>
    <w:rsid w:val="003045C4"/>
    <w:rsid w:val="0030566F"/>
    <w:rsid w:val="003172C3"/>
    <w:rsid w:val="00322D41"/>
    <w:rsid w:val="00326E30"/>
    <w:rsid w:val="00336E26"/>
    <w:rsid w:val="0034531B"/>
    <w:rsid w:val="003476CD"/>
    <w:rsid w:val="00347FA6"/>
    <w:rsid w:val="0035008B"/>
    <w:rsid w:val="003531D5"/>
    <w:rsid w:val="00376334"/>
    <w:rsid w:val="0039408D"/>
    <w:rsid w:val="003A0349"/>
    <w:rsid w:val="003A6463"/>
    <w:rsid w:val="003C0611"/>
    <w:rsid w:val="003C5CAB"/>
    <w:rsid w:val="003D2EBC"/>
    <w:rsid w:val="003E0A78"/>
    <w:rsid w:val="003E1368"/>
    <w:rsid w:val="003E78DF"/>
    <w:rsid w:val="003E7D10"/>
    <w:rsid w:val="003F1526"/>
    <w:rsid w:val="003F206C"/>
    <w:rsid w:val="003F54D9"/>
    <w:rsid w:val="004108B0"/>
    <w:rsid w:val="00412B53"/>
    <w:rsid w:val="00421FDF"/>
    <w:rsid w:val="00423630"/>
    <w:rsid w:val="00431A0C"/>
    <w:rsid w:val="00454B6A"/>
    <w:rsid w:val="004665D7"/>
    <w:rsid w:val="00470369"/>
    <w:rsid w:val="0047660B"/>
    <w:rsid w:val="00490A31"/>
    <w:rsid w:val="00495EB4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0AB5"/>
    <w:rsid w:val="0051208B"/>
    <w:rsid w:val="0051470F"/>
    <w:rsid w:val="00530627"/>
    <w:rsid w:val="005309EE"/>
    <w:rsid w:val="00543E47"/>
    <w:rsid w:val="00546976"/>
    <w:rsid w:val="00553502"/>
    <w:rsid w:val="00560BB7"/>
    <w:rsid w:val="00570BA1"/>
    <w:rsid w:val="00572CAB"/>
    <w:rsid w:val="005757AF"/>
    <w:rsid w:val="00575E0F"/>
    <w:rsid w:val="00580BBE"/>
    <w:rsid w:val="005870EA"/>
    <w:rsid w:val="00594A0A"/>
    <w:rsid w:val="005A06B3"/>
    <w:rsid w:val="005A20DB"/>
    <w:rsid w:val="005A6B61"/>
    <w:rsid w:val="005B0288"/>
    <w:rsid w:val="005B4C48"/>
    <w:rsid w:val="005C7B14"/>
    <w:rsid w:val="005D5924"/>
    <w:rsid w:val="005E383E"/>
    <w:rsid w:val="005E6896"/>
    <w:rsid w:val="005F2884"/>
    <w:rsid w:val="0060322A"/>
    <w:rsid w:val="00607D5F"/>
    <w:rsid w:val="006117E6"/>
    <w:rsid w:val="00612793"/>
    <w:rsid w:val="0061579D"/>
    <w:rsid w:val="00616A7C"/>
    <w:rsid w:val="00627F38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94C84"/>
    <w:rsid w:val="006A57CF"/>
    <w:rsid w:val="006B2F4C"/>
    <w:rsid w:val="006B5CAF"/>
    <w:rsid w:val="006C07BE"/>
    <w:rsid w:val="006C40F7"/>
    <w:rsid w:val="006C6EE0"/>
    <w:rsid w:val="006C7458"/>
    <w:rsid w:val="006C75E6"/>
    <w:rsid w:val="006D4E04"/>
    <w:rsid w:val="006E284C"/>
    <w:rsid w:val="006E3ABD"/>
    <w:rsid w:val="006F0842"/>
    <w:rsid w:val="006F2776"/>
    <w:rsid w:val="006F3003"/>
    <w:rsid w:val="006F58A9"/>
    <w:rsid w:val="006F6F12"/>
    <w:rsid w:val="006F70BA"/>
    <w:rsid w:val="006F792D"/>
    <w:rsid w:val="00705465"/>
    <w:rsid w:val="00710A74"/>
    <w:rsid w:val="00725B19"/>
    <w:rsid w:val="00727CD1"/>
    <w:rsid w:val="007452BB"/>
    <w:rsid w:val="00745501"/>
    <w:rsid w:val="00753B14"/>
    <w:rsid w:val="00753CC4"/>
    <w:rsid w:val="00754412"/>
    <w:rsid w:val="00757A18"/>
    <w:rsid w:val="00766532"/>
    <w:rsid w:val="007667D4"/>
    <w:rsid w:val="007674DB"/>
    <w:rsid w:val="007720DA"/>
    <w:rsid w:val="00777395"/>
    <w:rsid w:val="0079026D"/>
    <w:rsid w:val="007A01E3"/>
    <w:rsid w:val="007C006A"/>
    <w:rsid w:val="007C20DD"/>
    <w:rsid w:val="007C5242"/>
    <w:rsid w:val="007D0EA4"/>
    <w:rsid w:val="007E17E8"/>
    <w:rsid w:val="007E2EF3"/>
    <w:rsid w:val="007F13E0"/>
    <w:rsid w:val="007F588A"/>
    <w:rsid w:val="00800D5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B6670"/>
    <w:rsid w:val="008C2681"/>
    <w:rsid w:val="008D5930"/>
    <w:rsid w:val="008D66A6"/>
    <w:rsid w:val="008D73BC"/>
    <w:rsid w:val="008F1786"/>
    <w:rsid w:val="008F39CB"/>
    <w:rsid w:val="008F4D60"/>
    <w:rsid w:val="009124EE"/>
    <w:rsid w:val="009125BF"/>
    <w:rsid w:val="00915924"/>
    <w:rsid w:val="00920E65"/>
    <w:rsid w:val="00922293"/>
    <w:rsid w:val="0094213F"/>
    <w:rsid w:val="00942E23"/>
    <w:rsid w:val="0094376A"/>
    <w:rsid w:val="009570C8"/>
    <w:rsid w:val="00963359"/>
    <w:rsid w:val="00977F45"/>
    <w:rsid w:val="0098521F"/>
    <w:rsid w:val="00990649"/>
    <w:rsid w:val="009922E8"/>
    <w:rsid w:val="0099531F"/>
    <w:rsid w:val="00996D27"/>
    <w:rsid w:val="009A0ACC"/>
    <w:rsid w:val="009A25E0"/>
    <w:rsid w:val="009A3F66"/>
    <w:rsid w:val="009A595B"/>
    <w:rsid w:val="009A59F1"/>
    <w:rsid w:val="009A6B37"/>
    <w:rsid w:val="009B209C"/>
    <w:rsid w:val="009B46E1"/>
    <w:rsid w:val="009B4734"/>
    <w:rsid w:val="009C5ACF"/>
    <w:rsid w:val="009D1C8C"/>
    <w:rsid w:val="009D6E63"/>
    <w:rsid w:val="009E6ED1"/>
    <w:rsid w:val="009F2BA5"/>
    <w:rsid w:val="009F3D47"/>
    <w:rsid w:val="00A05AC3"/>
    <w:rsid w:val="00A06114"/>
    <w:rsid w:val="00A34BA6"/>
    <w:rsid w:val="00A363F6"/>
    <w:rsid w:val="00A47CBE"/>
    <w:rsid w:val="00A5247E"/>
    <w:rsid w:val="00A66A94"/>
    <w:rsid w:val="00A911E7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7D0"/>
    <w:rsid w:val="00AC7A9D"/>
    <w:rsid w:val="00AD237B"/>
    <w:rsid w:val="00AD611C"/>
    <w:rsid w:val="00AD6647"/>
    <w:rsid w:val="00AF5537"/>
    <w:rsid w:val="00AF7A10"/>
    <w:rsid w:val="00B026FE"/>
    <w:rsid w:val="00B10E14"/>
    <w:rsid w:val="00B346AE"/>
    <w:rsid w:val="00B5442C"/>
    <w:rsid w:val="00B823A3"/>
    <w:rsid w:val="00B901BA"/>
    <w:rsid w:val="00B93515"/>
    <w:rsid w:val="00BA1EDD"/>
    <w:rsid w:val="00BA46AD"/>
    <w:rsid w:val="00BB2312"/>
    <w:rsid w:val="00BC0FFE"/>
    <w:rsid w:val="00BC2337"/>
    <w:rsid w:val="00BC5CF4"/>
    <w:rsid w:val="00BC65C1"/>
    <w:rsid w:val="00BD0070"/>
    <w:rsid w:val="00BD269C"/>
    <w:rsid w:val="00BD28B7"/>
    <w:rsid w:val="00BD4F39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45F2C"/>
    <w:rsid w:val="00C60E9E"/>
    <w:rsid w:val="00C62114"/>
    <w:rsid w:val="00C9116E"/>
    <w:rsid w:val="00C94225"/>
    <w:rsid w:val="00CA051C"/>
    <w:rsid w:val="00CB56DA"/>
    <w:rsid w:val="00CB6301"/>
    <w:rsid w:val="00CB7393"/>
    <w:rsid w:val="00CD7556"/>
    <w:rsid w:val="00CE1069"/>
    <w:rsid w:val="00CF316F"/>
    <w:rsid w:val="00D06D59"/>
    <w:rsid w:val="00D1010B"/>
    <w:rsid w:val="00D11516"/>
    <w:rsid w:val="00D152A2"/>
    <w:rsid w:val="00D2062F"/>
    <w:rsid w:val="00D2466B"/>
    <w:rsid w:val="00D36D93"/>
    <w:rsid w:val="00D44B28"/>
    <w:rsid w:val="00D60188"/>
    <w:rsid w:val="00D73040"/>
    <w:rsid w:val="00D80B99"/>
    <w:rsid w:val="00D845DF"/>
    <w:rsid w:val="00DA3F55"/>
    <w:rsid w:val="00DB0F6D"/>
    <w:rsid w:val="00DD2ADD"/>
    <w:rsid w:val="00DD6E79"/>
    <w:rsid w:val="00DE22BE"/>
    <w:rsid w:val="00E0419B"/>
    <w:rsid w:val="00E06B06"/>
    <w:rsid w:val="00E16F73"/>
    <w:rsid w:val="00E20D08"/>
    <w:rsid w:val="00E26AD9"/>
    <w:rsid w:val="00E40342"/>
    <w:rsid w:val="00E43F42"/>
    <w:rsid w:val="00E51FBB"/>
    <w:rsid w:val="00E65425"/>
    <w:rsid w:val="00E674A3"/>
    <w:rsid w:val="00E71A97"/>
    <w:rsid w:val="00E8505B"/>
    <w:rsid w:val="00E930D8"/>
    <w:rsid w:val="00E95B86"/>
    <w:rsid w:val="00E95BB2"/>
    <w:rsid w:val="00EA78CA"/>
    <w:rsid w:val="00EC3DE4"/>
    <w:rsid w:val="00EC41C2"/>
    <w:rsid w:val="00EC4D71"/>
    <w:rsid w:val="00EC6DE7"/>
    <w:rsid w:val="00ED2CB2"/>
    <w:rsid w:val="00EE3E20"/>
    <w:rsid w:val="00EE6095"/>
    <w:rsid w:val="00EF52D5"/>
    <w:rsid w:val="00F010F0"/>
    <w:rsid w:val="00F04893"/>
    <w:rsid w:val="00F12E7D"/>
    <w:rsid w:val="00F20809"/>
    <w:rsid w:val="00F23A2A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B35CC"/>
    <w:rsid w:val="00FC2B2B"/>
    <w:rsid w:val="00FC5D6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0CF62631-2AA6-4BE7-8EA8-145FCBD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6733149-B9BA-42FA-ADB2-7695E649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15</cp:revision>
  <cp:lastPrinted>2018-04-10T06:54:00Z</cp:lastPrinted>
  <dcterms:created xsi:type="dcterms:W3CDTF">2018-06-06T09:05:00Z</dcterms:created>
  <dcterms:modified xsi:type="dcterms:W3CDTF">2018-06-08T02:17:00Z</dcterms:modified>
</cp:coreProperties>
</file>