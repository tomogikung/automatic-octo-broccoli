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54B3" w14:textId="77777777" w:rsidR="008715B4" w:rsidRPr="001C2059" w:rsidRDefault="008715B4" w:rsidP="009633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left="270"/>
        <w:jc w:val="center"/>
        <w:outlineLvl w:val="0"/>
        <w:rPr>
          <w:rFonts w:ascii="BBQ Plz Rounded" w:eastAsia="BBQ Plz Rounded" w:hAnsi="BBQ Plz Rounded" w:cs="BBQ Plz Rounded"/>
          <w:b/>
          <w:smallCaps/>
          <w:color w:val="1F3864"/>
          <w:sz w:val="22"/>
          <w:szCs w:val="22"/>
          <w:cs/>
          <w:lang w:eastAsia="en-US"/>
        </w:rPr>
      </w:pPr>
      <w:bookmarkStart w:id="0" w:name="_Toc398737342"/>
      <w:bookmarkStart w:id="1" w:name="_Toc400039768"/>
      <w:r w:rsidRPr="00A21713">
        <w:rPr>
          <w:rFonts w:ascii="BBQ Plz Rounded" w:eastAsia="BBQ Plz Rounded" w:hAnsi="BBQ Plz Rounded" w:cs="BBQ Plz Rounded"/>
          <w:b/>
          <w:smallCaps/>
          <w:color w:val="1F3864"/>
          <w:sz w:val="36"/>
          <w:szCs w:val="36"/>
          <w:lang w:eastAsia="en-US"/>
        </w:rPr>
        <w:t>DOCUMENT CONTROL</w:t>
      </w:r>
    </w:p>
    <w:p w14:paraId="08CB2A34" w14:textId="77777777" w:rsidR="008715B4" w:rsidRPr="00A21713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after="180" w:line="288" w:lineRule="auto"/>
        <w:ind w:firstLine="0"/>
        <w:jc w:val="right"/>
        <w:rPr>
          <w:rFonts w:ascii="BBQ Plz Rounded" w:eastAsia="BBQ Plz Rounded" w:hAnsi="BBQ Plz Rounded" w:cs="BBQ Plz Rounded"/>
          <w:color w:val="404040"/>
          <w:sz w:val="24"/>
          <w:szCs w:val="24"/>
          <w:lang w:eastAsia="en-US"/>
        </w:rPr>
      </w:pPr>
      <w:r w:rsidRPr="00A21713">
        <w:rPr>
          <w:rFonts w:ascii="BBQ Plz Rounded" w:eastAsia="BBQ Plz Rounded" w:hAnsi="BBQ Plz Rounded" w:cs="BBQ Plz Rounded"/>
          <w:color w:val="404040"/>
          <w:sz w:val="24"/>
          <w:szCs w:val="24"/>
          <w:lang w:eastAsia="en-US"/>
        </w:rPr>
        <w:t>Document no</w:t>
      </w:r>
      <w:r w:rsidRPr="00A21713">
        <w:rPr>
          <w:rFonts w:ascii="BBQ Plz Rounded" w:eastAsia="BBQ Plz Rounded" w:hAnsi="BBQ Plz Rounded" w:cs="BBQ Plz Rounded"/>
          <w:color w:val="404040"/>
          <w:sz w:val="24"/>
          <w:szCs w:val="24"/>
          <w:cs/>
          <w:lang w:eastAsia="en-US"/>
        </w:rPr>
        <w:t xml:space="preserve">. </w:t>
      </w:r>
      <w:r w:rsidRPr="00A21713">
        <w:rPr>
          <w:rFonts w:ascii="BBQ Plz Rounded" w:eastAsia="BBQ Plz Rounded" w:hAnsi="BBQ Plz Rounded" w:cs="BBQ Plz Rounded"/>
          <w:color w:val="404040"/>
          <w:sz w:val="24"/>
          <w:szCs w:val="24"/>
          <w:lang w:eastAsia="en-US"/>
        </w:rPr>
        <w:t>1</w:t>
      </w:r>
      <w:r w:rsidRPr="00A21713">
        <w:rPr>
          <w:rFonts w:ascii="BBQ Plz Rounded" w:eastAsia="BBQ Plz Rounded" w:hAnsi="BBQ Plz Rounded" w:cs="BBQ Plz Rounded"/>
          <w:color w:val="404040"/>
          <w:sz w:val="24"/>
          <w:szCs w:val="24"/>
          <w:cs/>
          <w:lang w:eastAsia="en-US"/>
        </w:rPr>
        <w:t>/</w:t>
      </w:r>
      <w:r w:rsidRPr="00A21713">
        <w:rPr>
          <w:rFonts w:ascii="BBQ Plz Rounded" w:eastAsia="BBQ Plz Rounded" w:hAnsi="BBQ Plz Rounded" w:cs="BBQ Plz Rounded"/>
          <w:color w:val="404040"/>
          <w:sz w:val="24"/>
          <w:szCs w:val="24"/>
          <w:lang w:eastAsia="en-US"/>
        </w:rPr>
        <w:t>2018</w:t>
      </w:r>
    </w:p>
    <w:p w14:paraId="751EB1D4" w14:textId="77777777" w:rsidR="008715B4" w:rsidRPr="00A21713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Rounded" w:eastAsia="BBQ Plz Rounded" w:hAnsi="BBQ Plz Rounded" w:cs="BBQ Plz Rounded"/>
          <w:b/>
          <w:color w:val="404040"/>
          <w:sz w:val="24"/>
          <w:szCs w:val="24"/>
          <w:lang w:eastAsia="en-US"/>
        </w:rPr>
      </w:pPr>
      <w:r w:rsidRPr="00A21713">
        <w:rPr>
          <w:rFonts w:ascii="BBQ Plz Rounded" w:eastAsia="BBQ Plz Rounded" w:hAnsi="BBQ Plz Rounded" w:cs="BBQ Plz Rounded"/>
          <w:b/>
          <w:color w:val="404040"/>
          <w:sz w:val="24"/>
          <w:szCs w:val="24"/>
          <w:lang w:eastAsia="en-US"/>
        </w:rPr>
        <w:t>Document Information</w:t>
      </w:r>
    </w:p>
    <w:tbl>
      <w:tblPr>
        <w:tblW w:w="992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8080"/>
      </w:tblGrid>
      <w:tr w:rsidR="008715B4" w:rsidRPr="001C2059" w14:paraId="1BB5A61A" w14:textId="77777777" w:rsidTr="003C0611">
        <w:tc>
          <w:tcPr>
            <w:tcW w:w="1844" w:type="dxa"/>
          </w:tcPr>
          <w:p w14:paraId="359900E9" w14:textId="77777777" w:rsidR="008715B4" w:rsidRPr="00A21713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8080" w:type="dxa"/>
          </w:tcPr>
          <w:p w14:paraId="49C4BDE4" w14:textId="77777777" w:rsidR="008715B4" w:rsidRPr="00A21713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</w:pPr>
            <w:r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  <w:t>Information</w:t>
            </w:r>
          </w:p>
        </w:tc>
      </w:tr>
      <w:tr w:rsidR="008715B4" w:rsidRPr="001C2059" w14:paraId="2B3C9376" w14:textId="77777777" w:rsidTr="003C0611">
        <w:tc>
          <w:tcPr>
            <w:tcW w:w="1844" w:type="dxa"/>
          </w:tcPr>
          <w:p w14:paraId="22B1F7DB" w14:textId="77777777" w:rsidR="008715B4" w:rsidRPr="00A21713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b/>
                <w:color w:val="404040"/>
                <w:sz w:val="20"/>
                <w:szCs w:val="20"/>
                <w:lang w:eastAsia="en-US"/>
              </w:rPr>
            </w:pPr>
            <w:r w:rsidRPr="00A21713">
              <w:rPr>
                <w:rFonts w:ascii="BBQ Plz Rounded" w:eastAsia="BBQ Plz Rounded" w:hAnsi="BBQ Plz Rounded" w:cs="BBQ Plz Rounded"/>
                <w:b/>
                <w:color w:val="404040"/>
                <w:sz w:val="20"/>
                <w:szCs w:val="20"/>
                <w:lang w:eastAsia="en-US"/>
              </w:rPr>
              <w:t>Project name</w:t>
            </w:r>
          </w:p>
        </w:tc>
        <w:tc>
          <w:tcPr>
            <w:tcW w:w="8080" w:type="dxa"/>
          </w:tcPr>
          <w:p w14:paraId="207E602E" w14:textId="2FD0FFD9" w:rsidR="008715B4" w:rsidRPr="00A21713" w:rsidRDefault="00936E50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cs/>
                <w:lang w:eastAsia="en-US"/>
              </w:rPr>
            </w:pPr>
            <w:r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  <w:t>PHYSICAL COUNT ASSET (FAS PHASE 3)</w:t>
            </w:r>
          </w:p>
        </w:tc>
      </w:tr>
      <w:tr w:rsidR="008715B4" w:rsidRPr="001C2059" w14:paraId="6C531E58" w14:textId="77777777" w:rsidTr="003C0611">
        <w:tc>
          <w:tcPr>
            <w:tcW w:w="1844" w:type="dxa"/>
          </w:tcPr>
          <w:p w14:paraId="4DF1EC09" w14:textId="77777777" w:rsidR="008715B4" w:rsidRPr="00A21713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b/>
                <w:color w:val="404040"/>
                <w:sz w:val="20"/>
                <w:szCs w:val="20"/>
                <w:lang w:eastAsia="en-US"/>
              </w:rPr>
            </w:pPr>
            <w:r w:rsidRPr="00A21713">
              <w:rPr>
                <w:rFonts w:ascii="BBQ Plz Rounded" w:eastAsia="BBQ Plz Rounded" w:hAnsi="BBQ Plz Rounded" w:cs="BBQ Plz Rounded"/>
                <w:b/>
                <w:color w:val="40404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8080" w:type="dxa"/>
          </w:tcPr>
          <w:p w14:paraId="54F8EAC3" w14:textId="38FC495E" w:rsidR="008715B4" w:rsidRPr="00A21713" w:rsidRDefault="00936E50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</w:pPr>
            <w:bookmarkStart w:id="2" w:name="_gjdgxs" w:colFirst="0" w:colLast="0"/>
            <w:bookmarkEnd w:id="2"/>
            <w:r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  <w:t>Test scenario &amp; Test script</w:t>
            </w:r>
            <w:r w:rsidR="0099333B"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  <w:t xml:space="preserve"> (</w:t>
            </w:r>
            <w:proofErr w:type="gramStart"/>
            <w:r w:rsidR="00043055"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  <w:t xml:space="preserve">Non </w:t>
            </w:r>
            <w:r w:rsidR="0099333B"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  <w:t>Functional</w:t>
            </w:r>
            <w:proofErr w:type="gramEnd"/>
            <w:r w:rsidR="0099333B"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  <w:t xml:space="preserve"> Test)</w:t>
            </w:r>
          </w:p>
        </w:tc>
      </w:tr>
      <w:tr w:rsidR="008715B4" w:rsidRPr="001C2059" w14:paraId="38D5DD07" w14:textId="77777777" w:rsidTr="003C0611">
        <w:tc>
          <w:tcPr>
            <w:tcW w:w="1844" w:type="dxa"/>
          </w:tcPr>
          <w:p w14:paraId="4BBFF833" w14:textId="77777777" w:rsidR="008715B4" w:rsidRPr="00A21713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b/>
                <w:color w:val="404040"/>
                <w:sz w:val="20"/>
                <w:szCs w:val="20"/>
                <w:lang w:eastAsia="en-US"/>
              </w:rPr>
            </w:pPr>
            <w:r w:rsidRPr="00A21713">
              <w:rPr>
                <w:rFonts w:ascii="BBQ Plz Rounded" w:eastAsia="BBQ Plz Rounded" w:hAnsi="BBQ Plz Rounded" w:cs="BBQ Plz Rounded"/>
                <w:b/>
                <w:color w:val="404040"/>
                <w:sz w:val="20"/>
                <w:szCs w:val="20"/>
                <w:lang w:eastAsia="en-US"/>
              </w:rPr>
              <w:t>Document Owner</w:t>
            </w:r>
          </w:p>
        </w:tc>
        <w:tc>
          <w:tcPr>
            <w:tcW w:w="8080" w:type="dxa"/>
          </w:tcPr>
          <w:p w14:paraId="1EA19B77" w14:textId="77777777" w:rsidR="008715B4" w:rsidRPr="00A21713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</w:pPr>
            <w:r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cs/>
                <w:lang w:eastAsia="en-US"/>
              </w:rPr>
              <w:t>แผนกพัฒนาซอฟต์แวร์ (</w:t>
            </w:r>
            <w:r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  <w:t>SOF</w:t>
            </w:r>
            <w:r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cs/>
                <w:lang w:eastAsia="en-US"/>
              </w:rPr>
              <w:t>)</w:t>
            </w:r>
          </w:p>
        </w:tc>
      </w:tr>
      <w:tr w:rsidR="008715B4" w:rsidRPr="001C2059" w14:paraId="33391888" w14:textId="77777777" w:rsidTr="003C0611">
        <w:tc>
          <w:tcPr>
            <w:tcW w:w="1844" w:type="dxa"/>
          </w:tcPr>
          <w:p w14:paraId="7F8D233D" w14:textId="77777777" w:rsidR="008715B4" w:rsidRPr="00A21713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b/>
                <w:color w:val="404040"/>
                <w:sz w:val="20"/>
                <w:szCs w:val="20"/>
                <w:lang w:eastAsia="en-US"/>
              </w:rPr>
            </w:pPr>
            <w:r w:rsidRPr="00A21713">
              <w:rPr>
                <w:rFonts w:ascii="BBQ Plz Rounded" w:eastAsia="BBQ Plz Rounded" w:hAnsi="BBQ Plz Rounded" w:cs="BBQ Plz Rounded"/>
                <w:b/>
                <w:color w:val="404040"/>
                <w:sz w:val="20"/>
                <w:szCs w:val="20"/>
                <w:lang w:eastAsia="en-US"/>
              </w:rPr>
              <w:t>Document Creator</w:t>
            </w:r>
          </w:p>
        </w:tc>
        <w:tc>
          <w:tcPr>
            <w:tcW w:w="8080" w:type="dxa"/>
          </w:tcPr>
          <w:p w14:paraId="648DE939" w14:textId="77777777" w:rsidR="008715B4" w:rsidRPr="00A21713" w:rsidRDefault="00977F45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cs/>
                <w:lang w:eastAsia="en-US"/>
              </w:rPr>
            </w:pPr>
            <w:r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cs/>
                <w:lang w:eastAsia="en-US"/>
              </w:rPr>
              <w:t>อาทร คำ</w:t>
            </w:r>
            <w:proofErr w:type="spellStart"/>
            <w:r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cs/>
                <w:lang w:eastAsia="en-US"/>
              </w:rPr>
              <w:t>เต่ย</w:t>
            </w:r>
            <w:proofErr w:type="spellEnd"/>
          </w:p>
        </w:tc>
      </w:tr>
      <w:tr w:rsidR="008715B4" w:rsidRPr="001C2059" w14:paraId="67C273E3" w14:textId="77777777" w:rsidTr="003C0611">
        <w:tc>
          <w:tcPr>
            <w:tcW w:w="1844" w:type="dxa"/>
          </w:tcPr>
          <w:p w14:paraId="306EF7AB" w14:textId="77777777" w:rsidR="008715B4" w:rsidRPr="00A21713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b/>
                <w:color w:val="404040"/>
                <w:sz w:val="20"/>
                <w:szCs w:val="20"/>
                <w:lang w:eastAsia="en-US"/>
              </w:rPr>
            </w:pPr>
            <w:r w:rsidRPr="00A21713">
              <w:rPr>
                <w:rFonts w:ascii="BBQ Plz Rounded" w:eastAsia="BBQ Plz Rounded" w:hAnsi="BBQ Plz Rounded" w:cs="BBQ Plz Rounded"/>
                <w:b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8080" w:type="dxa"/>
          </w:tcPr>
          <w:p w14:paraId="2C2021EE" w14:textId="17AD7750" w:rsidR="008715B4" w:rsidRPr="00A21713" w:rsidRDefault="00043055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cs/>
                <w:lang w:eastAsia="en-US"/>
              </w:rPr>
            </w:pPr>
            <w:r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  <w:t>12</w:t>
            </w:r>
            <w:r w:rsidR="003C0611"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cs/>
                <w:lang w:eastAsia="en-US"/>
              </w:rPr>
              <w:t>.0</w:t>
            </w:r>
            <w:r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  <w:t>9</w:t>
            </w:r>
            <w:r w:rsidR="008715B4"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A21713">
              <w:rPr>
                <w:rFonts w:ascii="BBQ Plz Rounded" w:eastAsia="BBQ Plz Rounded" w:hAnsi="BBQ Plz Rounded" w:cs="BBQ Plz Rounded"/>
                <w:color w:val="404040"/>
                <w:sz w:val="20"/>
                <w:szCs w:val="20"/>
                <w:lang w:eastAsia="en-US"/>
              </w:rPr>
              <w:t>2018</w:t>
            </w:r>
          </w:p>
        </w:tc>
      </w:tr>
    </w:tbl>
    <w:p w14:paraId="29E4AFCC" w14:textId="77777777" w:rsidR="008715B4" w:rsidRPr="001C2059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Rounded" w:eastAsia="BBQ Plz Rounded" w:hAnsi="BBQ Plz Rounded" w:cs="BBQ Plz Rounded"/>
          <w:b/>
          <w:color w:val="404040"/>
          <w:sz w:val="22"/>
          <w:szCs w:val="22"/>
          <w:lang w:eastAsia="en-US"/>
        </w:rPr>
      </w:pPr>
    </w:p>
    <w:p w14:paraId="4538E0E7" w14:textId="77777777" w:rsidR="008715B4" w:rsidRPr="00A21713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Rounded" w:eastAsia="BBQ Plz Rounded" w:hAnsi="BBQ Plz Rounded" w:cs="BBQ Plz Rounded"/>
          <w:b/>
          <w:color w:val="404040"/>
          <w:sz w:val="24"/>
          <w:szCs w:val="24"/>
          <w:lang w:eastAsia="en-US"/>
        </w:rPr>
      </w:pPr>
      <w:r w:rsidRPr="00A21713">
        <w:rPr>
          <w:rFonts w:ascii="BBQ Plz Rounded" w:eastAsia="BBQ Plz Rounded" w:hAnsi="BBQ Plz Rounded" w:cs="BBQ Plz Rounded"/>
          <w:b/>
          <w:color w:val="404040"/>
          <w:sz w:val="24"/>
          <w:szCs w:val="24"/>
          <w:lang w:eastAsia="en-US"/>
        </w:rPr>
        <w:t>Document History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2269"/>
        <w:gridCol w:w="5812"/>
      </w:tblGrid>
      <w:tr w:rsidR="008715B4" w:rsidRPr="001C2059" w14:paraId="505EDD31" w14:textId="77777777" w:rsidTr="003C0611">
        <w:tc>
          <w:tcPr>
            <w:tcW w:w="1844" w:type="dxa"/>
          </w:tcPr>
          <w:p w14:paraId="3218D5CF" w14:textId="77777777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Version</w:t>
            </w:r>
          </w:p>
        </w:tc>
        <w:tc>
          <w:tcPr>
            <w:tcW w:w="2269" w:type="dxa"/>
          </w:tcPr>
          <w:p w14:paraId="7DCF4282" w14:textId="77777777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Issue Date</w:t>
            </w:r>
          </w:p>
        </w:tc>
        <w:tc>
          <w:tcPr>
            <w:tcW w:w="5812" w:type="dxa"/>
          </w:tcPr>
          <w:p w14:paraId="13376D0A" w14:textId="77777777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Changes</w:t>
            </w:r>
          </w:p>
        </w:tc>
      </w:tr>
      <w:tr w:rsidR="008715B4" w:rsidRPr="001C2059" w14:paraId="7A9805AF" w14:textId="77777777" w:rsidTr="003C0611">
        <w:trPr>
          <w:trHeight w:val="100"/>
        </w:trPr>
        <w:tc>
          <w:tcPr>
            <w:tcW w:w="1844" w:type="dxa"/>
          </w:tcPr>
          <w:p w14:paraId="6258825B" w14:textId="77777777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1</w:t>
            </w: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cs/>
                <w:lang w:eastAsia="en-US"/>
              </w:rPr>
              <w:t>.</w:t>
            </w: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0</w:t>
            </w:r>
          </w:p>
        </w:tc>
        <w:tc>
          <w:tcPr>
            <w:tcW w:w="2269" w:type="dxa"/>
          </w:tcPr>
          <w:p w14:paraId="788DC9ED" w14:textId="72998331" w:rsidR="008715B4" w:rsidRPr="001C2059" w:rsidRDefault="00043055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12</w:t>
            </w:r>
            <w:r w:rsidR="00936E50"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cs/>
                <w:lang w:eastAsia="en-US"/>
              </w:rPr>
              <w:t>.0</w:t>
            </w: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9</w:t>
            </w:r>
            <w:r w:rsidR="00936E50"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cs/>
                <w:lang w:eastAsia="en-US"/>
              </w:rPr>
              <w:t>.</w:t>
            </w:r>
            <w:r w:rsidR="00936E50"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2018</w:t>
            </w:r>
          </w:p>
        </w:tc>
        <w:tc>
          <w:tcPr>
            <w:tcW w:w="5812" w:type="dxa"/>
          </w:tcPr>
          <w:p w14:paraId="72888660" w14:textId="7D516E83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</w:tr>
      <w:tr w:rsidR="008715B4" w:rsidRPr="001C2059" w14:paraId="73EC2607" w14:textId="77777777" w:rsidTr="003C0611">
        <w:trPr>
          <w:trHeight w:val="20"/>
        </w:trPr>
        <w:tc>
          <w:tcPr>
            <w:tcW w:w="1844" w:type="dxa"/>
          </w:tcPr>
          <w:p w14:paraId="351F11AC" w14:textId="450CEEDD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2269" w:type="dxa"/>
          </w:tcPr>
          <w:p w14:paraId="03F5BA25" w14:textId="3E9A6B23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5812" w:type="dxa"/>
          </w:tcPr>
          <w:p w14:paraId="04F2DBEF" w14:textId="7B672243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cs/>
                <w:lang w:eastAsia="en-US"/>
              </w:rPr>
            </w:pPr>
          </w:p>
        </w:tc>
      </w:tr>
      <w:tr w:rsidR="008715B4" w:rsidRPr="001C2059" w14:paraId="01065DD0" w14:textId="77777777" w:rsidTr="003C0611">
        <w:trPr>
          <w:trHeight w:val="20"/>
        </w:trPr>
        <w:tc>
          <w:tcPr>
            <w:tcW w:w="1844" w:type="dxa"/>
          </w:tcPr>
          <w:p w14:paraId="457BE250" w14:textId="77777777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2269" w:type="dxa"/>
          </w:tcPr>
          <w:p w14:paraId="3CA5F5FF" w14:textId="77777777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5812" w:type="dxa"/>
          </w:tcPr>
          <w:p w14:paraId="45DB16CC" w14:textId="77777777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</w:tr>
    </w:tbl>
    <w:p w14:paraId="6C49B5E6" w14:textId="77777777" w:rsidR="008715B4" w:rsidRPr="001C2059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Rounded" w:eastAsia="BBQ Plz Rounded" w:hAnsi="BBQ Plz Rounded" w:cs="BBQ Plz Rounded"/>
          <w:b/>
          <w:color w:val="404040"/>
          <w:sz w:val="22"/>
          <w:szCs w:val="22"/>
          <w:lang w:eastAsia="en-US"/>
        </w:rPr>
      </w:pPr>
    </w:p>
    <w:p w14:paraId="62D42161" w14:textId="77777777" w:rsidR="008715B4" w:rsidRPr="001C2059" w:rsidRDefault="003C0611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Rounded" w:eastAsia="BBQ Plz Rounded" w:hAnsi="BBQ Plz Rounded" w:cs="BBQ Plz Rounded"/>
          <w:b/>
          <w:color w:val="404040"/>
          <w:sz w:val="22"/>
          <w:szCs w:val="22"/>
          <w:lang w:eastAsia="en-US"/>
        </w:rPr>
      </w:pPr>
      <w:r w:rsidRPr="001C2059">
        <w:rPr>
          <w:rFonts w:ascii="BBQ Plz Rounded" w:eastAsia="BBQ Plz Rounded" w:hAnsi="BBQ Plz Rounded" w:cs="BBQ Plz Rounded"/>
          <w:b/>
          <w:color w:val="404040"/>
          <w:sz w:val="22"/>
          <w:szCs w:val="22"/>
          <w:lang w:eastAsia="en-US"/>
        </w:rPr>
        <w:t xml:space="preserve">    </w:t>
      </w:r>
      <w:r w:rsidRPr="001C2059">
        <w:rPr>
          <w:rFonts w:ascii="BBQ Plz Rounded" w:eastAsia="BBQ Plz Rounded" w:hAnsi="BBQ Plz Rounded" w:cs="BBQ Plz Rounded"/>
          <w:b/>
          <w:color w:val="404040"/>
          <w:sz w:val="22"/>
          <w:szCs w:val="22"/>
          <w:lang w:eastAsia="en-US"/>
        </w:rPr>
        <w:tab/>
      </w:r>
      <w:r w:rsidR="008715B4" w:rsidRPr="00A21713">
        <w:rPr>
          <w:rFonts w:ascii="BBQ Plz Rounded" w:eastAsia="BBQ Plz Rounded" w:hAnsi="BBQ Plz Rounded" w:cs="BBQ Plz Rounded"/>
          <w:b/>
          <w:color w:val="404040"/>
          <w:sz w:val="24"/>
          <w:szCs w:val="24"/>
          <w:lang w:eastAsia="en-US"/>
        </w:rPr>
        <w:t>Document Approvals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39"/>
        <w:gridCol w:w="2269"/>
        <w:gridCol w:w="3122"/>
        <w:gridCol w:w="1560"/>
        <w:gridCol w:w="1135"/>
      </w:tblGrid>
      <w:tr w:rsidR="008715B4" w:rsidRPr="001C2059" w14:paraId="2A148580" w14:textId="77777777" w:rsidTr="003C0611">
        <w:tc>
          <w:tcPr>
            <w:tcW w:w="1839" w:type="dxa"/>
          </w:tcPr>
          <w:p w14:paraId="7F11701C" w14:textId="77777777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center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Role</w:t>
            </w:r>
          </w:p>
        </w:tc>
        <w:tc>
          <w:tcPr>
            <w:tcW w:w="2269" w:type="dxa"/>
          </w:tcPr>
          <w:p w14:paraId="5B06D543" w14:textId="77777777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center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Name</w:t>
            </w:r>
          </w:p>
        </w:tc>
        <w:tc>
          <w:tcPr>
            <w:tcW w:w="3122" w:type="dxa"/>
          </w:tcPr>
          <w:p w14:paraId="3030452E" w14:textId="77777777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center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Position</w:t>
            </w:r>
          </w:p>
        </w:tc>
        <w:tc>
          <w:tcPr>
            <w:tcW w:w="1560" w:type="dxa"/>
          </w:tcPr>
          <w:p w14:paraId="46DAC762" w14:textId="77777777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center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Signature</w:t>
            </w:r>
          </w:p>
        </w:tc>
        <w:tc>
          <w:tcPr>
            <w:tcW w:w="1135" w:type="dxa"/>
          </w:tcPr>
          <w:p w14:paraId="521FD3FE" w14:textId="77777777" w:rsidR="008715B4" w:rsidRPr="001C2059" w:rsidRDefault="008715B4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center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  <w:r w:rsidRPr="001C2059"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  <w:t>Date</w:t>
            </w:r>
          </w:p>
        </w:tc>
      </w:tr>
      <w:tr w:rsidR="00977F45" w:rsidRPr="001C2059" w14:paraId="7ED60C8A" w14:textId="77777777" w:rsidTr="00977F45">
        <w:trPr>
          <w:trHeight w:val="100"/>
        </w:trPr>
        <w:tc>
          <w:tcPr>
            <w:tcW w:w="1839" w:type="dxa"/>
          </w:tcPr>
          <w:p w14:paraId="70524B40" w14:textId="357F4BF5" w:rsidR="00977F45" w:rsidRPr="001C2059" w:rsidRDefault="00977F45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b/>
                <w:color w:val="404040"/>
                <w:sz w:val="22"/>
                <w:szCs w:val="22"/>
                <w:cs/>
                <w:lang w:eastAsia="en-US"/>
              </w:rPr>
            </w:pPr>
          </w:p>
        </w:tc>
        <w:tc>
          <w:tcPr>
            <w:tcW w:w="2269" w:type="dxa"/>
          </w:tcPr>
          <w:p w14:paraId="201DC898" w14:textId="298F81B7" w:rsidR="00977F45" w:rsidRPr="001C2059" w:rsidRDefault="00977F45" w:rsidP="00A21713">
            <w:pPr>
              <w:spacing w:before="0" w:line="288" w:lineRule="auto"/>
              <w:ind w:firstLine="0"/>
              <w:jc w:val="left"/>
              <w:rPr>
                <w:rFonts w:ascii="BBQ Plz Rounded" w:eastAsia="foodpassion" w:hAnsi="BBQ Plz Rounded" w:cs="BBQ Plz Rounded"/>
                <w:color w:val="333333"/>
                <w:sz w:val="22"/>
                <w:szCs w:val="22"/>
              </w:rPr>
            </w:pPr>
          </w:p>
        </w:tc>
        <w:tc>
          <w:tcPr>
            <w:tcW w:w="3122" w:type="dxa"/>
          </w:tcPr>
          <w:p w14:paraId="31A529E4" w14:textId="01702486" w:rsidR="00977F45" w:rsidRPr="001C2059" w:rsidRDefault="00977F45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</w:tcPr>
          <w:p w14:paraId="2844CBEC" w14:textId="77777777" w:rsidR="00977F45" w:rsidRPr="001C2059" w:rsidRDefault="00977F45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1135" w:type="dxa"/>
          </w:tcPr>
          <w:p w14:paraId="724FEA22" w14:textId="77777777" w:rsidR="00977F45" w:rsidRPr="001C2059" w:rsidRDefault="00977F45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</w:tr>
      <w:tr w:rsidR="00977F45" w:rsidRPr="001C2059" w14:paraId="19D9CACE" w14:textId="77777777" w:rsidTr="003C0611">
        <w:trPr>
          <w:trHeight w:val="100"/>
        </w:trPr>
        <w:tc>
          <w:tcPr>
            <w:tcW w:w="1839" w:type="dxa"/>
          </w:tcPr>
          <w:p w14:paraId="74AC0370" w14:textId="4D6AD523" w:rsidR="00977F45" w:rsidRPr="001C2059" w:rsidRDefault="00977F45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b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2269" w:type="dxa"/>
          </w:tcPr>
          <w:p w14:paraId="060CE2E4" w14:textId="167F8DA3" w:rsidR="00977F45" w:rsidRPr="001C2059" w:rsidRDefault="00977F45" w:rsidP="00A21713">
            <w:pP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cs/>
                <w:lang w:eastAsia="en-US"/>
              </w:rPr>
            </w:pPr>
          </w:p>
        </w:tc>
        <w:tc>
          <w:tcPr>
            <w:tcW w:w="3122" w:type="dxa"/>
          </w:tcPr>
          <w:p w14:paraId="3768FA67" w14:textId="36696B99" w:rsidR="00977F45" w:rsidRPr="001C2059" w:rsidRDefault="00977F45" w:rsidP="00A21713">
            <w:pP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</w:tcPr>
          <w:p w14:paraId="515B1663" w14:textId="77777777" w:rsidR="00977F45" w:rsidRPr="001C2059" w:rsidRDefault="00977F45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1135" w:type="dxa"/>
          </w:tcPr>
          <w:p w14:paraId="2E76AD0E" w14:textId="77777777" w:rsidR="00977F45" w:rsidRPr="001C2059" w:rsidRDefault="00977F45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</w:tr>
      <w:tr w:rsidR="007E2EF3" w:rsidRPr="001C2059" w14:paraId="3FB24013" w14:textId="77777777" w:rsidTr="003C0611">
        <w:trPr>
          <w:trHeight w:val="100"/>
        </w:trPr>
        <w:tc>
          <w:tcPr>
            <w:tcW w:w="1839" w:type="dxa"/>
          </w:tcPr>
          <w:p w14:paraId="5345F6B5" w14:textId="7D47FABB" w:rsidR="007E2EF3" w:rsidRPr="001C2059" w:rsidRDefault="007E2EF3" w:rsidP="00A21713">
            <w:pP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b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2269" w:type="dxa"/>
          </w:tcPr>
          <w:p w14:paraId="3E166E99" w14:textId="308F1C93" w:rsidR="007E2EF3" w:rsidRPr="001C2059" w:rsidRDefault="007E2EF3" w:rsidP="00A21713">
            <w:pPr>
              <w:spacing w:before="0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3122" w:type="dxa"/>
          </w:tcPr>
          <w:p w14:paraId="7D9DAC2F" w14:textId="2FE64919" w:rsidR="007E2EF3" w:rsidRPr="001C2059" w:rsidRDefault="007E2EF3" w:rsidP="00A21713">
            <w:pPr>
              <w:spacing w:before="0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</w:tcPr>
          <w:p w14:paraId="24E387A7" w14:textId="77777777" w:rsidR="007E2EF3" w:rsidRPr="001C2059" w:rsidRDefault="007E2EF3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1135" w:type="dxa"/>
          </w:tcPr>
          <w:p w14:paraId="47D7DFD1" w14:textId="77777777" w:rsidR="007E2EF3" w:rsidRPr="001C2059" w:rsidRDefault="007E2EF3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</w:tr>
      <w:tr w:rsidR="007E2EF3" w:rsidRPr="001C2059" w14:paraId="35CBFCCF" w14:textId="77777777" w:rsidTr="003C0611">
        <w:trPr>
          <w:trHeight w:val="100"/>
        </w:trPr>
        <w:tc>
          <w:tcPr>
            <w:tcW w:w="1839" w:type="dxa"/>
          </w:tcPr>
          <w:p w14:paraId="3450E900" w14:textId="7291FF2C" w:rsidR="007E2EF3" w:rsidRPr="001C2059" w:rsidRDefault="007E2EF3" w:rsidP="00A21713">
            <w:pP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b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2269" w:type="dxa"/>
          </w:tcPr>
          <w:p w14:paraId="1F078583" w14:textId="65F73737" w:rsidR="007E2EF3" w:rsidRPr="001C2059" w:rsidRDefault="007E2EF3" w:rsidP="00A21713">
            <w:pPr>
              <w:spacing w:before="0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3122" w:type="dxa"/>
          </w:tcPr>
          <w:p w14:paraId="7E99A444" w14:textId="580E191D" w:rsidR="007E2EF3" w:rsidRPr="001C2059" w:rsidRDefault="007E2EF3" w:rsidP="00A21713">
            <w:pPr>
              <w:spacing w:before="0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</w:tcPr>
          <w:p w14:paraId="673FAEF3" w14:textId="77777777" w:rsidR="007E2EF3" w:rsidRPr="001C2059" w:rsidRDefault="007E2EF3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1135" w:type="dxa"/>
          </w:tcPr>
          <w:p w14:paraId="11279000" w14:textId="77777777" w:rsidR="007E2EF3" w:rsidRPr="001C2059" w:rsidRDefault="007E2EF3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</w:tr>
      <w:tr w:rsidR="007E2EF3" w:rsidRPr="001C2059" w14:paraId="6BBDB17C" w14:textId="77777777" w:rsidTr="003C0611">
        <w:trPr>
          <w:trHeight w:val="100"/>
        </w:trPr>
        <w:tc>
          <w:tcPr>
            <w:tcW w:w="1839" w:type="dxa"/>
          </w:tcPr>
          <w:p w14:paraId="6DAE5C80" w14:textId="176AAD96" w:rsidR="007E2EF3" w:rsidRPr="001C2059" w:rsidRDefault="007E2EF3" w:rsidP="00A21713">
            <w:pP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b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2269" w:type="dxa"/>
          </w:tcPr>
          <w:p w14:paraId="551F8965" w14:textId="69665F80" w:rsidR="007E2EF3" w:rsidRPr="001C2059" w:rsidRDefault="007E2EF3" w:rsidP="00A21713">
            <w:pPr>
              <w:spacing w:before="0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3122" w:type="dxa"/>
          </w:tcPr>
          <w:p w14:paraId="35E6BAF0" w14:textId="4753801B" w:rsidR="007E2EF3" w:rsidRPr="001C2059" w:rsidRDefault="007E2EF3" w:rsidP="00A21713">
            <w:pPr>
              <w:spacing w:before="0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1560" w:type="dxa"/>
          </w:tcPr>
          <w:p w14:paraId="6F9E5B75" w14:textId="77777777" w:rsidR="007E2EF3" w:rsidRPr="001C2059" w:rsidRDefault="007E2EF3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  <w:tc>
          <w:tcPr>
            <w:tcW w:w="1135" w:type="dxa"/>
          </w:tcPr>
          <w:p w14:paraId="29278247" w14:textId="77777777" w:rsidR="007E2EF3" w:rsidRPr="001C2059" w:rsidRDefault="007E2EF3" w:rsidP="00A217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88" w:lineRule="auto"/>
              <w:ind w:firstLine="0"/>
              <w:jc w:val="left"/>
              <w:rPr>
                <w:rFonts w:ascii="BBQ Plz Rounded" w:eastAsia="BBQ Plz Rounded" w:hAnsi="BBQ Plz Rounded" w:cs="BBQ Plz Rounded"/>
                <w:color w:val="404040"/>
                <w:sz w:val="22"/>
                <w:szCs w:val="22"/>
                <w:lang w:eastAsia="en-US"/>
              </w:rPr>
            </w:pPr>
          </w:p>
        </w:tc>
      </w:tr>
    </w:tbl>
    <w:p w14:paraId="7425D7FF" w14:textId="77777777" w:rsidR="00963359" w:rsidRPr="001C2059" w:rsidRDefault="00BA1EDD" w:rsidP="00725B19">
      <w:pPr>
        <w:pStyle w:val="100"/>
        <w:spacing w:before="0" w:after="0"/>
        <w:ind w:left="993"/>
        <w:rPr>
          <w:rFonts w:ascii="BBQ Plz Rounded" w:hAnsi="BBQ Plz Rounded" w:cs="BBQ Plz Rounded"/>
          <w:sz w:val="22"/>
          <w:szCs w:val="22"/>
          <w:cs/>
        </w:rPr>
        <w:sectPr w:rsidR="00963359" w:rsidRPr="001C2059" w:rsidSect="00963359">
          <w:headerReference w:type="default" r:id="rId8"/>
          <w:pgSz w:w="11906" w:h="16838"/>
          <w:pgMar w:top="993" w:right="566" w:bottom="993" w:left="709" w:header="426" w:footer="708" w:gutter="0"/>
          <w:cols w:space="708"/>
          <w:docGrid w:linePitch="435"/>
        </w:sectPr>
      </w:pPr>
      <w:r w:rsidRPr="001C2059">
        <w:rPr>
          <w:rFonts w:ascii="BBQ Plz Rounded" w:hAnsi="BBQ Plz Rounded" w:cs="BBQ Plz Rounded"/>
          <w:sz w:val="22"/>
          <w:szCs w:val="22"/>
          <w:cs/>
        </w:rPr>
        <w:t xml:space="preserve"> </w:t>
      </w:r>
    </w:p>
    <w:p w14:paraId="02276611" w14:textId="77777777" w:rsidR="00826C71" w:rsidRPr="00A21713" w:rsidRDefault="00047602" w:rsidP="00FA0F2A">
      <w:pPr>
        <w:pStyle w:val="100"/>
        <w:spacing w:before="0" w:after="0"/>
        <w:ind w:left="993"/>
        <w:rPr>
          <w:rFonts w:ascii="BBQ Plz Rounded" w:hAnsi="BBQ Plz Rounded" w:cs="BBQ Plz Rounded"/>
          <w:sz w:val="32"/>
          <w:szCs w:val="32"/>
        </w:rPr>
      </w:pPr>
      <w:r w:rsidRPr="00A21713">
        <w:rPr>
          <w:rFonts w:ascii="BBQ Plz Rounded" w:hAnsi="BBQ Plz Rounded" w:cs="BBQ Plz Rounded"/>
          <w:sz w:val="32"/>
          <w:szCs w:val="32"/>
          <w:cs/>
        </w:rPr>
        <w:lastRenderedPageBreak/>
        <w:t>แบบ</w:t>
      </w:r>
      <w:bookmarkEnd w:id="0"/>
      <w:bookmarkEnd w:id="1"/>
      <w:r w:rsidR="00826C71" w:rsidRPr="00A21713">
        <w:rPr>
          <w:rFonts w:ascii="BBQ Plz Rounded" w:hAnsi="BBQ Plz Rounded" w:cs="BBQ Plz Rounded"/>
          <w:sz w:val="32"/>
          <w:szCs w:val="32"/>
          <w:cs/>
        </w:rPr>
        <w:t xml:space="preserve">ฟอร์มตรวจสอบระบบ </w:t>
      </w:r>
    </w:p>
    <w:p w14:paraId="56F4487F" w14:textId="5922B20F" w:rsidR="00722494" w:rsidRPr="00A21713" w:rsidRDefault="00826C71" w:rsidP="00A21713">
      <w:pPr>
        <w:pStyle w:val="100"/>
        <w:spacing w:before="0" w:after="0"/>
        <w:ind w:left="993"/>
        <w:rPr>
          <w:rFonts w:ascii="BBQ Plz Rounded" w:eastAsia="Times New Roman" w:hAnsi="BBQ Plz Rounded" w:cs="BBQ Plz Rounded"/>
          <w:sz w:val="22"/>
          <w:szCs w:val="22"/>
        </w:rPr>
      </w:pPr>
      <w:r w:rsidRPr="00A21713">
        <w:rPr>
          <w:rFonts w:ascii="BBQ Plz Rounded" w:hAnsi="BBQ Plz Rounded" w:cs="BBQ Plz Rounded"/>
          <w:sz w:val="32"/>
          <w:szCs w:val="32"/>
        </w:rPr>
        <w:t>PHYSICAL COUNT ASSET (FAS PHASE 3)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851"/>
        <w:gridCol w:w="848"/>
        <w:gridCol w:w="2130"/>
      </w:tblGrid>
      <w:tr w:rsidR="0099726F" w:rsidRPr="001C2059" w14:paraId="43431610" w14:textId="77777777" w:rsidTr="0099726F">
        <w:tc>
          <w:tcPr>
            <w:tcW w:w="10628" w:type="dxa"/>
            <w:gridSpan w:val="5"/>
          </w:tcPr>
          <w:p w14:paraId="231A4E85" w14:textId="01DA4D51" w:rsidR="0099726F" w:rsidRPr="001C2059" w:rsidRDefault="0099726F" w:rsidP="0099726F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 xml:space="preserve">Test case </w:t>
            </w:r>
            <w:proofErr w:type="gramStart"/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ID :</w:t>
            </w:r>
            <w:proofErr w:type="gramEnd"/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 xml:space="preserve"> 1 </w:t>
            </w:r>
          </w:p>
        </w:tc>
      </w:tr>
      <w:tr w:rsidR="0099726F" w:rsidRPr="001C2059" w14:paraId="557E036F" w14:textId="77777777" w:rsidTr="0099726F">
        <w:tc>
          <w:tcPr>
            <w:tcW w:w="10628" w:type="dxa"/>
            <w:gridSpan w:val="5"/>
          </w:tcPr>
          <w:p w14:paraId="76F94FF9" w14:textId="0F8F6F6C" w:rsidR="0099726F" w:rsidRPr="001C2059" w:rsidRDefault="0099726F" w:rsidP="0099726F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 xml:space="preserve">Test case </w:t>
            </w:r>
            <w:proofErr w:type="gramStart"/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Name :</w:t>
            </w:r>
            <w:proofErr w:type="gramEnd"/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 xml:space="preserve"> </w:t>
            </w:r>
            <w:r w:rsidRPr="001C2059">
              <w:rPr>
                <w:rFonts w:ascii="BBQ Plz Rounded" w:eastAsia="Times New Roman" w:hAnsi="BBQ Plz Rounded" w:cs="BBQ Plz Rounded"/>
                <w:bCs/>
                <w:color w:val="000000"/>
                <w:sz w:val="22"/>
                <w:szCs w:val="22"/>
              </w:rPr>
              <w:t>Download</w:t>
            </w:r>
            <w:r w:rsidRPr="001C2059">
              <w:rPr>
                <w:rFonts w:ascii="BBQ Plz Rounded" w:eastAsia="Times New Roman" w:hAnsi="BBQ Plz Rounded" w:cs="BBQ Plz Rounded"/>
                <w:bCs/>
                <w:color w:val="000000"/>
                <w:sz w:val="22"/>
                <w:szCs w:val="22"/>
              </w:rPr>
              <w:t xml:space="preserve"> file </w:t>
            </w:r>
            <w:r w:rsidRPr="001C2059">
              <w:rPr>
                <w:rFonts w:ascii="BBQ Plz Rounded" w:eastAsia="Times New Roman" w:hAnsi="BBQ Plz Rounded" w:cs="BBQ Plz Rounded"/>
                <w:b/>
                <w:color w:val="000000"/>
                <w:sz w:val="22"/>
                <w:szCs w:val="22"/>
                <w:cs/>
              </w:rPr>
              <w:t>ทรัพย์สินลงในมือถือ</w:t>
            </w:r>
          </w:p>
        </w:tc>
      </w:tr>
      <w:tr w:rsidR="0099726F" w:rsidRPr="001C2059" w14:paraId="09A9734A" w14:textId="77777777" w:rsidTr="0099726F">
        <w:tc>
          <w:tcPr>
            <w:tcW w:w="10628" w:type="dxa"/>
            <w:gridSpan w:val="5"/>
          </w:tcPr>
          <w:p w14:paraId="1A60ABBF" w14:textId="26CB3B37" w:rsidR="0099726F" w:rsidRPr="001C2059" w:rsidRDefault="0099726F" w:rsidP="0099726F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 xml:space="preserve">Relevant Requirement IDs </w:t>
            </w:r>
          </w:p>
        </w:tc>
      </w:tr>
      <w:tr w:rsidR="0099726F" w:rsidRPr="001C2059" w14:paraId="5F8AFA40" w14:textId="77777777" w:rsidTr="0099726F">
        <w:tc>
          <w:tcPr>
            <w:tcW w:w="10628" w:type="dxa"/>
            <w:gridSpan w:val="5"/>
          </w:tcPr>
          <w:p w14:paraId="1E773DCF" w14:textId="3247DD6E" w:rsidR="0099726F" w:rsidRPr="001C2059" w:rsidRDefault="0099726F" w:rsidP="001C2059">
            <w:pPr>
              <w:spacing w:before="0"/>
              <w:ind w:firstLine="0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เพื่อทดสอบความเร็วในการ 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file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ทรัพย์สิน</w:t>
            </w:r>
            <w:r w:rsidR="00510D37"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 </w:t>
            </w:r>
            <w:r w:rsidR="00510D37"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ที่มีขนาด </w:t>
            </w:r>
            <w:r w:rsidR="00510D37" w:rsidRPr="001C2059">
              <w:rPr>
                <w:rFonts w:ascii="BBQ Plz Rounded" w:hAnsi="BBQ Plz Rounded" w:cs="BBQ Plz Rounded"/>
                <w:sz w:val="22"/>
                <w:szCs w:val="22"/>
              </w:rPr>
              <w:t>12.3</w:t>
            </w:r>
            <w:r w:rsidR="00510D37"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 </w:t>
            </w:r>
            <w:r w:rsidR="00510D37"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MB </w:t>
            </w:r>
            <w:r w:rsidR="00510D37"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ลงในมือถือ</w:t>
            </w:r>
            <w:r w:rsidR="00510D37"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จากสื่อต่าง</w:t>
            </w:r>
            <w:r w:rsidR="001C2059"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 </w:t>
            </w:r>
            <w:r w:rsidR="00510D37"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ๆ</w:t>
            </w:r>
            <w:r w:rsidR="001C2059"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 โดยเชื่อมต่อผ่าน </w:t>
            </w:r>
            <w:r w:rsidR="001C2059" w:rsidRPr="001C2059">
              <w:rPr>
                <w:rFonts w:ascii="BBQ Plz Rounded" w:hAnsi="BBQ Plz Rounded" w:cs="BBQ Plz Rounded"/>
                <w:sz w:val="22"/>
                <w:szCs w:val="22"/>
              </w:rPr>
              <w:t>Wi</w:t>
            </w:r>
            <w:r w:rsidR="001C2059"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 </w:t>
            </w:r>
            <w:r w:rsidR="001C2059"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fi </w:t>
            </w:r>
            <w:r w:rsidR="001C2059"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บริษัท โดยมีความเร็วในการเชื่อมต่ออยู่ที่ </w:t>
            </w:r>
            <w:r w:rsidR="001C2059"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Download : 567.4 Mb/s</w:t>
            </w:r>
            <w:r w:rsidR="001C2059"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 w:rsidR="001C2059"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Upload : 448.6 Mb/s</w:t>
            </w:r>
            <w:r w:rsidR="001C2059"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 w:rsidR="001C2059"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Latency : 8.00 </w:t>
            </w:r>
            <w:proofErr w:type="spellStart"/>
            <w:r w:rsidR="001C2059"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ms</w:t>
            </w:r>
            <w:proofErr w:type="spellEnd"/>
          </w:p>
        </w:tc>
      </w:tr>
      <w:tr w:rsidR="0099726F" w:rsidRPr="001C2059" w14:paraId="1E8463A8" w14:textId="77777777" w:rsidTr="0099726F">
        <w:tc>
          <w:tcPr>
            <w:tcW w:w="10628" w:type="dxa"/>
            <w:gridSpan w:val="5"/>
          </w:tcPr>
          <w:p w14:paraId="1FA881B3" w14:textId="25532F02" w:rsidR="0099726F" w:rsidRPr="001C2059" w:rsidRDefault="0099726F" w:rsidP="0099726F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Required Input / Test Data</w:t>
            </w:r>
          </w:p>
        </w:tc>
      </w:tr>
      <w:tr w:rsidR="0099726F" w:rsidRPr="001C2059" w14:paraId="2BCAF006" w14:textId="77777777" w:rsidTr="0099726F">
        <w:tc>
          <w:tcPr>
            <w:tcW w:w="10628" w:type="dxa"/>
            <w:gridSpan w:val="5"/>
          </w:tcPr>
          <w:p w14:paraId="4A795551" w14:textId="30FE49DC" w:rsidR="0099726F" w:rsidRPr="001C2059" w:rsidRDefault="00510D37" w:rsidP="0099726F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ระยะเวลาการเ</w:t>
            </w:r>
            <w:r w:rsidR="001C2059"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ว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ลาในการ 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ไม่ควรเกิน 10 วินาที</w:t>
            </w:r>
          </w:p>
        </w:tc>
      </w:tr>
      <w:tr w:rsidR="00722494" w:rsidRPr="001C2059" w14:paraId="62C3E191" w14:textId="77777777" w:rsidTr="0099726F">
        <w:tc>
          <w:tcPr>
            <w:tcW w:w="704" w:type="dxa"/>
          </w:tcPr>
          <w:p w14:paraId="2366E9BA" w14:textId="535F6EA8" w:rsidR="00722494" w:rsidRPr="001C2059" w:rsidRDefault="0099726F" w:rsidP="0099726F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6095" w:type="dxa"/>
          </w:tcPr>
          <w:p w14:paraId="3E214C5A" w14:textId="5617C34C" w:rsidR="00722494" w:rsidRPr="001C2059" w:rsidRDefault="0099726F" w:rsidP="0099726F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851" w:type="dxa"/>
          </w:tcPr>
          <w:p w14:paraId="1E7AF2FC" w14:textId="39AB3C47" w:rsidR="00722494" w:rsidRPr="001C2059" w:rsidRDefault="0099726F" w:rsidP="0099726F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848" w:type="dxa"/>
          </w:tcPr>
          <w:p w14:paraId="6DC882AA" w14:textId="49B112BB" w:rsidR="00722494" w:rsidRPr="001C2059" w:rsidRDefault="0099726F" w:rsidP="0099726F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Fail</w:t>
            </w:r>
          </w:p>
        </w:tc>
        <w:tc>
          <w:tcPr>
            <w:tcW w:w="2130" w:type="dxa"/>
          </w:tcPr>
          <w:p w14:paraId="40499AC9" w14:textId="161B50A3" w:rsidR="00722494" w:rsidRPr="001C2059" w:rsidRDefault="0099726F" w:rsidP="0099726F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Remark/Condition</w:t>
            </w:r>
          </w:p>
        </w:tc>
      </w:tr>
      <w:tr w:rsidR="0099726F" w:rsidRPr="001C2059" w14:paraId="0A4204C5" w14:textId="77777777" w:rsidTr="0099726F">
        <w:tc>
          <w:tcPr>
            <w:tcW w:w="704" w:type="dxa"/>
          </w:tcPr>
          <w:p w14:paraId="372F9DEF" w14:textId="442A8491" w:rsidR="0099726F" w:rsidRPr="001C2059" w:rsidRDefault="00510D37" w:rsidP="00510D37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1.</w:t>
            </w:r>
          </w:p>
        </w:tc>
        <w:tc>
          <w:tcPr>
            <w:tcW w:w="6095" w:type="dxa"/>
          </w:tcPr>
          <w:p w14:paraId="38CAAEA5" w14:textId="4EAC59B5" w:rsidR="0099726F" w:rsidRPr="001C2059" w:rsidRDefault="001C2059" w:rsidP="0099726F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file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จากอีเมล์ ใช้เวลาในการ 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ทั้งหมด 3 วินาที</w:t>
            </w:r>
          </w:p>
        </w:tc>
        <w:tc>
          <w:tcPr>
            <w:tcW w:w="851" w:type="dxa"/>
          </w:tcPr>
          <w:p w14:paraId="529ABB18" w14:textId="77777777" w:rsidR="0099726F" w:rsidRPr="001C2059" w:rsidRDefault="0099726F" w:rsidP="0099726F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  <w:tc>
          <w:tcPr>
            <w:tcW w:w="848" w:type="dxa"/>
          </w:tcPr>
          <w:p w14:paraId="150868AE" w14:textId="77777777" w:rsidR="0099726F" w:rsidRPr="001C2059" w:rsidRDefault="0099726F" w:rsidP="0099726F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  <w:tc>
          <w:tcPr>
            <w:tcW w:w="2130" w:type="dxa"/>
          </w:tcPr>
          <w:p w14:paraId="7EA49055" w14:textId="77777777" w:rsidR="0099726F" w:rsidRPr="001C2059" w:rsidRDefault="0099726F" w:rsidP="0099726F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</w:tr>
      <w:tr w:rsidR="0099726F" w:rsidRPr="001C2059" w14:paraId="0F2916DE" w14:textId="77777777" w:rsidTr="0099726F">
        <w:tc>
          <w:tcPr>
            <w:tcW w:w="704" w:type="dxa"/>
          </w:tcPr>
          <w:p w14:paraId="0D6F34A3" w14:textId="4F3FCF1D" w:rsidR="0099726F" w:rsidRPr="001C2059" w:rsidRDefault="001C2059" w:rsidP="00510D37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2.</w:t>
            </w:r>
          </w:p>
        </w:tc>
        <w:tc>
          <w:tcPr>
            <w:tcW w:w="6095" w:type="dxa"/>
          </w:tcPr>
          <w:p w14:paraId="7E431A31" w14:textId="261B9C5D" w:rsidR="0099726F" w:rsidRPr="001C2059" w:rsidRDefault="001C2059" w:rsidP="00A21713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file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จาก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 Line application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ใช้เวลาในการ 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ทั้งหมด 22 วินาที</w:t>
            </w:r>
          </w:p>
        </w:tc>
        <w:tc>
          <w:tcPr>
            <w:tcW w:w="851" w:type="dxa"/>
          </w:tcPr>
          <w:p w14:paraId="6F50C6DB" w14:textId="77777777" w:rsidR="0099726F" w:rsidRPr="001C2059" w:rsidRDefault="0099726F" w:rsidP="0099726F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  <w:tc>
          <w:tcPr>
            <w:tcW w:w="848" w:type="dxa"/>
          </w:tcPr>
          <w:p w14:paraId="08E99F8C" w14:textId="77777777" w:rsidR="0099726F" w:rsidRPr="001C2059" w:rsidRDefault="0099726F" w:rsidP="0099726F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  <w:tc>
          <w:tcPr>
            <w:tcW w:w="2130" w:type="dxa"/>
          </w:tcPr>
          <w:p w14:paraId="059A6533" w14:textId="77777777" w:rsidR="0099726F" w:rsidRPr="001C2059" w:rsidRDefault="0099726F" w:rsidP="0099726F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</w:tr>
      <w:tr w:rsidR="0099726F" w:rsidRPr="001C2059" w14:paraId="6CD4ABFD" w14:textId="77777777" w:rsidTr="0099726F">
        <w:tc>
          <w:tcPr>
            <w:tcW w:w="704" w:type="dxa"/>
          </w:tcPr>
          <w:p w14:paraId="378C6A34" w14:textId="218E1CEF" w:rsidR="0099726F" w:rsidRPr="001C2059" w:rsidRDefault="001C2059" w:rsidP="00510D37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3.</w:t>
            </w:r>
          </w:p>
        </w:tc>
        <w:tc>
          <w:tcPr>
            <w:tcW w:w="6095" w:type="dxa"/>
          </w:tcPr>
          <w:p w14:paraId="20D31EF0" w14:textId="74F0163F" w:rsidR="0099726F" w:rsidRPr="001C2059" w:rsidRDefault="001C2059" w:rsidP="0099726F">
            <w:pPr>
              <w:spacing w:before="0"/>
              <w:ind w:firstLine="0"/>
              <w:rPr>
                <w:rFonts w:ascii="BBQ Plz Rounded" w:hAnsi="BBQ Plz Rounded" w:cs="BBQ Plz Rounded" w:hint="cs"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file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จาก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 google drive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ใช้เวลาในการ</w:t>
            </w:r>
            <w:r w:rsidR="00A21713">
              <w:rPr>
                <w:rFonts w:ascii="BBQ Plz Rounded" w:hAnsi="BBQ Plz Rounded" w:cs="BBQ Plz Rounded"/>
                <w:sz w:val="22"/>
                <w:szCs w:val="22"/>
              </w:rPr>
              <w:t xml:space="preserve"> Download </w:t>
            </w:r>
            <w:r w:rsidR="00A21713">
              <w:rPr>
                <w:rFonts w:ascii="BBQ Plz Rounded" w:hAnsi="BBQ Plz Rounded" w:cs="BBQ Plz Rounded" w:hint="cs"/>
                <w:sz w:val="22"/>
                <w:szCs w:val="22"/>
                <w:cs/>
              </w:rPr>
              <w:t>ทั้งหมด 4 วินาที</w:t>
            </w:r>
          </w:p>
        </w:tc>
        <w:tc>
          <w:tcPr>
            <w:tcW w:w="851" w:type="dxa"/>
          </w:tcPr>
          <w:p w14:paraId="5E56B30E" w14:textId="77777777" w:rsidR="0099726F" w:rsidRPr="001C2059" w:rsidRDefault="0099726F" w:rsidP="0099726F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  <w:tc>
          <w:tcPr>
            <w:tcW w:w="848" w:type="dxa"/>
          </w:tcPr>
          <w:p w14:paraId="3F200012" w14:textId="77777777" w:rsidR="0099726F" w:rsidRPr="001C2059" w:rsidRDefault="0099726F" w:rsidP="0099726F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  <w:tc>
          <w:tcPr>
            <w:tcW w:w="2130" w:type="dxa"/>
          </w:tcPr>
          <w:p w14:paraId="49AF802A" w14:textId="77777777" w:rsidR="0099726F" w:rsidRPr="001C2059" w:rsidRDefault="0099726F" w:rsidP="0099726F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</w:tr>
    </w:tbl>
    <w:p w14:paraId="0BE1A24D" w14:textId="1AE7CB47" w:rsidR="00722494" w:rsidRPr="00A21713" w:rsidRDefault="00722494" w:rsidP="005309EE">
      <w:pPr>
        <w:ind w:firstLine="0"/>
        <w:rPr>
          <w:rFonts w:ascii="BBQ Plz Rounded" w:hAnsi="BBQ Plz Rounded" w:cs="BBQ Plz Rounded"/>
          <w:sz w:val="22"/>
          <w:szCs w:val="22"/>
        </w:rPr>
      </w:pP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851"/>
        <w:gridCol w:w="848"/>
        <w:gridCol w:w="2130"/>
      </w:tblGrid>
      <w:tr w:rsidR="00A21713" w:rsidRPr="001C2059" w14:paraId="112BD574" w14:textId="77777777" w:rsidTr="001D041E">
        <w:tc>
          <w:tcPr>
            <w:tcW w:w="10628" w:type="dxa"/>
            <w:gridSpan w:val="5"/>
          </w:tcPr>
          <w:p w14:paraId="2A33680F" w14:textId="4D38DBF3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 xml:space="preserve">Test case </w:t>
            </w:r>
            <w:proofErr w:type="gramStart"/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ID :</w:t>
            </w:r>
            <w:proofErr w:type="gramEnd"/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BBQ Plz Rounded" w:hAnsi="BBQ Plz Rounded" w:cs="BBQ Plz Rounded" w:hint="cs"/>
                <w:b/>
                <w:bCs/>
                <w:sz w:val="22"/>
                <w:szCs w:val="22"/>
                <w:cs/>
              </w:rPr>
              <w:t>2</w:t>
            </w: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A21713" w:rsidRPr="001C2059" w14:paraId="2F5CB741" w14:textId="77777777" w:rsidTr="001D041E">
        <w:tc>
          <w:tcPr>
            <w:tcW w:w="10628" w:type="dxa"/>
            <w:gridSpan w:val="5"/>
          </w:tcPr>
          <w:p w14:paraId="59A879FD" w14:textId="7777777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 xml:space="preserve">Test case </w:t>
            </w:r>
            <w:proofErr w:type="gramStart"/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Name :</w:t>
            </w:r>
            <w:proofErr w:type="gramEnd"/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 xml:space="preserve"> </w:t>
            </w:r>
            <w:r w:rsidRPr="001C2059">
              <w:rPr>
                <w:rFonts w:ascii="BBQ Plz Rounded" w:eastAsia="Times New Roman" w:hAnsi="BBQ Plz Rounded" w:cs="BBQ Plz Rounded"/>
                <w:bCs/>
                <w:color w:val="000000"/>
                <w:sz w:val="22"/>
                <w:szCs w:val="22"/>
              </w:rPr>
              <w:t xml:space="preserve">Download file </w:t>
            </w:r>
            <w:r w:rsidRPr="001C2059">
              <w:rPr>
                <w:rFonts w:ascii="BBQ Plz Rounded" w:eastAsia="Times New Roman" w:hAnsi="BBQ Plz Rounded" w:cs="BBQ Plz Rounded"/>
                <w:b/>
                <w:color w:val="000000"/>
                <w:sz w:val="22"/>
                <w:szCs w:val="22"/>
                <w:cs/>
              </w:rPr>
              <w:t>ทรัพย์สินลงในมือถือ</w:t>
            </w:r>
          </w:p>
        </w:tc>
      </w:tr>
      <w:tr w:rsidR="00A21713" w:rsidRPr="001C2059" w14:paraId="73C715CF" w14:textId="77777777" w:rsidTr="001D041E">
        <w:tc>
          <w:tcPr>
            <w:tcW w:w="10628" w:type="dxa"/>
            <w:gridSpan w:val="5"/>
          </w:tcPr>
          <w:p w14:paraId="12EEF203" w14:textId="77777777" w:rsidR="00A21713" w:rsidRPr="001C2059" w:rsidRDefault="00A21713" w:rsidP="001D041E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 xml:space="preserve">Relevant Requirement IDs </w:t>
            </w:r>
          </w:p>
        </w:tc>
      </w:tr>
      <w:tr w:rsidR="00A21713" w:rsidRPr="001C2059" w14:paraId="0CCB9012" w14:textId="77777777" w:rsidTr="001D041E">
        <w:tc>
          <w:tcPr>
            <w:tcW w:w="10628" w:type="dxa"/>
            <w:gridSpan w:val="5"/>
          </w:tcPr>
          <w:p w14:paraId="379C934C" w14:textId="6F35CF46" w:rsidR="00A21713" w:rsidRPr="001C2059" w:rsidRDefault="00A21713" w:rsidP="001D041E">
            <w:pPr>
              <w:spacing w:before="0"/>
              <w:ind w:firstLine="0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เพื่อทดสอบความเร็วในการ 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file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ทรัพย์สิน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ที่มีขนาด 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>12.3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 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MB 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ลงในมือถือจากสื่อต่าง ๆ โดยเชื่อมต่อผ่าน </w:t>
            </w:r>
            <w:r>
              <w:rPr>
                <w:rFonts w:ascii="BBQ Plz Rounded" w:hAnsi="BBQ Plz Rounded" w:cs="BBQ Plz Rounded"/>
                <w:sz w:val="22"/>
                <w:szCs w:val="22"/>
              </w:rPr>
              <w:t xml:space="preserve"> AIS </w:t>
            </w:r>
            <w:r>
              <w:rPr>
                <w:rFonts w:ascii="BBQ Plz Rounded" w:hAnsi="BBQ Plz Rounded" w:cs="BBQ Plz Rounded" w:hint="cs"/>
                <w:sz w:val="22"/>
                <w:szCs w:val="22"/>
                <w:cs/>
              </w:rPr>
              <w:t>4</w:t>
            </w:r>
            <w:r>
              <w:rPr>
                <w:rFonts w:ascii="BBQ Plz Rounded" w:hAnsi="BBQ Plz Rounded" w:cs="BBQ Plz Rounded"/>
                <w:sz w:val="22"/>
                <w:szCs w:val="22"/>
              </w:rPr>
              <w:t>G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 โดยมีความเร็วในการเชื่อมต่ออยู่ที่ </w:t>
            </w:r>
            <w:r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Download :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5.849</w:t>
            </w:r>
            <w:r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Mb/s</w:t>
            </w:r>
            <w:r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Upload :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14.84</w:t>
            </w:r>
            <w:r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Mb/s</w:t>
            </w:r>
            <w:r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 </w:t>
            </w:r>
            <w:r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Latency :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21.70</w:t>
            </w:r>
            <w:r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ms</w:t>
            </w:r>
            <w:proofErr w:type="spellEnd"/>
          </w:p>
        </w:tc>
      </w:tr>
      <w:tr w:rsidR="00A21713" w:rsidRPr="001C2059" w14:paraId="001E0FE9" w14:textId="77777777" w:rsidTr="001D041E">
        <w:tc>
          <w:tcPr>
            <w:tcW w:w="10628" w:type="dxa"/>
            <w:gridSpan w:val="5"/>
          </w:tcPr>
          <w:p w14:paraId="7862C49F" w14:textId="7777777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 w:hint="cs"/>
                <w:b/>
                <w:bCs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Required Input / Test Data</w:t>
            </w:r>
          </w:p>
        </w:tc>
      </w:tr>
      <w:tr w:rsidR="00A21713" w:rsidRPr="001C2059" w14:paraId="06BDE118" w14:textId="77777777" w:rsidTr="001D041E">
        <w:tc>
          <w:tcPr>
            <w:tcW w:w="10628" w:type="dxa"/>
            <w:gridSpan w:val="5"/>
          </w:tcPr>
          <w:p w14:paraId="1C5512C5" w14:textId="7777777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ระยะเวลาการเวลาในการ 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ไม่ควรเกิน 10 วินาที</w:t>
            </w:r>
          </w:p>
        </w:tc>
      </w:tr>
      <w:tr w:rsidR="00A21713" w:rsidRPr="001C2059" w14:paraId="33BE304B" w14:textId="77777777" w:rsidTr="001D041E">
        <w:tc>
          <w:tcPr>
            <w:tcW w:w="704" w:type="dxa"/>
          </w:tcPr>
          <w:p w14:paraId="3D710932" w14:textId="77777777" w:rsidR="00A21713" w:rsidRPr="001C2059" w:rsidRDefault="00A21713" w:rsidP="001D041E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6095" w:type="dxa"/>
          </w:tcPr>
          <w:p w14:paraId="347A94D6" w14:textId="77777777" w:rsidR="00A21713" w:rsidRPr="001C2059" w:rsidRDefault="00A21713" w:rsidP="001D041E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Activity</w:t>
            </w:r>
          </w:p>
        </w:tc>
        <w:tc>
          <w:tcPr>
            <w:tcW w:w="851" w:type="dxa"/>
          </w:tcPr>
          <w:p w14:paraId="5DACAF21" w14:textId="77777777" w:rsidR="00A21713" w:rsidRPr="001C2059" w:rsidRDefault="00A21713" w:rsidP="001D041E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Pass</w:t>
            </w:r>
          </w:p>
        </w:tc>
        <w:tc>
          <w:tcPr>
            <w:tcW w:w="848" w:type="dxa"/>
          </w:tcPr>
          <w:p w14:paraId="44C77994" w14:textId="77777777" w:rsidR="00A21713" w:rsidRPr="001C2059" w:rsidRDefault="00A21713" w:rsidP="001D041E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Fail</w:t>
            </w:r>
          </w:p>
        </w:tc>
        <w:tc>
          <w:tcPr>
            <w:tcW w:w="2130" w:type="dxa"/>
          </w:tcPr>
          <w:p w14:paraId="338FEE85" w14:textId="77777777" w:rsidR="00A21713" w:rsidRPr="001C2059" w:rsidRDefault="00A21713" w:rsidP="001D041E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Remark/Condition</w:t>
            </w:r>
          </w:p>
        </w:tc>
      </w:tr>
      <w:tr w:rsidR="00A21713" w:rsidRPr="001C2059" w14:paraId="04B0BD95" w14:textId="77777777" w:rsidTr="001D041E">
        <w:tc>
          <w:tcPr>
            <w:tcW w:w="704" w:type="dxa"/>
          </w:tcPr>
          <w:p w14:paraId="224F8E21" w14:textId="77777777" w:rsidR="00A21713" w:rsidRPr="001C2059" w:rsidRDefault="00A21713" w:rsidP="001D041E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1.</w:t>
            </w:r>
          </w:p>
        </w:tc>
        <w:tc>
          <w:tcPr>
            <w:tcW w:w="6095" w:type="dxa"/>
          </w:tcPr>
          <w:p w14:paraId="610C5C81" w14:textId="6900C32F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file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จากอีเมล์ ใช้เวลาในการ 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ทั้งหมด </w:t>
            </w:r>
            <w:r>
              <w:rPr>
                <w:rFonts w:ascii="BBQ Plz Rounded" w:hAnsi="BBQ Plz Rounded" w:cs="BBQ Plz Rounded"/>
                <w:sz w:val="22"/>
                <w:szCs w:val="22"/>
              </w:rPr>
              <w:t>8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 วินาที</w:t>
            </w:r>
          </w:p>
        </w:tc>
        <w:tc>
          <w:tcPr>
            <w:tcW w:w="851" w:type="dxa"/>
          </w:tcPr>
          <w:p w14:paraId="3245BCDF" w14:textId="7777777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  <w:tc>
          <w:tcPr>
            <w:tcW w:w="848" w:type="dxa"/>
          </w:tcPr>
          <w:p w14:paraId="386B8217" w14:textId="7777777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  <w:tc>
          <w:tcPr>
            <w:tcW w:w="2130" w:type="dxa"/>
          </w:tcPr>
          <w:p w14:paraId="0F6A8659" w14:textId="7777777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</w:tr>
      <w:tr w:rsidR="00A21713" w:rsidRPr="001C2059" w14:paraId="2E35F75B" w14:textId="77777777" w:rsidTr="001D041E">
        <w:tc>
          <w:tcPr>
            <w:tcW w:w="704" w:type="dxa"/>
          </w:tcPr>
          <w:p w14:paraId="0B65A7EB" w14:textId="77777777" w:rsidR="00A21713" w:rsidRPr="001C2059" w:rsidRDefault="00A21713" w:rsidP="001D041E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2.</w:t>
            </w:r>
          </w:p>
        </w:tc>
        <w:tc>
          <w:tcPr>
            <w:tcW w:w="6095" w:type="dxa"/>
          </w:tcPr>
          <w:p w14:paraId="55E78AFB" w14:textId="65F9B8D9" w:rsidR="00A21713" w:rsidRPr="001C2059" w:rsidRDefault="00A21713" w:rsidP="001D041E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file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จาก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 Line application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ใช้เวลาในการ 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ทั้งหมด 2</w:t>
            </w:r>
            <w:r>
              <w:rPr>
                <w:rFonts w:ascii="BBQ Plz Rounded" w:hAnsi="BBQ Plz Rounded" w:cs="BBQ Plz Rounded"/>
                <w:sz w:val="22"/>
                <w:szCs w:val="22"/>
              </w:rPr>
              <w:t>6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 วินาที</w:t>
            </w:r>
          </w:p>
        </w:tc>
        <w:tc>
          <w:tcPr>
            <w:tcW w:w="851" w:type="dxa"/>
          </w:tcPr>
          <w:p w14:paraId="2ECBAA42" w14:textId="7777777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  <w:tc>
          <w:tcPr>
            <w:tcW w:w="848" w:type="dxa"/>
          </w:tcPr>
          <w:p w14:paraId="564F6F1B" w14:textId="7777777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  <w:tc>
          <w:tcPr>
            <w:tcW w:w="2130" w:type="dxa"/>
          </w:tcPr>
          <w:p w14:paraId="40664370" w14:textId="7777777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</w:tr>
      <w:tr w:rsidR="00A21713" w:rsidRPr="001C2059" w14:paraId="4F9F5206" w14:textId="77777777" w:rsidTr="001D041E">
        <w:tc>
          <w:tcPr>
            <w:tcW w:w="704" w:type="dxa"/>
          </w:tcPr>
          <w:p w14:paraId="675F2577" w14:textId="77777777" w:rsidR="00A21713" w:rsidRPr="001C2059" w:rsidRDefault="00A21713" w:rsidP="001D041E">
            <w:pPr>
              <w:spacing w:before="0"/>
              <w:ind w:firstLine="0"/>
              <w:jc w:val="center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3.</w:t>
            </w:r>
          </w:p>
        </w:tc>
        <w:tc>
          <w:tcPr>
            <w:tcW w:w="6095" w:type="dxa"/>
          </w:tcPr>
          <w:p w14:paraId="482D240A" w14:textId="0676659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 w:hint="cs"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Download file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จาก</w:t>
            </w:r>
            <w:r w:rsidRPr="001C2059">
              <w:rPr>
                <w:rFonts w:ascii="BBQ Plz Rounded" w:hAnsi="BBQ Plz Rounded" w:cs="BBQ Plz Rounded"/>
                <w:sz w:val="22"/>
                <w:szCs w:val="22"/>
              </w:rPr>
              <w:t xml:space="preserve"> google drive </w:t>
            </w: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ใช้เวลาในการ</w:t>
            </w:r>
            <w:r>
              <w:rPr>
                <w:rFonts w:ascii="BBQ Plz Rounded" w:hAnsi="BBQ Plz Rounded" w:cs="BBQ Plz Rounded"/>
                <w:sz w:val="22"/>
                <w:szCs w:val="22"/>
              </w:rPr>
              <w:t xml:space="preserve"> Download </w:t>
            </w:r>
            <w:r>
              <w:rPr>
                <w:rFonts w:ascii="BBQ Plz Rounded" w:hAnsi="BBQ Plz Rounded" w:cs="BBQ Plz Rounded" w:hint="cs"/>
                <w:sz w:val="22"/>
                <w:szCs w:val="22"/>
                <w:cs/>
              </w:rPr>
              <w:t xml:space="preserve">ทั้งหมด </w:t>
            </w:r>
            <w:r>
              <w:rPr>
                <w:rFonts w:ascii="BBQ Plz Rounded" w:hAnsi="BBQ Plz Rounded" w:cs="BBQ Plz Rounded"/>
                <w:sz w:val="22"/>
                <w:szCs w:val="22"/>
              </w:rPr>
              <w:t>12</w:t>
            </w:r>
            <w:r>
              <w:rPr>
                <w:rFonts w:ascii="BBQ Plz Rounded" w:hAnsi="BBQ Plz Rounded" w:cs="BBQ Plz Rounded" w:hint="cs"/>
                <w:sz w:val="22"/>
                <w:szCs w:val="22"/>
                <w:cs/>
              </w:rPr>
              <w:t xml:space="preserve"> วินาที</w:t>
            </w:r>
          </w:p>
        </w:tc>
        <w:tc>
          <w:tcPr>
            <w:tcW w:w="851" w:type="dxa"/>
          </w:tcPr>
          <w:p w14:paraId="06CC7D5C" w14:textId="7777777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  <w:tc>
          <w:tcPr>
            <w:tcW w:w="848" w:type="dxa"/>
          </w:tcPr>
          <w:p w14:paraId="6DF1F136" w14:textId="7777777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  <w:tc>
          <w:tcPr>
            <w:tcW w:w="2130" w:type="dxa"/>
          </w:tcPr>
          <w:p w14:paraId="75BF86B2" w14:textId="77777777" w:rsidR="00A21713" w:rsidRPr="001C2059" w:rsidRDefault="00A21713" w:rsidP="001D041E">
            <w:pPr>
              <w:spacing w:before="0"/>
              <w:ind w:firstLine="0"/>
              <w:rPr>
                <w:rFonts w:ascii="BBQ Plz Rounded" w:hAnsi="BBQ Plz Rounded" w:cs="BBQ Plz Rounded"/>
                <w:sz w:val="22"/>
                <w:szCs w:val="22"/>
              </w:rPr>
            </w:pPr>
          </w:p>
        </w:tc>
      </w:tr>
    </w:tbl>
    <w:p w14:paraId="341EC13B" w14:textId="77777777" w:rsidR="00722494" w:rsidRPr="001C2059" w:rsidRDefault="00722494" w:rsidP="005309EE">
      <w:pPr>
        <w:ind w:firstLine="0"/>
        <w:rPr>
          <w:rFonts w:ascii="BBQ Plz Rounded" w:hAnsi="BBQ Plz Rounded" w:cs="BBQ Plz Rounded"/>
          <w:sz w:val="22"/>
          <w:szCs w:val="22"/>
        </w:rPr>
      </w:pPr>
      <w:bookmarkStart w:id="3" w:name="_GoBack"/>
      <w:bookmarkEnd w:id="3"/>
    </w:p>
    <w:tbl>
      <w:tblPr>
        <w:tblStyle w:val="TableGrid3"/>
        <w:tblW w:w="5000" w:type="pct"/>
        <w:tblLook w:val="04A0" w:firstRow="1" w:lastRow="0" w:firstColumn="1" w:lastColumn="0" w:noHBand="0" w:noVBand="1"/>
      </w:tblPr>
      <w:tblGrid>
        <w:gridCol w:w="5376"/>
        <w:gridCol w:w="5232"/>
      </w:tblGrid>
      <w:tr w:rsidR="00C307BD" w:rsidRPr="001C2059" w14:paraId="7848E177" w14:textId="77777777" w:rsidTr="00826C71">
        <w:trPr>
          <w:trHeight w:val="2194"/>
        </w:trPr>
        <w:tc>
          <w:tcPr>
            <w:tcW w:w="253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2FB312A" w14:textId="77777777" w:rsidR="00C307BD" w:rsidRPr="001C2059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  <w:cs/>
              </w:rPr>
              <w:t>สำหรับผู้</w:t>
            </w:r>
            <w:r w:rsidR="00BF1E08"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  <w:cs/>
              </w:rPr>
              <w:t>ประเมิน</w:t>
            </w: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  <w:cs/>
              </w:rPr>
              <w:t xml:space="preserve"> </w:t>
            </w: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(1)</w:t>
            </w:r>
          </w:p>
          <w:p w14:paraId="4999C909" w14:textId="77777777" w:rsidR="00412B53" w:rsidRPr="001C2059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</w:p>
          <w:p w14:paraId="2BC241A0" w14:textId="77777777" w:rsidR="00C307BD" w:rsidRPr="001C2059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ลงชื่อ.................................................................</w:t>
            </w:r>
          </w:p>
          <w:p w14:paraId="565C6B6B" w14:textId="77777777" w:rsidR="00C307BD" w:rsidRPr="001C2059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(........................................................................)</w:t>
            </w:r>
          </w:p>
          <w:p w14:paraId="3291CEF9" w14:textId="77777777" w:rsidR="00C307BD" w:rsidRPr="001C2059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1EBDFDE7" w14:textId="77777777" w:rsidR="00C307BD" w:rsidRPr="001C2059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2466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9C2396B" w14:textId="77777777" w:rsidR="00C307BD" w:rsidRPr="001C2059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  <w:cs/>
              </w:rPr>
              <w:t>สำหรับผู้</w:t>
            </w:r>
            <w:r w:rsidR="00BF1E08"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  <w:cs/>
              </w:rPr>
              <w:t>ประเมิน</w:t>
            </w: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  <w:cs/>
              </w:rPr>
              <w:t xml:space="preserve"> </w:t>
            </w: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(2)</w:t>
            </w:r>
          </w:p>
          <w:p w14:paraId="2B21A80C" w14:textId="77777777" w:rsidR="00412B53" w:rsidRPr="001C2059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</w:p>
          <w:p w14:paraId="453896AC" w14:textId="77777777" w:rsidR="00C307BD" w:rsidRPr="001C2059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ลงชื่อ.................................................................</w:t>
            </w:r>
          </w:p>
          <w:p w14:paraId="26F914CF" w14:textId="77777777" w:rsidR="00C307BD" w:rsidRPr="001C2059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(........................................................................)</w:t>
            </w:r>
          </w:p>
          <w:p w14:paraId="3CA01840" w14:textId="77777777" w:rsidR="00C307BD" w:rsidRPr="001C2059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64CF1AED" w14:textId="77777777" w:rsidR="00C307BD" w:rsidRPr="001C2059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วันที่ .........../............./..............</w:t>
            </w:r>
          </w:p>
        </w:tc>
      </w:tr>
    </w:tbl>
    <w:p w14:paraId="1EFE9D99" w14:textId="77777777" w:rsidR="005309EE" w:rsidRPr="001C2059" w:rsidRDefault="005309EE" w:rsidP="005309EE">
      <w:pPr>
        <w:pStyle w:val="3"/>
        <w:ind w:left="1440"/>
        <w:jc w:val="both"/>
        <w:rPr>
          <w:rFonts w:ascii="BBQ Plz Rounded" w:hAnsi="BBQ Plz Rounded" w:cs="BBQ Plz Rounded"/>
          <w:b/>
          <w:bCs/>
          <w:i w:val="0"/>
          <w:iCs w:val="0"/>
          <w:sz w:val="22"/>
          <w:szCs w:val="22"/>
        </w:rPr>
      </w:pPr>
    </w:p>
    <w:p w14:paraId="28F0CABA" w14:textId="77777777" w:rsidR="00832643" w:rsidRPr="001C2059" w:rsidRDefault="00832643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sz w:val="22"/>
          <w:szCs w:val="22"/>
        </w:rPr>
      </w:pPr>
    </w:p>
    <w:p w14:paraId="5729A733" w14:textId="77777777" w:rsidR="00826C71" w:rsidRPr="001C2059" w:rsidRDefault="00826C71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sz w:val="22"/>
          <w:szCs w:val="22"/>
          <w:cs/>
        </w:rPr>
        <w:sectPr w:rsidR="00826C71" w:rsidRPr="001C2059" w:rsidSect="0099333B">
          <w:pgSz w:w="11906" w:h="16838"/>
          <w:pgMar w:top="994" w:right="562" w:bottom="994" w:left="706" w:header="432" w:footer="706" w:gutter="0"/>
          <w:cols w:space="708"/>
          <w:docGrid w:linePitch="435"/>
        </w:sectPr>
      </w:pPr>
    </w:p>
    <w:p w14:paraId="389E1ABC" w14:textId="29DE7B37" w:rsidR="008315B7" w:rsidRPr="001C2059" w:rsidRDefault="00047602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sz w:val="22"/>
          <w:szCs w:val="22"/>
          <w:cs/>
        </w:rPr>
      </w:pPr>
      <w:ins w:id="4" w:author="Sopittha Kaveevorasart" w:date="2014-10-02T19:45:00Z">
        <w:r w:rsidRPr="001C2059">
          <w:rPr>
            <w:rFonts w:ascii="BBQ Plz Rounded" w:hAnsi="BBQ Plz Rounded" w:cs="BBQ Plz Rounded"/>
            <w:b/>
            <w:bCs/>
            <w:i w:val="0"/>
            <w:iCs w:val="0"/>
            <w:sz w:val="22"/>
            <w:szCs w:val="22"/>
            <w:cs/>
            <w:rPrChange w:id="5" w:author="Sopittha Kaveevorasart" w:date="2014-10-02T19:52:00Z">
              <w:rPr>
                <w:cs/>
              </w:rPr>
            </w:rPrChange>
          </w:rPr>
          <w:lastRenderedPageBreak/>
          <w:t>แบบ</w:t>
        </w:r>
      </w:ins>
      <w:ins w:id="6" w:author="Sopittha Kaveevorasart" w:date="2014-10-02T19:48:00Z">
        <w:r w:rsidRPr="001C2059">
          <w:rPr>
            <w:rFonts w:ascii="BBQ Plz Rounded" w:hAnsi="BBQ Plz Rounded" w:cs="BBQ Plz Rounded"/>
            <w:b/>
            <w:bCs/>
            <w:i w:val="0"/>
            <w:iCs w:val="0"/>
            <w:sz w:val="22"/>
            <w:szCs w:val="22"/>
            <w:cs/>
            <w:rPrChange w:id="7" w:author="Sopittha Kaveevorasart" w:date="2014-10-02T19:52:00Z">
              <w:rPr>
                <w:rFonts w:ascii="TH SarabunPSK" w:hAnsi="TH SarabunPSK" w:cs="TH SarabunPSK"/>
                <w:i w:val="0"/>
                <w:iCs w:val="0"/>
                <w:cs/>
              </w:rPr>
            </w:rPrChange>
          </w:rPr>
          <w:t>ฟอร์มสำหรับการ</w:t>
        </w:r>
      </w:ins>
      <w:ins w:id="8" w:author="Sopittha Kaveevorasart" w:date="2014-10-02T19:45:00Z">
        <w:r w:rsidRPr="001C2059">
          <w:rPr>
            <w:rFonts w:ascii="BBQ Plz Rounded" w:hAnsi="BBQ Plz Rounded" w:cs="BBQ Plz Rounded"/>
            <w:b/>
            <w:bCs/>
            <w:i w:val="0"/>
            <w:iCs w:val="0"/>
            <w:sz w:val="22"/>
            <w:szCs w:val="22"/>
            <w:cs/>
            <w:rPrChange w:id="9" w:author="Sopittha Kaveevorasart" w:date="2014-10-02T19:52:00Z">
              <w:rPr>
                <w:cs/>
              </w:rPr>
            </w:rPrChange>
          </w:rPr>
          <w:t>แก้ไข</w:t>
        </w:r>
      </w:ins>
      <w:ins w:id="10" w:author="Sopittha Kaveevorasart" w:date="2014-10-02T19:55:00Z">
        <w:r w:rsidRPr="001C2059">
          <w:rPr>
            <w:rFonts w:ascii="BBQ Plz Rounded" w:hAnsi="BBQ Plz Rounded" w:cs="BBQ Plz Rounded"/>
            <w:b/>
            <w:bCs/>
            <w:i w:val="0"/>
            <w:iCs w:val="0"/>
            <w:sz w:val="22"/>
            <w:szCs w:val="22"/>
            <w:cs/>
          </w:rPr>
          <w:t>รายการที่ยังต้องปรับปรุง</w:t>
        </w:r>
      </w:ins>
      <w:r w:rsidR="002775DB" w:rsidRPr="001C2059">
        <w:rPr>
          <w:rFonts w:ascii="BBQ Plz Rounded" w:hAnsi="BBQ Plz Rounded" w:cs="BBQ Plz Rounded"/>
          <w:b/>
          <w:bCs/>
          <w:i w:val="0"/>
          <w:iCs w:val="0"/>
          <w:sz w:val="22"/>
          <w:szCs w:val="22"/>
        </w:rPr>
        <w:t xml:space="preserve"> </w:t>
      </w:r>
      <w:r w:rsidR="002775DB" w:rsidRPr="001C2059">
        <w:rPr>
          <w:rFonts w:ascii="BBQ Plz Rounded" w:hAnsi="BBQ Plz Rounded" w:cs="BBQ Plz Rounded"/>
          <w:b/>
          <w:bCs/>
          <w:i w:val="0"/>
          <w:iCs w:val="0"/>
          <w:sz w:val="22"/>
          <w:szCs w:val="22"/>
          <w:cs/>
        </w:rPr>
        <w:t>(สำหรับผู้ใช้งาน)</w:t>
      </w:r>
    </w:p>
    <w:p w14:paraId="24747DFB" w14:textId="77777777" w:rsidR="00047602" w:rsidRPr="001C2059" w:rsidRDefault="00047602" w:rsidP="00047602">
      <w:pPr>
        <w:rPr>
          <w:rFonts w:ascii="BBQ Plz Rounded" w:hAnsi="BBQ Plz Rounded" w:cs="BBQ Plz Rounded"/>
          <w:sz w:val="22"/>
          <w:szCs w:val="22"/>
        </w:rPr>
      </w:pPr>
    </w:p>
    <w:tbl>
      <w:tblPr>
        <w:tblW w:w="10348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686"/>
        <w:gridCol w:w="851"/>
        <w:gridCol w:w="22"/>
        <w:gridCol w:w="1996"/>
        <w:gridCol w:w="1383"/>
        <w:gridCol w:w="1418"/>
        <w:gridCol w:w="1440"/>
        <w:gridCol w:w="1276"/>
        <w:gridCol w:w="1276"/>
        <w:tblGridChange w:id="11">
          <w:tblGrid>
            <w:gridCol w:w="10"/>
            <w:gridCol w:w="686"/>
            <w:gridCol w:w="439"/>
            <w:gridCol w:w="412"/>
            <w:gridCol w:w="22"/>
            <w:gridCol w:w="275"/>
            <w:gridCol w:w="1721"/>
            <w:gridCol w:w="297"/>
            <w:gridCol w:w="1086"/>
            <w:gridCol w:w="1418"/>
            <w:gridCol w:w="1440"/>
            <w:gridCol w:w="1276"/>
            <w:gridCol w:w="1276"/>
            <w:gridCol w:w="592"/>
          </w:tblGrid>
        </w:tblGridChange>
      </w:tblGrid>
      <w:tr w:rsidR="00056B5A" w:rsidRPr="001C2059" w14:paraId="3F5B441C" w14:textId="77777777" w:rsidTr="00832643">
        <w:trPr>
          <w:trHeight w:val="668"/>
          <w:ins w:id="12" w:author="Sopittha Kaveevorasart" w:date="2014-10-02T19:45:00Z"/>
        </w:trPr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11DE4D" w14:textId="77777777" w:rsidR="00056B5A" w:rsidRPr="001C2059" w:rsidRDefault="00056B5A">
            <w:pPr>
              <w:spacing w:before="0"/>
              <w:ind w:left="-108" w:firstLine="0"/>
              <w:jc w:val="right"/>
              <w:rPr>
                <w:ins w:id="1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  <w:rPrChange w:id="14" w:author="Sopittha Kaveevorasart" w:date="2014-10-02T20:01:00Z">
                  <w:rPr>
                    <w:ins w:id="15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6" w:author="Sopittha Kaveevorasart" w:date="2014-10-02T20:01:00Z">
                <w:pPr>
                  <w:jc w:val="left"/>
                </w:pPr>
              </w:pPrChange>
            </w:pPr>
            <w:ins w:id="17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18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วันที่ตรวจ</w:t>
              </w:r>
            </w:ins>
            <w:ins w:id="19" w:author="Sopittha Kaveevorasart" w:date="2014-10-02T19:59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2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สอ</w:t>
              </w:r>
            </w:ins>
            <w:ins w:id="21" w:author="Sopittha Kaveevorasart" w:date="2014-10-02T20:00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2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บ</w:t>
              </w:r>
            </w:ins>
            <w:r w:rsidRPr="001C205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t xml:space="preserve"> </w:t>
            </w:r>
            <w:r w:rsidRPr="001C205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FAD3" w14:textId="77777777" w:rsidR="00056B5A" w:rsidRPr="001C2059" w:rsidRDefault="009A59F1">
            <w:pPr>
              <w:spacing w:before="0"/>
              <w:ind w:firstLine="0"/>
              <w:jc w:val="left"/>
              <w:rPr>
                <w:ins w:id="23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  <w:rPrChange w:id="24" w:author="Sopittha Kaveevorasart" w:date="2014-10-02T20:01:00Z">
                  <w:rPr>
                    <w:ins w:id="25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26" w:author="Sopittha Kaveevorasart" w:date="2014-10-02T20:01:00Z">
                <w:pPr>
                  <w:jc w:val="center"/>
                </w:pPr>
              </w:pPrChange>
            </w:pPr>
            <w:r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…..……/…………/…………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85C1A" w14:textId="77777777" w:rsidR="00056B5A" w:rsidRPr="001C2059" w:rsidRDefault="00056B5A">
            <w:pPr>
              <w:spacing w:before="0"/>
              <w:ind w:firstLine="0"/>
              <w:jc w:val="right"/>
              <w:rPr>
                <w:ins w:id="2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rPrChange w:id="28" w:author="Sopittha Kaveevorasart" w:date="2014-10-02T20:01:00Z">
                  <w:rPr>
                    <w:ins w:id="29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30" w:author="Sopittha Kaveevorasart" w:date="2014-10-02T20:01:00Z">
                <w:pPr>
                  <w:jc w:val="center"/>
                </w:pPr>
              </w:pPrChange>
            </w:pPr>
            <w:r w:rsidRPr="001C205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t xml:space="preserve">ระบบงาน </w:t>
            </w:r>
            <w:ins w:id="31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rPrChange w:id="3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rPrChange>
                </w:rPr>
                <w:t>:</w:t>
              </w:r>
            </w:ins>
          </w:p>
        </w:tc>
        <w:tc>
          <w:tcPr>
            <w:tcW w:w="54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2170E" w14:textId="77777777" w:rsidR="00757A18" w:rsidRPr="001C2059" w:rsidRDefault="00056B5A" w:rsidP="00757A18">
            <w:pPr>
              <w:spacing w:before="0"/>
              <w:ind w:firstLine="0"/>
              <w:rPr>
                <w:ins w:id="3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642D"/>
                <w:sz w:val="22"/>
                <w:szCs w:val="22"/>
                <w:rPrChange w:id="34" w:author="Sopittha Kaveevorasart" w:date="2014-10-02T20:01:00Z">
                  <w:rPr>
                    <w:ins w:id="35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</w:pPr>
            <w:ins w:id="36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808080"/>
                  <w:sz w:val="22"/>
                  <w:szCs w:val="22"/>
                  <w:rPrChange w:id="37" w:author="Sopittha Kaveevorasart" w:date="2014-10-02T20:01:00Z">
                    <w:rPr>
                      <w:rFonts w:ascii="Calibri" w:eastAsia="Times New Roman" w:hAnsi="Calibri" w:cs="Tahoma"/>
                      <w:color w:val="808080"/>
                      <w:sz w:val="28"/>
                      <w:szCs w:val="28"/>
                    </w:rPr>
                  </w:rPrChange>
                </w:rPr>
                <w:t> </w:t>
              </w:r>
            </w:ins>
            <w:r w:rsidR="005309EE" w:rsidRPr="001C205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Budget </w:t>
            </w:r>
            <w:proofErr w:type="spellStart"/>
            <w:r w:rsidR="005309EE" w:rsidRPr="001C205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Apporval</w:t>
            </w:r>
            <w:proofErr w:type="spellEnd"/>
            <w:r w:rsidR="005309EE" w:rsidRPr="001C2059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Form</w:t>
            </w:r>
          </w:p>
        </w:tc>
      </w:tr>
      <w:tr w:rsidR="00047602" w:rsidRPr="001C2059" w14:paraId="29DEE8AC" w14:textId="77777777" w:rsidTr="00C2689E">
        <w:tblPrEx>
          <w:tblW w:w="10348" w:type="dxa"/>
          <w:tblInd w:w="274" w:type="dxa"/>
          <w:tblLayout w:type="fixed"/>
          <w:tblPrExChange w:id="38" w:author="Sopittha Kaveevorasart" w:date="2014-10-02T20:03:00Z">
            <w:tblPrEx>
              <w:tblW w:w="10950" w:type="dxa"/>
              <w:tblInd w:w="-318" w:type="dxa"/>
              <w:tblLayout w:type="fixed"/>
            </w:tblPrEx>
          </w:tblPrExChange>
        </w:tblPrEx>
        <w:trPr>
          <w:trHeight w:val="495"/>
          <w:ins w:id="39" w:author="Sopittha Kaveevorasart" w:date="2014-10-02T19:45:00Z"/>
          <w:trPrChange w:id="40" w:author="Sopittha Kaveevorasart" w:date="2014-10-02T20:03:00Z">
            <w:trPr>
              <w:trHeight w:val="495"/>
            </w:trPr>
          </w:trPrChange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1" w:author="Sopittha Kaveevorasart" w:date="2014-10-02T20:03:00Z">
              <w:tcPr>
                <w:tcW w:w="1135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50BFB6" w14:textId="77777777" w:rsidR="00047602" w:rsidRPr="001C2059" w:rsidRDefault="00047602">
            <w:pPr>
              <w:spacing w:before="0"/>
              <w:jc w:val="center"/>
              <w:rPr>
                <w:ins w:id="42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  <w:rPrChange w:id="43" w:author="Sopittha Kaveevorasart" w:date="2014-10-02T20:01:00Z">
                  <w:rPr>
                    <w:ins w:id="44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45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6" w:author="Sopittha Kaveevorasart" w:date="2014-10-02T20:03:00Z">
              <w:tcPr>
                <w:tcW w:w="709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D78547" w14:textId="77777777" w:rsidR="00047602" w:rsidRPr="001C2059" w:rsidRDefault="00047602">
            <w:pPr>
              <w:spacing w:before="0"/>
              <w:jc w:val="center"/>
              <w:rPr>
                <w:ins w:id="47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  <w:rPrChange w:id="48" w:author="Sopittha Kaveevorasart" w:date="2014-10-02T20:01:00Z">
                  <w:rPr>
                    <w:ins w:id="49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0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51" w:author="Sopittha Kaveevorasart" w:date="2014-10-02T20:03:00Z">
              <w:tcPr>
                <w:tcW w:w="2018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20DEAC" w14:textId="77777777" w:rsidR="00047602" w:rsidRPr="001C2059" w:rsidRDefault="00047602">
            <w:pPr>
              <w:spacing w:before="0"/>
              <w:ind w:left="493" w:firstLine="0"/>
              <w:jc w:val="center"/>
              <w:rPr>
                <w:ins w:id="52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  <w:rPrChange w:id="53" w:author="Sopittha Kaveevorasart" w:date="2014-10-02T20:01:00Z">
                  <w:rPr>
                    <w:ins w:id="54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5" w:author="Sopittha Kaveevorasart" w:date="2014-10-02T20:01:00Z">
                <w:pPr>
                  <w:jc w:val="center"/>
                </w:pPr>
              </w:pPrChange>
            </w:pPr>
            <w:ins w:id="56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5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โดยหน่วยงาน</w:t>
              </w:r>
            </w:ins>
            <w:r w:rsidR="006E284C" w:rsidRPr="001C2059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:</w:t>
            </w:r>
          </w:p>
        </w:tc>
        <w:tc>
          <w:tcPr>
            <w:tcW w:w="67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58" w:author="Sopittha Kaveevorasart" w:date="2014-10-02T20:03:00Z">
              <w:tcPr>
                <w:tcW w:w="7088" w:type="dxa"/>
                <w:gridSpan w:val="6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0B12DA" w14:textId="77777777" w:rsidR="00047602" w:rsidRPr="001C2059" w:rsidRDefault="00047602">
            <w:pPr>
              <w:spacing w:before="0"/>
              <w:ind w:firstLine="164"/>
              <w:jc w:val="left"/>
              <w:rPr>
                <w:ins w:id="5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rPrChange w:id="60" w:author="Sopittha Kaveevorasart" w:date="2014-10-02T20:01:00Z">
                  <w:rPr>
                    <w:ins w:id="61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2" w:author="Sopittha Kaveevorasart" w:date="2014-10-02T20:01:00Z">
                <w:pPr>
                  <w:jc w:val="left"/>
                </w:pPr>
              </w:pPrChange>
            </w:pPr>
          </w:p>
        </w:tc>
      </w:tr>
      <w:tr w:rsidR="008315B7" w:rsidRPr="001C2059" w14:paraId="75065783" w14:textId="77777777" w:rsidTr="00C2689E">
        <w:trPr>
          <w:trHeight w:val="517"/>
          <w:ins w:id="63" w:author="Sopittha Kaveevorasart" w:date="2014-10-02T19:45:00Z"/>
        </w:trPr>
        <w:tc>
          <w:tcPr>
            <w:tcW w:w="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0E027" w14:textId="77777777" w:rsidR="00047602" w:rsidRPr="001C2059" w:rsidRDefault="00047602">
            <w:pPr>
              <w:spacing w:before="0"/>
              <w:ind w:left="-108" w:firstLine="0"/>
              <w:jc w:val="right"/>
              <w:rPr>
                <w:ins w:id="6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rPrChange w:id="65" w:author="Sopittha Kaveevorasart" w:date="2014-10-02T20:01:00Z">
                  <w:rPr>
                    <w:ins w:id="6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7" w:author="Sopittha Kaveevorasart" w:date="2014-10-02T20:03:00Z">
                <w:pPr>
                  <w:jc w:val="center"/>
                </w:pPr>
              </w:pPrChange>
            </w:pPr>
            <w:ins w:id="68" w:author="Sopittha Kaveevorasart" w:date="2014-10-02T19:51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6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ลำ</w:t>
              </w:r>
            </w:ins>
            <w:ins w:id="70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7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ดับที่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37EC" w14:textId="77777777" w:rsidR="00047602" w:rsidRPr="001C2059" w:rsidRDefault="00047602">
            <w:pPr>
              <w:spacing w:before="0"/>
              <w:ind w:left="-108" w:firstLine="0"/>
              <w:jc w:val="center"/>
              <w:rPr>
                <w:ins w:id="7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  <w:rPrChange w:id="73" w:author="Sopittha Kaveevorasart" w:date="2014-10-02T20:01:00Z">
                  <w:rPr>
                    <w:ins w:id="7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75" w:author="Sopittha Kaveevorasart" w:date="2014-10-02T20:03:00Z">
                <w:pPr>
                  <w:jc w:val="center"/>
                </w:pPr>
              </w:pPrChange>
            </w:pPr>
            <w:ins w:id="76" w:author="Sopittha Kaveevorasart" w:date="2014-10-02T19:51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7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</w:t>
              </w:r>
            </w:ins>
            <w:ins w:id="78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7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นที่รายงาน</w:t>
              </w:r>
            </w:ins>
          </w:p>
        </w:tc>
        <w:tc>
          <w:tcPr>
            <w:tcW w:w="201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26F6" w14:textId="77777777" w:rsidR="00047602" w:rsidRPr="001C2059" w:rsidRDefault="00047602">
            <w:pPr>
              <w:spacing w:before="0"/>
              <w:ind w:firstLine="0"/>
              <w:jc w:val="center"/>
              <w:rPr>
                <w:ins w:id="8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  <w:rPrChange w:id="81" w:author="Sopittha Kaveevorasart" w:date="2014-10-02T20:01:00Z">
                  <w:rPr>
                    <w:ins w:id="8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83" w:author="Sopittha Kaveevorasart" w:date="2014-10-02T20:01:00Z">
                <w:pPr>
                  <w:jc w:val="center"/>
                </w:pPr>
              </w:pPrChange>
            </w:pPr>
            <w:ins w:id="84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8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คำอธิบาย</w:t>
              </w:r>
            </w:ins>
            <w:ins w:id="86" w:author="Sopittha Kaveevorasart" w:date="2014-10-02T19:57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8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รายการที่ยังต้องปรับปรุง</w:t>
              </w:r>
            </w:ins>
          </w:p>
        </w:tc>
        <w:tc>
          <w:tcPr>
            <w:tcW w:w="1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D7720" w14:textId="77777777" w:rsidR="00047602" w:rsidRPr="001C2059" w:rsidRDefault="00047602">
            <w:pPr>
              <w:spacing w:before="0"/>
              <w:ind w:firstLine="0"/>
              <w:jc w:val="center"/>
              <w:rPr>
                <w:ins w:id="88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rPrChange w:id="89" w:author="Sopittha Kaveevorasart" w:date="2014-10-02T20:01:00Z">
                  <w:rPr>
                    <w:ins w:id="90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1" w:author="Sopittha Kaveevorasart" w:date="2014-10-02T20:01:00Z">
                <w:pPr>
                  <w:jc w:val="center"/>
                </w:pPr>
              </w:pPrChange>
            </w:pPr>
            <w:ins w:id="92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9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สาเหตุ</w:t>
              </w:r>
            </w:ins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FAC3E" w14:textId="77777777" w:rsidR="00047602" w:rsidRPr="001C2059" w:rsidRDefault="00047602">
            <w:pPr>
              <w:spacing w:before="0"/>
              <w:ind w:firstLine="0"/>
              <w:jc w:val="center"/>
              <w:rPr>
                <w:ins w:id="9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rPrChange w:id="95" w:author="Sopittha Kaveevorasart" w:date="2014-10-02T20:01:00Z">
                  <w:rPr>
                    <w:ins w:id="9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7" w:author="Sopittha Kaveevorasart" w:date="2014-10-02T20:01:00Z">
                <w:pPr>
                  <w:jc w:val="center"/>
                </w:pPr>
              </w:pPrChange>
            </w:pPr>
            <w:ins w:id="98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9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การแก้ไขชั่วคราว</w:t>
              </w:r>
            </w:ins>
          </w:p>
        </w:tc>
        <w:tc>
          <w:tcPr>
            <w:tcW w:w="3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F810B" w14:textId="77777777" w:rsidR="00047602" w:rsidRPr="001C2059" w:rsidRDefault="00047602">
            <w:pPr>
              <w:spacing w:before="0"/>
              <w:jc w:val="center"/>
              <w:rPr>
                <w:ins w:id="10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  <w:rPrChange w:id="101" w:author="Sopittha Kaveevorasart" w:date="2014-10-02T20:01:00Z">
                  <w:rPr>
                    <w:ins w:id="10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03" w:author="Sopittha Kaveevorasart" w:date="2014-10-02T20:01:00Z">
                <w:pPr>
                  <w:jc w:val="center"/>
                </w:pPr>
              </w:pPrChange>
            </w:pPr>
            <w:ins w:id="104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  <w:rPrChange w:id="10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สิ่งที่ต้องแก้ไข</w:t>
              </w:r>
            </w:ins>
          </w:p>
        </w:tc>
      </w:tr>
      <w:tr w:rsidR="00047602" w:rsidRPr="001C2059" w14:paraId="362A7014" w14:textId="77777777" w:rsidTr="00896206">
        <w:trPr>
          <w:trHeight w:val="495"/>
          <w:ins w:id="106" w:author="Sopittha Kaveevorasart" w:date="2014-10-02T19:45:00Z"/>
        </w:trPr>
        <w:tc>
          <w:tcPr>
            <w:tcW w:w="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83899" w14:textId="77777777" w:rsidR="00047602" w:rsidRPr="001C2059" w:rsidRDefault="00047602">
            <w:pPr>
              <w:spacing w:before="0"/>
              <w:jc w:val="center"/>
              <w:rPr>
                <w:ins w:id="10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pPrChange w:id="108" w:author="Sopittha Kaveevorasart" w:date="2014-10-02T20:01:00Z">
                <w:pPr/>
              </w:pPrChange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010BC" w14:textId="77777777" w:rsidR="00047602" w:rsidRPr="001C2059" w:rsidRDefault="00047602">
            <w:pPr>
              <w:spacing w:before="0"/>
              <w:jc w:val="center"/>
              <w:rPr>
                <w:ins w:id="10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pPrChange w:id="110" w:author="Sopittha Kaveevorasart" w:date="2014-10-02T20:01:00Z">
                <w:pPr/>
              </w:pPrChange>
            </w:pPr>
          </w:p>
        </w:tc>
        <w:tc>
          <w:tcPr>
            <w:tcW w:w="20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EDD41" w14:textId="77777777" w:rsidR="00047602" w:rsidRPr="001C2059" w:rsidRDefault="00047602">
            <w:pPr>
              <w:spacing w:before="0"/>
              <w:jc w:val="center"/>
              <w:rPr>
                <w:ins w:id="11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pPrChange w:id="112" w:author="Sopittha Kaveevorasart" w:date="2014-10-02T20:01:00Z">
                <w:pPr/>
              </w:pPrChange>
            </w:pPr>
          </w:p>
        </w:tc>
        <w:tc>
          <w:tcPr>
            <w:tcW w:w="1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AE219" w14:textId="77777777" w:rsidR="00047602" w:rsidRPr="001C2059" w:rsidRDefault="00047602">
            <w:pPr>
              <w:spacing w:before="0"/>
              <w:jc w:val="center"/>
              <w:rPr>
                <w:ins w:id="11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pPrChange w:id="114" w:author="Sopittha Kaveevorasart" w:date="2014-10-02T20:01:00Z">
                <w:pPr/>
              </w:pPrChange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D0D0F8" w14:textId="77777777" w:rsidR="00047602" w:rsidRPr="001C2059" w:rsidRDefault="00047602">
            <w:pPr>
              <w:spacing w:before="0"/>
              <w:jc w:val="center"/>
              <w:rPr>
                <w:ins w:id="11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pPrChange w:id="116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D858B" w14:textId="77777777" w:rsidR="00047602" w:rsidRPr="001C2059" w:rsidRDefault="00047602">
            <w:pPr>
              <w:spacing w:before="0"/>
              <w:ind w:firstLine="0"/>
              <w:jc w:val="center"/>
              <w:rPr>
                <w:ins w:id="11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  <w:pPrChange w:id="118" w:author="Sopittha Kaveevorasart" w:date="2014-10-02T20:01:00Z">
                <w:pPr>
                  <w:jc w:val="center"/>
                </w:pPr>
              </w:pPrChange>
            </w:pPr>
            <w:ins w:id="119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</w:rPr>
                <w:t>รายการแก้ไข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292254" w14:textId="77777777" w:rsidR="00047602" w:rsidRPr="001C2059" w:rsidRDefault="00047602">
            <w:pPr>
              <w:spacing w:before="0"/>
              <w:ind w:firstLine="0"/>
              <w:jc w:val="center"/>
              <w:rPr>
                <w:ins w:id="12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pPrChange w:id="121" w:author="Sopittha Kaveevorasart" w:date="2014-10-02T20:01:00Z">
                <w:pPr>
                  <w:jc w:val="center"/>
                </w:pPr>
              </w:pPrChange>
            </w:pPr>
            <w:ins w:id="122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</w:rPr>
                <w:t>รับผิดชอบโดย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BBAB" w14:textId="77777777" w:rsidR="00047602" w:rsidRPr="001C2059" w:rsidRDefault="00047602">
            <w:pPr>
              <w:spacing w:before="0"/>
              <w:ind w:firstLine="0"/>
              <w:jc w:val="center"/>
              <w:rPr>
                <w:ins w:id="12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pPrChange w:id="124" w:author="Sopittha Kaveevorasart" w:date="2014-10-02T20:01:00Z">
                <w:pPr>
                  <w:jc w:val="center"/>
                </w:pPr>
              </w:pPrChange>
            </w:pPr>
            <w:ins w:id="125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2"/>
                  <w:szCs w:val="22"/>
                  <w:cs/>
                </w:rPr>
                <w:t>วันที่แล้วเสร็จ</w:t>
              </w:r>
            </w:ins>
          </w:p>
        </w:tc>
      </w:tr>
      <w:tr w:rsidR="00047602" w:rsidRPr="001C2059" w14:paraId="1EC885F6" w14:textId="77777777" w:rsidTr="00896206">
        <w:trPr>
          <w:trHeight w:val="495"/>
          <w:ins w:id="126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A8AC2" w14:textId="77777777" w:rsidR="00047602" w:rsidRPr="001C2059" w:rsidRDefault="00047602" w:rsidP="00832643">
            <w:pPr>
              <w:jc w:val="center"/>
              <w:rPr>
                <w:ins w:id="127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28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9DFA3" w14:textId="77777777" w:rsidR="00047602" w:rsidRPr="001C2059" w:rsidRDefault="00047602" w:rsidP="00832643">
            <w:pPr>
              <w:jc w:val="center"/>
              <w:rPr>
                <w:ins w:id="129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30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53BAB" w14:textId="77777777" w:rsidR="00047602" w:rsidRPr="001C2059" w:rsidRDefault="00047602" w:rsidP="00832643">
            <w:pPr>
              <w:jc w:val="both"/>
              <w:rPr>
                <w:ins w:id="131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32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9EE598" w14:textId="77777777" w:rsidR="00047602" w:rsidRPr="001C2059" w:rsidRDefault="00047602" w:rsidP="00832643">
            <w:pPr>
              <w:rPr>
                <w:ins w:id="133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34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A9CDC" w14:textId="77777777" w:rsidR="00047602" w:rsidRPr="001C2059" w:rsidRDefault="00047602" w:rsidP="00832643">
            <w:pPr>
              <w:rPr>
                <w:ins w:id="135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36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076F2" w14:textId="77777777" w:rsidR="00047602" w:rsidRPr="001C2059" w:rsidRDefault="00047602" w:rsidP="00832643">
            <w:pPr>
              <w:rPr>
                <w:ins w:id="137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38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FDF48" w14:textId="77777777" w:rsidR="00047602" w:rsidRPr="001C2059" w:rsidRDefault="00047602" w:rsidP="00832643">
            <w:pPr>
              <w:rPr>
                <w:ins w:id="139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40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59DEE" w14:textId="77777777" w:rsidR="00047602" w:rsidRPr="001C2059" w:rsidRDefault="00047602" w:rsidP="00832643">
            <w:pPr>
              <w:jc w:val="center"/>
              <w:rPr>
                <w:ins w:id="141" w:author="Sopittha Kaveevorasart" w:date="2014-10-02T19:45:00Z"/>
                <w:rFonts w:ascii="BBQ Plz Rounded" w:eastAsia="Times New Roman" w:hAnsi="BBQ Plz Rounded" w:cs="BBQ Plz Rounded"/>
                <w:color w:val="808080"/>
                <w:sz w:val="22"/>
                <w:szCs w:val="22"/>
              </w:rPr>
            </w:pPr>
            <w:ins w:id="142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808080"/>
                  <w:sz w:val="22"/>
                  <w:szCs w:val="22"/>
                </w:rPr>
                <w:t> </w:t>
              </w:r>
            </w:ins>
          </w:p>
        </w:tc>
      </w:tr>
      <w:tr w:rsidR="00047602" w:rsidRPr="001C2059" w14:paraId="4AC8EC54" w14:textId="77777777" w:rsidTr="00896206">
        <w:trPr>
          <w:trHeight w:val="495"/>
          <w:ins w:id="143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7E152" w14:textId="77777777" w:rsidR="00047602" w:rsidRPr="001C2059" w:rsidRDefault="00047602" w:rsidP="00832643">
            <w:pPr>
              <w:jc w:val="center"/>
              <w:rPr>
                <w:ins w:id="144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45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CE0C" w14:textId="77777777" w:rsidR="00047602" w:rsidRPr="001C2059" w:rsidRDefault="00047602" w:rsidP="00832643">
            <w:pPr>
              <w:jc w:val="center"/>
              <w:rPr>
                <w:ins w:id="146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47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723B" w14:textId="77777777" w:rsidR="00047602" w:rsidRPr="001C2059" w:rsidRDefault="00047602" w:rsidP="00832643">
            <w:pPr>
              <w:jc w:val="both"/>
              <w:rPr>
                <w:ins w:id="148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49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73366" w14:textId="77777777" w:rsidR="00047602" w:rsidRPr="001C2059" w:rsidRDefault="00047602" w:rsidP="00832643">
            <w:pPr>
              <w:rPr>
                <w:ins w:id="150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51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BB48A" w14:textId="77777777" w:rsidR="00047602" w:rsidRPr="001C2059" w:rsidRDefault="00047602" w:rsidP="00832643">
            <w:pPr>
              <w:jc w:val="center"/>
              <w:rPr>
                <w:ins w:id="152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53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9B593" w14:textId="77777777" w:rsidR="00047602" w:rsidRPr="001C2059" w:rsidRDefault="00047602" w:rsidP="00832643">
            <w:pPr>
              <w:jc w:val="center"/>
              <w:rPr>
                <w:ins w:id="154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55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C79F04" w14:textId="77777777" w:rsidR="00047602" w:rsidRPr="001C2059" w:rsidRDefault="00047602" w:rsidP="00832643">
            <w:pPr>
              <w:jc w:val="center"/>
              <w:rPr>
                <w:ins w:id="156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57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5BC2" w14:textId="77777777" w:rsidR="00047602" w:rsidRPr="001C2059" w:rsidRDefault="00047602" w:rsidP="00832643">
            <w:pPr>
              <w:jc w:val="center"/>
              <w:rPr>
                <w:ins w:id="158" w:author="Sopittha Kaveevorasart" w:date="2014-10-02T19:45:00Z"/>
                <w:rFonts w:ascii="BBQ Plz Rounded" w:eastAsia="Times New Roman" w:hAnsi="BBQ Plz Rounded" w:cs="BBQ Plz Rounded"/>
                <w:color w:val="808080"/>
                <w:sz w:val="22"/>
                <w:szCs w:val="22"/>
              </w:rPr>
            </w:pPr>
            <w:ins w:id="159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808080"/>
                  <w:sz w:val="22"/>
                  <w:szCs w:val="22"/>
                </w:rPr>
                <w:t> </w:t>
              </w:r>
            </w:ins>
          </w:p>
        </w:tc>
      </w:tr>
      <w:tr w:rsidR="00047602" w:rsidRPr="001C2059" w14:paraId="55FC6438" w14:textId="77777777" w:rsidTr="00896206">
        <w:trPr>
          <w:trHeight w:val="495"/>
          <w:ins w:id="16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F3DF7" w14:textId="77777777" w:rsidR="00047602" w:rsidRPr="001C2059" w:rsidRDefault="00047602" w:rsidP="00832643">
            <w:pPr>
              <w:jc w:val="center"/>
              <w:rPr>
                <w:ins w:id="161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62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8F256" w14:textId="77777777" w:rsidR="00047602" w:rsidRPr="001C2059" w:rsidRDefault="00047602" w:rsidP="00832643">
            <w:pPr>
              <w:jc w:val="center"/>
              <w:rPr>
                <w:ins w:id="163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64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C3A1" w14:textId="77777777" w:rsidR="00047602" w:rsidRPr="001C2059" w:rsidRDefault="00047602" w:rsidP="00832643">
            <w:pPr>
              <w:jc w:val="both"/>
              <w:rPr>
                <w:ins w:id="165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66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ED108" w14:textId="77777777" w:rsidR="00047602" w:rsidRPr="001C2059" w:rsidRDefault="00047602" w:rsidP="00832643">
            <w:pPr>
              <w:rPr>
                <w:ins w:id="167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68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5D5B5" w14:textId="77777777" w:rsidR="00047602" w:rsidRPr="001C2059" w:rsidRDefault="00047602" w:rsidP="00832643">
            <w:pPr>
              <w:jc w:val="center"/>
              <w:rPr>
                <w:ins w:id="169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70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44444" w14:textId="77777777" w:rsidR="00047602" w:rsidRPr="001C2059" w:rsidRDefault="00047602" w:rsidP="00832643">
            <w:pPr>
              <w:ind w:firstLine="16"/>
              <w:jc w:val="center"/>
              <w:rPr>
                <w:ins w:id="171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72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BB16D" w14:textId="77777777" w:rsidR="00047602" w:rsidRPr="001C2059" w:rsidRDefault="00047602" w:rsidP="00832643">
            <w:pPr>
              <w:jc w:val="center"/>
              <w:rPr>
                <w:ins w:id="173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74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A2CD" w14:textId="77777777" w:rsidR="00047602" w:rsidRPr="001C2059" w:rsidRDefault="00047602" w:rsidP="00832643">
            <w:pPr>
              <w:jc w:val="center"/>
              <w:rPr>
                <w:ins w:id="175" w:author="Sopittha Kaveevorasart" w:date="2014-10-02T19:45:00Z"/>
                <w:rFonts w:ascii="BBQ Plz Rounded" w:eastAsia="Times New Roman" w:hAnsi="BBQ Plz Rounded" w:cs="BBQ Plz Rounded"/>
                <w:color w:val="808080"/>
                <w:sz w:val="22"/>
                <w:szCs w:val="22"/>
              </w:rPr>
            </w:pPr>
            <w:ins w:id="176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808080"/>
                  <w:sz w:val="22"/>
                  <w:szCs w:val="22"/>
                </w:rPr>
                <w:t> </w:t>
              </w:r>
            </w:ins>
          </w:p>
        </w:tc>
      </w:tr>
      <w:tr w:rsidR="00047602" w:rsidRPr="001C2059" w14:paraId="1D647465" w14:textId="77777777" w:rsidTr="00896206">
        <w:trPr>
          <w:trHeight w:val="495"/>
          <w:ins w:id="177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D98B3" w14:textId="77777777" w:rsidR="00047602" w:rsidRPr="001C2059" w:rsidRDefault="00047602" w:rsidP="00832643">
            <w:pPr>
              <w:jc w:val="center"/>
              <w:rPr>
                <w:ins w:id="178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79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7FB7F" w14:textId="77777777" w:rsidR="00047602" w:rsidRPr="001C2059" w:rsidRDefault="00047602" w:rsidP="00832643">
            <w:pPr>
              <w:jc w:val="center"/>
              <w:rPr>
                <w:ins w:id="180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81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80343" w14:textId="77777777" w:rsidR="00047602" w:rsidRPr="001C2059" w:rsidRDefault="00047602" w:rsidP="00832643">
            <w:pPr>
              <w:jc w:val="both"/>
              <w:rPr>
                <w:ins w:id="182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83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21029" w14:textId="77777777" w:rsidR="00047602" w:rsidRPr="001C2059" w:rsidRDefault="00047602" w:rsidP="00832643">
            <w:pPr>
              <w:rPr>
                <w:ins w:id="184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85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D2C12C" w14:textId="77777777" w:rsidR="00047602" w:rsidRPr="001C2059" w:rsidRDefault="00047602" w:rsidP="00832643">
            <w:pPr>
              <w:jc w:val="center"/>
              <w:rPr>
                <w:ins w:id="186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87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98B60" w14:textId="77777777" w:rsidR="00047602" w:rsidRPr="001C2059" w:rsidRDefault="00047602" w:rsidP="00832643">
            <w:pPr>
              <w:jc w:val="center"/>
              <w:rPr>
                <w:ins w:id="188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89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74CC47" w14:textId="77777777" w:rsidR="00047602" w:rsidRPr="001C2059" w:rsidRDefault="00047602" w:rsidP="00832643">
            <w:pPr>
              <w:jc w:val="center"/>
              <w:rPr>
                <w:ins w:id="190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91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D7093" w14:textId="77777777" w:rsidR="00047602" w:rsidRPr="001C2059" w:rsidRDefault="00047602" w:rsidP="00832643">
            <w:pPr>
              <w:jc w:val="center"/>
              <w:rPr>
                <w:ins w:id="192" w:author="Sopittha Kaveevorasart" w:date="2014-10-02T19:45:00Z"/>
                <w:rFonts w:ascii="BBQ Plz Rounded" w:eastAsia="Times New Roman" w:hAnsi="BBQ Plz Rounded" w:cs="BBQ Plz Rounded"/>
                <w:color w:val="808080"/>
                <w:sz w:val="22"/>
                <w:szCs w:val="22"/>
              </w:rPr>
            </w:pPr>
            <w:ins w:id="193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808080"/>
                  <w:sz w:val="22"/>
                  <w:szCs w:val="22"/>
                </w:rPr>
                <w:t> </w:t>
              </w:r>
            </w:ins>
          </w:p>
        </w:tc>
      </w:tr>
      <w:tr w:rsidR="00047602" w:rsidRPr="001C2059" w14:paraId="4E83A947" w14:textId="77777777" w:rsidTr="00896206">
        <w:trPr>
          <w:trHeight w:val="495"/>
          <w:ins w:id="194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21AFD" w14:textId="77777777" w:rsidR="00047602" w:rsidRPr="001C2059" w:rsidRDefault="00047602" w:rsidP="00832643">
            <w:pPr>
              <w:jc w:val="center"/>
              <w:rPr>
                <w:ins w:id="195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96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21CA5" w14:textId="77777777" w:rsidR="00047602" w:rsidRPr="001C2059" w:rsidRDefault="00047602" w:rsidP="00832643">
            <w:pPr>
              <w:jc w:val="center"/>
              <w:rPr>
                <w:ins w:id="197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198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1E3C0" w14:textId="77777777" w:rsidR="00047602" w:rsidRPr="001C2059" w:rsidRDefault="00047602" w:rsidP="00832643">
            <w:pPr>
              <w:jc w:val="both"/>
              <w:rPr>
                <w:ins w:id="199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200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AEF41" w14:textId="77777777" w:rsidR="00047602" w:rsidRPr="001C2059" w:rsidRDefault="00047602" w:rsidP="00832643">
            <w:pPr>
              <w:rPr>
                <w:ins w:id="201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202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9546D" w14:textId="77777777" w:rsidR="00047602" w:rsidRPr="001C2059" w:rsidRDefault="00047602" w:rsidP="00832643">
            <w:pPr>
              <w:jc w:val="center"/>
              <w:rPr>
                <w:ins w:id="203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204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89BD7" w14:textId="77777777" w:rsidR="00047602" w:rsidRPr="001C2059" w:rsidRDefault="00047602" w:rsidP="00832643">
            <w:pPr>
              <w:jc w:val="center"/>
              <w:rPr>
                <w:ins w:id="205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206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F2A19" w14:textId="77777777" w:rsidR="00047602" w:rsidRPr="001C2059" w:rsidRDefault="00047602" w:rsidP="00832643">
            <w:pPr>
              <w:jc w:val="center"/>
              <w:rPr>
                <w:ins w:id="207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ins w:id="208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000000"/>
                  <w:sz w:val="22"/>
                  <w:szCs w:val="22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EB40" w14:textId="77777777" w:rsidR="00047602" w:rsidRPr="001C2059" w:rsidRDefault="00047602" w:rsidP="00832643">
            <w:pPr>
              <w:jc w:val="center"/>
              <w:rPr>
                <w:ins w:id="209" w:author="Sopittha Kaveevorasart" w:date="2014-10-02T19:45:00Z"/>
                <w:rFonts w:ascii="BBQ Plz Rounded" w:eastAsia="Times New Roman" w:hAnsi="BBQ Plz Rounded" w:cs="BBQ Plz Rounded"/>
                <w:color w:val="808080"/>
                <w:sz w:val="22"/>
                <w:szCs w:val="22"/>
              </w:rPr>
            </w:pPr>
            <w:ins w:id="210" w:author="Sopittha Kaveevorasart" w:date="2014-10-02T19:45:00Z">
              <w:r w:rsidRPr="001C2059">
                <w:rPr>
                  <w:rFonts w:ascii="BBQ Plz Rounded" w:eastAsia="Times New Roman" w:hAnsi="BBQ Plz Rounded" w:cs="BBQ Plz Rounded"/>
                  <w:color w:val="808080"/>
                  <w:sz w:val="22"/>
                  <w:szCs w:val="22"/>
                </w:rPr>
                <w:t> </w:t>
              </w:r>
            </w:ins>
          </w:p>
        </w:tc>
      </w:tr>
      <w:tr w:rsidR="00047602" w:rsidRPr="001C2059" w14:paraId="5A85D9A4" w14:textId="77777777" w:rsidTr="00896206">
        <w:trPr>
          <w:trHeight w:val="495"/>
          <w:ins w:id="21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C01D705" w14:textId="77777777" w:rsidR="00047602" w:rsidRPr="001C2059" w:rsidRDefault="00047602" w:rsidP="00832643">
            <w:pPr>
              <w:jc w:val="center"/>
              <w:rPr>
                <w:ins w:id="212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2A691" w14:textId="77777777" w:rsidR="00047602" w:rsidRPr="001C2059" w:rsidRDefault="00047602" w:rsidP="00832643">
            <w:pPr>
              <w:jc w:val="center"/>
              <w:rPr>
                <w:ins w:id="213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CFB04" w14:textId="77777777" w:rsidR="00047602" w:rsidRPr="001C2059" w:rsidRDefault="00047602" w:rsidP="00832643">
            <w:pPr>
              <w:jc w:val="both"/>
              <w:rPr>
                <w:ins w:id="214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F96A957" w14:textId="77777777" w:rsidR="00047602" w:rsidRPr="001C2059" w:rsidRDefault="00047602" w:rsidP="00832643">
            <w:pPr>
              <w:rPr>
                <w:ins w:id="215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EB1CC3" w14:textId="77777777" w:rsidR="00047602" w:rsidRPr="001C2059" w:rsidRDefault="00047602" w:rsidP="00832643">
            <w:pPr>
              <w:jc w:val="center"/>
              <w:rPr>
                <w:ins w:id="216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BB3A7B" w14:textId="77777777" w:rsidR="00047602" w:rsidRPr="001C2059" w:rsidRDefault="00047602" w:rsidP="00832643">
            <w:pPr>
              <w:jc w:val="center"/>
              <w:rPr>
                <w:ins w:id="217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BF7220" w14:textId="77777777" w:rsidR="00047602" w:rsidRPr="001C2059" w:rsidRDefault="00047602" w:rsidP="00832643">
            <w:pPr>
              <w:jc w:val="center"/>
              <w:rPr>
                <w:ins w:id="218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8A0F9D" w14:textId="77777777" w:rsidR="00047602" w:rsidRPr="001C2059" w:rsidRDefault="00047602" w:rsidP="00832643">
            <w:pPr>
              <w:jc w:val="center"/>
              <w:rPr>
                <w:ins w:id="219" w:author="Sopittha Kaveevorasart" w:date="2014-10-02T19:45:00Z"/>
                <w:rFonts w:ascii="BBQ Plz Rounded" w:eastAsia="Times New Roman" w:hAnsi="BBQ Plz Rounded" w:cs="BBQ Plz Rounded"/>
                <w:color w:val="808080"/>
                <w:sz w:val="22"/>
                <w:szCs w:val="22"/>
              </w:rPr>
            </w:pPr>
          </w:p>
        </w:tc>
      </w:tr>
      <w:tr w:rsidR="00047602" w:rsidRPr="001C2059" w14:paraId="030049A9" w14:textId="77777777" w:rsidTr="00896206">
        <w:trPr>
          <w:trHeight w:val="495"/>
          <w:ins w:id="22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BFB6016" w14:textId="77777777" w:rsidR="00047602" w:rsidRPr="001C2059" w:rsidRDefault="00047602" w:rsidP="00832643">
            <w:pPr>
              <w:jc w:val="center"/>
              <w:rPr>
                <w:ins w:id="221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22154" w14:textId="77777777" w:rsidR="00047602" w:rsidRPr="001C2059" w:rsidRDefault="00047602" w:rsidP="00832643">
            <w:pPr>
              <w:jc w:val="center"/>
              <w:rPr>
                <w:ins w:id="222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57E97" w14:textId="77777777" w:rsidR="00047602" w:rsidRPr="001C2059" w:rsidRDefault="00047602" w:rsidP="00832643">
            <w:pPr>
              <w:jc w:val="both"/>
              <w:rPr>
                <w:ins w:id="223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362FFC" w14:textId="77777777" w:rsidR="00047602" w:rsidRPr="001C2059" w:rsidRDefault="00047602" w:rsidP="00832643">
            <w:pPr>
              <w:rPr>
                <w:ins w:id="224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DBBB2E" w14:textId="77777777" w:rsidR="00047602" w:rsidRPr="001C2059" w:rsidRDefault="00047602" w:rsidP="00832643">
            <w:pPr>
              <w:jc w:val="center"/>
              <w:rPr>
                <w:ins w:id="225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A88503" w14:textId="77777777" w:rsidR="00047602" w:rsidRPr="001C2059" w:rsidRDefault="00047602" w:rsidP="00832643">
            <w:pPr>
              <w:jc w:val="center"/>
              <w:rPr>
                <w:ins w:id="226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703B1DB" w14:textId="77777777" w:rsidR="00047602" w:rsidRPr="001C2059" w:rsidRDefault="00047602" w:rsidP="00832643">
            <w:pPr>
              <w:jc w:val="center"/>
              <w:rPr>
                <w:ins w:id="227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B22BB" w14:textId="77777777" w:rsidR="00047602" w:rsidRPr="001C2059" w:rsidRDefault="00047602" w:rsidP="00832643">
            <w:pPr>
              <w:jc w:val="center"/>
              <w:rPr>
                <w:ins w:id="228" w:author="Sopittha Kaveevorasart" w:date="2014-10-02T19:45:00Z"/>
                <w:rFonts w:ascii="BBQ Plz Rounded" w:eastAsia="Times New Roman" w:hAnsi="BBQ Plz Rounded" w:cs="BBQ Plz Rounded"/>
                <w:color w:val="808080"/>
                <w:sz w:val="22"/>
                <w:szCs w:val="22"/>
              </w:rPr>
            </w:pPr>
          </w:p>
        </w:tc>
      </w:tr>
      <w:tr w:rsidR="00047602" w:rsidRPr="001C2059" w14:paraId="7971DE8F" w14:textId="77777777" w:rsidTr="00896206">
        <w:trPr>
          <w:trHeight w:val="495"/>
          <w:ins w:id="22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D16972F" w14:textId="77777777" w:rsidR="00047602" w:rsidRPr="001C2059" w:rsidRDefault="00047602" w:rsidP="00832643">
            <w:pPr>
              <w:jc w:val="center"/>
              <w:rPr>
                <w:ins w:id="230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2C829" w14:textId="77777777" w:rsidR="00047602" w:rsidRPr="001C2059" w:rsidRDefault="00047602" w:rsidP="00832643">
            <w:pPr>
              <w:jc w:val="center"/>
              <w:rPr>
                <w:ins w:id="231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B58E75" w14:textId="77777777" w:rsidR="00047602" w:rsidRPr="001C2059" w:rsidRDefault="00047602" w:rsidP="00832643">
            <w:pPr>
              <w:jc w:val="both"/>
              <w:rPr>
                <w:ins w:id="232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26F5DF" w14:textId="77777777" w:rsidR="00047602" w:rsidRPr="001C2059" w:rsidRDefault="00047602" w:rsidP="00832643">
            <w:pPr>
              <w:rPr>
                <w:ins w:id="233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B33DE9" w14:textId="77777777" w:rsidR="00047602" w:rsidRPr="001C2059" w:rsidRDefault="00047602" w:rsidP="00832643">
            <w:pPr>
              <w:jc w:val="center"/>
              <w:rPr>
                <w:ins w:id="234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5ADB93" w14:textId="77777777" w:rsidR="00047602" w:rsidRPr="001C2059" w:rsidRDefault="00047602" w:rsidP="00832643">
            <w:pPr>
              <w:jc w:val="center"/>
              <w:rPr>
                <w:ins w:id="235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A67EA0" w14:textId="77777777" w:rsidR="00047602" w:rsidRPr="001C2059" w:rsidRDefault="00047602" w:rsidP="00832643">
            <w:pPr>
              <w:jc w:val="center"/>
              <w:rPr>
                <w:ins w:id="236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4B35E" w14:textId="77777777" w:rsidR="00047602" w:rsidRPr="001C2059" w:rsidRDefault="00047602" w:rsidP="00832643">
            <w:pPr>
              <w:jc w:val="center"/>
              <w:rPr>
                <w:ins w:id="237" w:author="Sopittha Kaveevorasart" w:date="2014-10-02T19:45:00Z"/>
                <w:rFonts w:ascii="BBQ Plz Rounded" w:eastAsia="Times New Roman" w:hAnsi="BBQ Plz Rounded" w:cs="BBQ Plz Rounded"/>
                <w:color w:val="808080"/>
                <w:sz w:val="22"/>
                <w:szCs w:val="22"/>
              </w:rPr>
            </w:pPr>
          </w:p>
        </w:tc>
      </w:tr>
      <w:tr w:rsidR="00047602" w:rsidRPr="001C2059" w14:paraId="31C39A99" w14:textId="77777777" w:rsidTr="00896206">
        <w:trPr>
          <w:trHeight w:val="495"/>
          <w:ins w:id="238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7403BF" w14:textId="77777777" w:rsidR="00047602" w:rsidRPr="001C2059" w:rsidRDefault="00047602" w:rsidP="00832643">
            <w:pPr>
              <w:jc w:val="center"/>
              <w:rPr>
                <w:ins w:id="239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06A2A" w14:textId="77777777" w:rsidR="00047602" w:rsidRPr="001C2059" w:rsidRDefault="00047602" w:rsidP="00832643">
            <w:pPr>
              <w:jc w:val="center"/>
              <w:rPr>
                <w:ins w:id="240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59470" w14:textId="77777777" w:rsidR="00047602" w:rsidRPr="001C2059" w:rsidRDefault="00047602" w:rsidP="00832643">
            <w:pPr>
              <w:jc w:val="both"/>
              <w:rPr>
                <w:ins w:id="241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0C7BF5" w14:textId="77777777" w:rsidR="00047602" w:rsidRPr="001C2059" w:rsidRDefault="00047602" w:rsidP="00832643">
            <w:pPr>
              <w:rPr>
                <w:ins w:id="242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FC35CD" w14:textId="77777777" w:rsidR="00047602" w:rsidRPr="001C2059" w:rsidRDefault="00047602" w:rsidP="00832643">
            <w:pPr>
              <w:jc w:val="center"/>
              <w:rPr>
                <w:ins w:id="243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A8E478" w14:textId="77777777" w:rsidR="00047602" w:rsidRPr="001C2059" w:rsidRDefault="00047602" w:rsidP="00832643">
            <w:pPr>
              <w:jc w:val="center"/>
              <w:rPr>
                <w:ins w:id="244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51B81E" w14:textId="77777777" w:rsidR="00047602" w:rsidRPr="001C2059" w:rsidRDefault="00047602" w:rsidP="00832643">
            <w:pPr>
              <w:jc w:val="center"/>
              <w:rPr>
                <w:ins w:id="245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13FA5" w14:textId="77777777" w:rsidR="00047602" w:rsidRPr="001C2059" w:rsidRDefault="00047602" w:rsidP="00832643">
            <w:pPr>
              <w:jc w:val="center"/>
              <w:rPr>
                <w:ins w:id="246" w:author="Sopittha Kaveevorasart" w:date="2014-10-02T19:45:00Z"/>
                <w:rFonts w:ascii="BBQ Plz Rounded" w:eastAsia="Times New Roman" w:hAnsi="BBQ Plz Rounded" w:cs="BBQ Plz Rounded"/>
                <w:color w:val="808080"/>
                <w:sz w:val="22"/>
                <w:szCs w:val="22"/>
              </w:rPr>
            </w:pPr>
          </w:p>
        </w:tc>
      </w:tr>
      <w:tr w:rsidR="00047602" w:rsidRPr="001C2059" w14:paraId="4E72C560" w14:textId="77777777" w:rsidTr="00896206">
        <w:trPr>
          <w:trHeight w:val="495"/>
          <w:ins w:id="247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80EAA96" w14:textId="77777777" w:rsidR="00047602" w:rsidRPr="001C2059" w:rsidRDefault="00047602" w:rsidP="00832643">
            <w:pPr>
              <w:jc w:val="center"/>
              <w:rPr>
                <w:ins w:id="248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30F84" w14:textId="77777777" w:rsidR="00047602" w:rsidRPr="001C2059" w:rsidRDefault="00047602" w:rsidP="00832643">
            <w:pPr>
              <w:jc w:val="center"/>
              <w:rPr>
                <w:ins w:id="249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6F851" w14:textId="77777777" w:rsidR="00047602" w:rsidRPr="001C2059" w:rsidRDefault="00047602" w:rsidP="00832643">
            <w:pPr>
              <w:jc w:val="both"/>
              <w:rPr>
                <w:ins w:id="250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513290" w14:textId="77777777" w:rsidR="00047602" w:rsidRPr="001C2059" w:rsidRDefault="00047602" w:rsidP="00832643">
            <w:pPr>
              <w:rPr>
                <w:ins w:id="251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0D90CF" w14:textId="77777777" w:rsidR="00047602" w:rsidRPr="001C2059" w:rsidRDefault="00047602" w:rsidP="00832643">
            <w:pPr>
              <w:jc w:val="center"/>
              <w:rPr>
                <w:ins w:id="252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792E84" w14:textId="77777777" w:rsidR="00047602" w:rsidRPr="001C2059" w:rsidRDefault="00047602" w:rsidP="00832643">
            <w:pPr>
              <w:jc w:val="center"/>
              <w:rPr>
                <w:ins w:id="253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EFA4536" w14:textId="77777777" w:rsidR="00047602" w:rsidRPr="001C2059" w:rsidRDefault="00047602" w:rsidP="00832643">
            <w:pPr>
              <w:jc w:val="center"/>
              <w:rPr>
                <w:ins w:id="254" w:author="Sopittha Kaveevorasart" w:date="2014-10-02T19:45:00Z"/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DF87D" w14:textId="77777777" w:rsidR="00047602" w:rsidRPr="001C2059" w:rsidRDefault="00047602" w:rsidP="00832643">
            <w:pPr>
              <w:jc w:val="center"/>
              <w:rPr>
                <w:ins w:id="255" w:author="Sopittha Kaveevorasart" w:date="2014-10-02T19:45:00Z"/>
                <w:rFonts w:ascii="BBQ Plz Rounded" w:eastAsia="Times New Roman" w:hAnsi="BBQ Plz Rounded" w:cs="BBQ Plz Rounded"/>
                <w:color w:val="808080"/>
                <w:sz w:val="22"/>
                <w:szCs w:val="22"/>
              </w:rPr>
            </w:pPr>
          </w:p>
        </w:tc>
      </w:tr>
    </w:tbl>
    <w:p w14:paraId="240AD85B" w14:textId="77777777" w:rsidR="00FF3595" w:rsidRPr="001C2059" w:rsidRDefault="00FF3595" w:rsidP="00BF06BB">
      <w:pPr>
        <w:ind w:firstLine="0"/>
        <w:rPr>
          <w:rFonts w:ascii="BBQ Plz Rounded" w:hAnsi="BBQ Plz Rounded" w:cs="BBQ Plz Rounded"/>
          <w:sz w:val="22"/>
          <w:szCs w:val="22"/>
        </w:rPr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FF3595" w:rsidRPr="001C2059" w14:paraId="10C9A572" w14:textId="77777777" w:rsidTr="0083264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F1AE4CA" w14:textId="77777777" w:rsidR="00FF3595" w:rsidRPr="001C2059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  <w:cs/>
              </w:rPr>
              <w:t>สำหรับผู้</w:t>
            </w:r>
            <w:r w:rsidR="00E674A3"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  <w:cs/>
              </w:rPr>
              <w:t>ตรวจสอบ</w:t>
            </w: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  <w:cs/>
              </w:rPr>
              <w:t xml:space="preserve"> </w:t>
            </w: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(1)</w:t>
            </w:r>
          </w:p>
          <w:p w14:paraId="55C7E908" w14:textId="77777777" w:rsidR="00FF3595" w:rsidRPr="001C2059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</w:p>
          <w:p w14:paraId="7143B4F7" w14:textId="77777777" w:rsidR="00FF3595" w:rsidRPr="001C2059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ลงชื่อ.................................................................</w:t>
            </w:r>
          </w:p>
          <w:p w14:paraId="4D82587F" w14:textId="77777777" w:rsidR="00FF3595" w:rsidRPr="001C2059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(........................................................................)</w:t>
            </w:r>
          </w:p>
          <w:p w14:paraId="1C89E837" w14:textId="77777777" w:rsidR="00FF3595" w:rsidRPr="001C2059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719E44EB" w14:textId="77777777" w:rsidR="00FF3595" w:rsidRPr="001C2059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FC6DB63" w14:textId="77777777" w:rsidR="00FF3595" w:rsidRPr="001C2059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  <w:cs/>
              </w:rPr>
              <w:t>สำหรับผู้</w:t>
            </w:r>
            <w:r w:rsidR="00E674A3"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  <w:cs/>
              </w:rPr>
              <w:t>ตรวจสอบ</w:t>
            </w: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  <w:cs/>
              </w:rPr>
              <w:t xml:space="preserve"> </w:t>
            </w:r>
            <w:r w:rsidRPr="001C2059"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  <w:t>(2)</w:t>
            </w:r>
          </w:p>
          <w:p w14:paraId="6ADB5415" w14:textId="77777777" w:rsidR="00FF3595" w:rsidRPr="001C2059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2"/>
                <w:szCs w:val="22"/>
              </w:rPr>
            </w:pPr>
          </w:p>
          <w:p w14:paraId="7B3591C7" w14:textId="77777777" w:rsidR="00FF3595" w:rsidRPr="001C2059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ลงชื่อ.................................................................</w:t>
            </w:r>
          </w:p>
          <w:p w14:paraId="51266BB7" w14:textId="77777777" w:rsidR="00FF3595" w:rsidRPr="001C2059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(........................................................................)</w:t>
            </w:r>
          </w:p>
          <w:p w14:paraId="49FF1F06" w14:textId="77777777" w:rsidR="00FF3595" w:rsidRPr="001C2059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5B561753" w14:textId="77777777" w:rsidR="00FF3595" w:rsidRPr="001C2059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 w:val="22"/>
                <w:szCs w:val="22"/>
              </w:rPr>
            </w:pPr>
            <w:r w:rsidRPr="001C2059">
              <w:rPr>
                <w:rFonts w:ascii="BBQ Plz Rounded" w:hAnsi="BBQ Plz Rounded" w:cs="BBQ Plz Rounded"/>
                <w:sz w:val="22"/>
                <w:szCs w:val="22"/>
                <w:cs/>
              </w:rPr>
              <w:t>วันที่ .........../............./..............</w:t>
            </w:r>
          </w:p>
        </w:tc>
      </w:tr>
    </w:tbl>
    <w:p w14:paraId="22DCB52C" w14:textId="77777777" w:rsidR="00832643" w:rsidRPr="001C2059" w:rsidRDefault="00832643" w:rsidP="008315B7">
      <w:pPr>
        <w:rPr>
          <w:rFonts w:ascii="BBQ Plz Rounded" w:hAnsi="BBQ Plz Rounded" w:cs="BBQ Plz Rounded"/>
          <w:sz w:val="22"/>
          <w:szCs w:val="22"/>
        </w:rPr>
      </w:pPr>
    </w:p>
    <w:sectPr w:rsidR="00832643" w:rsidRPr="001C2059" w:rsidSect="00826C71">
      <w:pgSz w:w="11906" w:h="16838"/>
      <w:pgMar w:top="992" w:right="561" w:bottom="992" w:left="709" w:header="431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9BF1F" w14:textId="77777777" w:rsidR="004729BA" w:rsidRDefault="004729BA" w:rsidP="00347FA6">
      <w:pPr>
        <w:spacing w:before="0"/>
      </w:pPr>
      <w:r>
        <w:separator/>
      </w:r>
    </w:p>
  </w:endnote>
  <w:endnote w:type="continuationSeparator" w:id="0">
    <w:p w14:paraId="7EA74835" w14:textId="77777777" w:rsidR="004729BA" w:rsidRDefault="004729BA" w:rsidP="00347F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Q Plz Rounded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BBQ Plz Sans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odpassio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61F4C" w14:textId="77777777" w:rsidR="004729BA" w:rsidRDefault="004729BA" w:rsidP="00347FA6">
      <w:pPr>
        <w:spacing w:before="0"/>
      </w:pPr>
      <w:r>
        <w:separator/>
      </w:r>
    </w:p>
  </w:footnote>
  <w:footnote w:type="continuationSeparator" w:id="0">
    <w:p w14:paraId="4E968626" w14:textId="77777777" w:rsidR="004729BA" w:rsidRDefault="004729BA" w:rsidP="00347F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CB7D" w14:textId="77777777" w:rsidR="00B8178C" w:rsidRPr="008715B4" w:rsidRDefault="00B8178C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</w:rPr>
    </w:pPr>
    <w:r w:rsidRPr="008715B4">
      <w:rPr>
        <w:rFonts w:ascii="BBQ Plz Rounded" w:hAnsi="BBQ Plz Rounded" w:cs="BBQ Plz Rounded"/>
        <w:noProof/>
        <w:color w:val="E36C0A"/>
        <w:lang w:eastAsia="en-US"/>
      </w:rPr>
      <w:drawing>
        <wp:anchor distT="0" distB="0" distL="114300" distR="114300" simplePos="0" relativeHeight="251659264" behindDoc="1" locked="0" layoutInCell="1" allowOverlap="1" wp14:anchorId="44DDB3F7" wp14:editId="084DD37D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866775" cy="533400"/>
          <wp:effectExtent l="0" t="0" r="9525" b="0"/>
          <wp:wrapTight wrapText="bothSides">
            <wp:wrapPolygon edited="0">
              <wp:start x="3798" y="1543"/>
              <wp:lineTo x="475" y="15429"/>
              <wp:lineTo x="1424" y="18514"/>
              <wp:lineTo x="2848" y="20057"/>
              <wp:lineTo x="18514" y="20057"/>
              <wp:lineTo x="20413" y="18514"/>
              <wp:lineTo x="21363" y="15429"/>
              <wp:lineTo x="18040" y="1543"/>
              <wp:lineTo x="3798" y="1543"/>
            </wp:wrapPolygon>
          </wp:wrapTight>
          <wp:docPr id="5" name="รูปภาพ 2" descr="C:\Users\LakShizuka\Downloads\3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kShizuka\Downloads\3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FOOD PASSION CO., LTD.</w:t>
    </w:r>
    <w:r w:rsidRPr="008715B4">
      <w:rPr>
        <w:rFonts w:ascii="BBQ Plz Rounded" w:hAnsi="BBQ Plz Rounded" w:cs="BBQ Plz Rounded"/>
        <w:noProof/>
        <w:color w:val="E36C0A"/>
        <w:lang w:eastAsia="en-US"/>
      </w:rPr>
      <w:t xml:space="preserve"> </w:t>
    </w:r>
  </w:p>
  <w:p w14:paraId="58F45C7D" w14:textId="77777777" w:rsidR="00B8178C" w:rsidRPr="008715B4" w:rsidRDefault="00B8178C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</w:pP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333 Moo.6,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Prachachuen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 Rd.,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Toongsonghong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Laksi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, Bangkok 10210, Thailand</w:t>
    </w:r>
  </w:p>
  <w:p w14:paraId="318D1EB2" w14:textId="77777777" w:rsidR="00B8178C" w:rsidRPr="008715B4" w:rsidRDefault="00B8178C" w:rsidP="006C07BE">
    <w:pPr>
      <w:pStyle w:val="af"/>
      <w:spacing w:before="0"/>
      <w:ind w:left="284" w:right="5788" w:firstLine="11"/>
      <w:rPr>
        <w:rFonts w:ascii="BBQ Plz Rounded" w:hAnsi="BBQ Plz Rounded" w:cs="BBQ Plz Rounded"/>
        <w:color w:val="E36C0A"/>
        <w:sz w:val="18"/>
        <w:szCs w:val="18"/>
      </w:rPr>
    </w:pP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T</w:t>
    </w: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el. +</w:t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662 575 1010 (Ext.713)</w:t>
    </w:r>
    <w:r w:rsidRPr="008715B4">
      <w:rPr>
        <w:rFonts w:ascii="BBQ Plz Rounded" w:hAnsi="BBQ Plz Rounded" w:cs="BBQ Plz Rounded"/>
        <w:noProof/>
        <w:color w:val="E36C0A"/>
      </w:rPr>
      <w:t xml:space="preserve"> </w:t>
    </w:r>
  </w:p>
  <w:p w14:paraId="0DDF731A" w14:textId="77777777" w:rsidR="00B8178C" w:rsidRPr="006C07BE" w:rsidRDefault="00B8178C" w:rsidP="006C07BE">
    <w:pPr>
      <w:pStyle w:val="af"/>
      <w:spacing w:before="0"/>
      <w:ind w:left="284" w:right="5788" w:firstLine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7F"/>
    <w:multiLevelType w:val="hybridMultilevel"/>
    <w:tmpl w:val="32D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CE9"/>
    <w:multiLevelType w:val="hybridMultilevel"/>
    <w:tmpl w:val="68EEF998"/>
    <w:lvl w:ilvl="0" w:tplc="71A68AD4">
      <w:start w:val="1"/>
      <w:numFmt w:val="bullet"/>
      <w:lvlText w:val="-"/>
      <w:lvlJc w:val="left"/>
      <w:pPr>
        <w:ind w:left="751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0CD44ACE"/>
    <w:multiLevelType w:val="hybridMultilevel"/>
    <w:tmpl w:val="3D2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866"/>
    <w:multiLevelType w:val="hybridMultilevel"/>
    <w:tmpl w:val="4E94DD8A"/>
    <w:lvl w:ilvl="0" w:tplc="824E67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BBQ Plz Sans" w:hAnsi="BBQ Plz Sans" w:hint="default"/>
      </w:rPr>
    </w:lvl>
    <w:lvl w:ilvl="1" w:tplc="5EDED3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BBQ Plz Sans" w:hAnsi="BBQ Plz Sans" w:hint="default"/>
      </w:rPr>
    </w:lvl>
    <w:lvl w:ilvl="2" w:tplc="6756C56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BBQ Plz Sans" w:hAnsi="BBQ Plz Sans" w:hint="default"/>
      </w:rPr>
    </w:lvl>
    <w:lvl w:ilvl="3" w:tplc="45040A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BBQ Plz Sans" w:hAnsi="BBQ Plz Sans" w:hint="default"/>
      </w:rPr>
    </w:lvl>
    <w:lvl w:ilvl="4" w:tplc="527494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BBQ Plz Sans" w:hAnsi="BBQ Plz Sans" w:hint="default"/>
      </w:rPr>
    </w:lvl>
    <w:lvl w:ilvl="5" w:tplc="D1704A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BBQ Plz Sans" w:hAnsi="BBQ Plz Sans" w:hint="default"/>
      </w:rPr>
    </w:lvl>
    <w:lvl w:ilvl="6" w:tplc="479458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BBQ Plz Sans" w:hAnsi="BBQ Plz Sans" w:hint="default"/>
      </w:rPr>
    </w:lvl>
    <w:lvl w:ilvl="7" w:tplc="529CA47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BBQ Plz Sans" w:hAnsi="BBQ Plz Sans" w:hint="default"/>
      </w:rPr>
    </w:lvl>
    <w:lvl w:ilvl="8" w:tplc="F7D08F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BBQ Plz Sans" w:hAnsi="BBQ Plz Sans" w:hint="default"/>
      </w:rPr>
    </w:lvl>
  </w:abstractNum>
  <w:abstractNum w:abstractNumId="4" w15:restartNumberingAfterBreak="0">
    <w:nsid w:val="12EB7115"/>
    <w:multiLevelType w:val="hybridMultilevel"/>
    <w:tmpl w:val="6C8A79E4"/>
    <w:lvl w:ilvl="0" w:tplc="35D8E9BC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1874519E"/>
    <w:multiLevelType w:val="hybridMultilevel"/>
    <w:tmpl w:val="9D08E84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61F8"/>
    <w:multiLevelType w:val="hybridMultilevel"/>
    <w:tmpl w:val="83B0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54F"/>
    <w:multiLevelType w:val="hybridMultilevel"/>
    <w:tmpl w:val="F4E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550"/>
    <w:multiLevelType w:val="hybridMultilevel"/>
    <w:tmpl w:val="6E2A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65E71"/>
    <w:multiLevelType w:val="hybridMultilevel"/>
    <w:tmpl w:val="C0BC8E6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6379F"/>
    <w:multiLevelType w:val="hybridMultilevel"/>
    <w:tmpl w:val="EF0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472E"/>
    <w:multiLevelType w:val="hybridMultilevel"/>
    <w:tmpl w:val="D752E576"/>
    <w:lvl w:ilvl="0" w:tplc="6518AAAA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D4448"/>
    <w:multiLevelType w:val="hybridMultilevel"/>
    <w:tmpl w:val="CB2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7E9"/>
    <w:multiLevelType w:val="hybridMultilevel"/>
    <w:tmpl w:val="035411AC"/>
    <w:lvl w:ilvl="0" w:tplc="48C65F7E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03B00"/>
    <w:multiLevelType w:val="hybridMultilevel"/>
    <w:tmpl w:val="835CC280"/>
    <w:lvl w:ilvl="0" w:tplc="7C206002">
      <w:start w:val="1"/>
      <w:numFmt w:val="bullet"/>
      <w:lvlText w:val="-"/>
      <w:lvlJc w:val="left"/>
      <w:pPr>
        <w:ind w:left="720" w:hanging="360"/>
      </w:pPr>
      <w:rPr>
        <w:rFonts w:ascii="BBQ Plz Rounded" w:eastAsia="Cordia New" w:hAnsi="BBQ Plz Rounded" w:cs="BBQ Plz Rounde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5676C"/>
    <w:multiLevelType w:val="hybridMultilevel"/>
    <w:tmpl w:val="9FA402A0"/>
    <w:lvl w:ilvl="0" w:tplc="23CEE9F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37986EF9"/>
    <w:multiLevelType w:val="hybridMultilevel"/>
    <w:tmpl w:val="278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8087D"/>
    <w:multiLevelType w:val="hybridMultilevel"/>
    <w:tmpl w:val="9224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02DB1"/>
    <w:multiLevelType w:val="hybridMultilevel"/>
    <w:tmpl w:val="411C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13839"/>
    <w:multiLevelType w:val="hybridMultilevel"/>
    <w:tmpl w:val="5C0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E3480"/>
    <w:multiLevelType w:val="hybridMultilevel"/>
    <w:tmpl w:val="C6CC1E42"/>
    <w:lvl w:ilvl="0" w:tplc="E8AE0636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920FD"/>
    <w:multiLevelType w:val="hybridMultilevel"/>
    <w:tmpl w:val="9E64E44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A5699"/>
    <w:multiLevelType w:val="hybridMultilevel"/>
    <w:tmpl w:val="ED5212A8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47166"/>
    <w:multiLevelType w:val="hybridMultilevel"/>
    <w:tmpl w:val="5A5A92C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35D9C"/>
    <w:multiLevelType w:val="multilevel"/>
    <w:tmpl w:val="B6A41F90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62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748" w:hanging="391"/>
      </w:pPr>
    </w:lvl>
    <w:lvl w:ilvl="4">
      <w:start w:val="1"/>
      <w:numFmt w:val="hebrew2"/>
      <w:pStyle w:val="2"/>
      <w:lvlText w:val="%5)"/>
      <w:lvlJc w:val="left"/>
      <w:pPr>
        <w:tabs>
          <w:tab w:val="num" w:pos="1800"/>
        </w:tabs>
        <w:ind w:left="1758" w:hanging="318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61A1533"/>
    <w:multiLevelType w:val="hybridMultilevel"/>
    <w:tmpl w:val="12DC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A2196"/>
    <w:multiLevelType w:val="multilevel"/>
    <w:tmpl w:val="B502C502"/>
    <w:styleLink w:val="ThaiNumber1"/>
    <w:lvl w:ilvl="0">
      <w:start w:val="1"/>
      <w:numFmt w:val="thaiNumbers"/>
      <w:lvlText w:val="%1."/>
      <w:lvlJc w:val="left"/>
      <w:pPr>
        <w:ind w:left="432" w:hanging="432"/>
      </w:pPr>
      <w:rPr>
        <w:rFonts w:ascii="TH SarabunPSK" w:eastAsia="TH SarabunPSK" w:hAnsi="TH SarabunPSK" w:cs="TH SarabunPSK" w:hint="default"/>
        <w:sz w:val="32"/>
        <w:szCs w:val="32"/>
      </w:rPr>
    </w:lvl>
    <w:lvl w:ilvl="1">
      <w:start w:val="1"/>
      <w:numFmt w:val="thaiNumbers"/>
      <w:lvlText w:val="%1.%2"/>
      <w:lvlJc w:val="left"/>
      <w:pPr>
        <w:ind w:left="792" w:hanging="648"/>
      </w:pPr>
      <w:rPr>
        <w:rFonts w:ascii="TH SarabunPSK" w:eastAsia="TH SarabunPSK" w:hAnsi="TH SarabunPSK" w:cs="TH SarabunPSK" w:hint="default"/>
        <w:sz w:val="32"/>
        <w:szCs w:val="32"/>
      </w:rPr>
    </w:lvl>
    <w:lvl w:ilvl="2">
      <w:start w:val="1"/>
      <w:numFmt w:val="thaiNumbers"/>
      <w:lvlText w:val="%1.%2.%3"/>
      <w:lvlJc w:val="left"/>
      <w:pPr>
        <w:ind w:left="1368" w:hanging="936"/>
      </w:pPr>
      <w:rPr>
        <w:rFonts w:ascii="TH SarabunPSK" w:eastAsia="TH SarabunPSK" w:hAnsi="TH SarabunPSK" w:cs="TH SarabunPSK" w:hint="default"/>
        <w:sz w:val="32"/>
        <w:szCs w:val="32"/>
      </w:rPr>
    </w:lvl>
    <w:lvl w:ilvl="3">
      <w:start w:val="1"/>
      <w:numFmt w:val="thaiLetters"/>
      <w:lvlText w:val="(%4)"/>
      <w:lvlJc w:val="left"/>
      <w:pPr>
        <w:ind w:left="2016" w:hanging="576"/>
      </w:pPr>
      <w:rPr>
        <w:rFonts w:ascii="TH SarabunPSK" w:eastAsia="TH SarabunPSK" w:hAnsi="TH SarabunPSK" w:cs="TH SarabunPSK" w:hint="default"/>
        <w:sz w:val="32"/>
        <w:szCs w:val="32"/>
      </w:rPr>
    </w:lvl>
    <w:lvl w:ilvl="4">
      <w:start w:val="1"/>
      <w:numFmt w:val="bullet"/>
      <w:lvlText w:val=""/>
      <w:lvlJc w:val="left"/>
      <w:pPr>
        <w:ind w:left="2448" w:hanging="43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7" w15:restartNumberingAfterBreak="0">
    <w:nsid w:val="46DD5774"/>
    <w:multiLevelType w:val="hybridMultilevel"/>
    <w:tmpl w:val="F70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B785C"/>
    <w:multiLevelType w:val="hybridMultilevel"/>
    <w:tmpl w:val="3DF8D81C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47417"/>
    <w:multiLevelType w:val="hybridMultilevel"/>
    <w:tmpl w:val="997A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8060C"/>
    <w:multiLevelType w:val="hybridMultilevel"/>
    <w:tmpl w:val="17C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130E6"/>
    <w:multiLevelType w:val="hybridMultilevel"/>
    <w:tmpl w:val="AE6E4E76"/>
    <w:lvl w:ilvl="0" w:tplc="E4260AD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2" w15:restartNumberingAfterBreak="0">
    <w:nsid w:val="4BBA543A"/>
    <w:multiLevelType w:val="hybridMultilevel"/>
    <w:tmpl w:val="68701A0C"/>
    <w:lvl w:ilvl="0" w:tplc="C2326C2E">
      <w:start w:val="1"/>
      <w:numFmt w:val="decimal"/>
      <w:lvlText w:val="%1."/>
      <w:lvlJc w:val="left"/>
      <w:pPr>
        <w:ind w:left="720" w:hanging="360"/>
      </w:pPr>
      <w:rPr>
        <w:rFonts w:ascii="BBQ Plz Rounded" w:eastAsia="Times New Roman" w:hAnsi="BBQ Plz Rounded" w:cs="BBQ Plz Rounde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72500"/>
    <w:multiLevelType w:val="hybridMultilevel"/>
    <w:tmpl w:val="6A3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C2943"/>
    <w:multiLevelType w:val="hybridMultilevel"/>
    <w:tmpl w:val="20A4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D5D81"/>
    <w:multiLevelType w:val="hybridMultilevel"/>
    <w:tmpl w:val="B50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10B6E"/>
    <w:multiLevelType w:val="hybridMultilevel"/>
    <w:tmpl w:val="634C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16EEB"/>
    <w:multiLevelType w:val="hybridMultilevel"/>
    <w:tmpl w:val="7938F6E6"/>
    <w:lvl w:ilvl="0" w:tplc="0D8E47EC">
      <w:start w:val="1"/>
      <w:numFmt w:val="bullet"/>
      <w:lvlText w:val="-"/>
      <w:lvlJc w:val="left"/>
      <w:pPr>
        <w:ind w:left="34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238503E"/>
    <w:multiLevelType w:val="hybridMultilevel"/>
    <w:tmpl w:val="4B6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5483E"/>
    <w:multiLevelType w:val="hybridMultilevel"/>
    <w:tmpl w:val="62AA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4441E"/>
    <w:multiLevelType w:val="hybridMultilevel"/>
    <w:tmpl w:val="E0C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E14D7"/>
    <w:multiLevelType w:val="hybridMultilevel"/>
    <w:tmpl w:val="EA5EBE0E"/>
    <w:lvl w:ilvl="0" w:tplc="A53EB25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42FE"/>
    <w:multiLevelType w:val="hybridMultilevel"/>
    <w:tmpl w:val="48382224"/>
    <w:lvl w:ilvl="0" w:tplc="E67CC37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43" w15:restartNumberingAfterBreak="0">
    <w:nsid w:val="7A9A48C5"/>
    <w:multiLevelType w:val="hybridMultilevel"/>
    <w:tmpl w:val="DA0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41"/>
  </w:num>
  <w:num w:numId="4">
    <w:abstractNumId w:val="3"/>
  </w:num>
  <w:num w:numId="5">
    <w:abstractNumId w:val="35"/>
  </w:num>
  <w:num w:numId="6">
    <w:abstractNumId w:val="38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19"/>
  </w:num>
  <w:num w:numId="12">
    <w:abstractNumId w:val="43"/>
  </w:num>
  <w:num w:numId="13">
    <w:abstractNumId w:val="14"/>
  </w:num>
  <w:num w:numId="14">
    <w:abstractNumId w:val="33"/>
  </w:num>
  <w:num w:numId="15">
    <w:abstractNumId w:val="13"/>
  </w:num>
  <w:num w:numId="16">
    <w:abstractNumId w:val="11"/>
  </w:num>
  <w:num w:numId="17">
    <w:abstractNumId w:val="20"/>
  </w:num>
  <w:num w:numId="18">
    <w:abstractNumId w:val="28"/>
  </w:num>
  <w:num w:numId="19">
    <w:abstractNumId w:val="9"/>
  </w:num>
  <w:num w:numId="20">
    <w:abstractNumId w:val="23"/>
  </w:num>
  <w:num w:numId="21">
    <w:abstractNumId w:val="21"/>
  </w:num>
  <w:num w:numId="22">
    <w:abstractNumId w:val="5"/>
  </w:num>
  <w:num w:numId="23">
    <w:abstractNumId w:val="22"/>
  </w:num>
  <w:num w:numId="24">
    <w:abstractNumId w:val="34"/>
  </w:num>
  <w:num w:numId="25">
    <w:abstractNumId w:val="36"/>
  </w:num>
  <w:num w:numId="26">
    <w:abstractNumId w:val="29"/>
  </w:num>
  <w:num w:numId="27">
    <w:abstractNumId w:val="42"/>
  </w:num>
  <w:num w:numId="28">
    <w:abstractNumId w:val="25"/>
  </w:num>
  <w:num w:numId="29">
    <w:abstractNumId w:val="30"/>
  </w:num>
  <w:num w:numId="30">
    <w:abstractNumId w:val="16"/>
  </w:num>
  <w:num w:numId="31">
    <w:abstractNumId w:val="10"/>
  </w:num>
  <w:num w:numId="32">
    <w:abstractNumId w:val="18"/>
  </w:num>
  <w:num w:numId="33">
    <w:abstractNumId w:val="39"/>
  </w:num>
  <w:num w:numId="34">
    <w:abstractNumId w:val="40"/>
  </w:num>
  <w:num w:numId="35">
    <w:abstractNumId w:val="27"/>
  </w:num>
  <w:num w:numId="36">
    <w:abstractNumId w:val="32"/>
  </w:num>
  <w:num w:numId="37">
    <w:abstractNumId w:val="15"/>
  </w:num>
  <w:num w:numId="38">
    <w:abstractNumId w:val="1"/>
  </w:num>
  <w:num w:numId="39">
    <w:abstractNumId w:val="37"/>
  </w:num>
  <w:num w:numId="40">
    <w:abstractNumId w:val="31"/>
  </w:num>
  <w:num w:numId="41">
    <w:abstractNumId w:val="4"/>
  </w:num>
  <w:num w:numId="42">
    <w:abstractNumId w:val="17"/>
  </w:num>
  <w:num w:numId="43">
    <w:abstractNumId w:val="6"/>
  </w:num>
  <w:num w:numId="4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02"/>
    <w:rsid w:val="000022B9"/>
    <w:rsid w:val="00003B8A"/>
    <w:rsid w:val="00011C94"/>
    <w:rsid w:val="00012FD9"/>
    <w:rsid w:val="0001332B"/>
    <w:rsid w:val="00035BC8"/>
    <w:rsid w:val="0003651A"/>
    <w:rsid w:val="00042978"/>
    <w:rsid w:val="00043055"/>
    <w:rsid w:val="00047602"/>
    <w:rsid w:val="00056B5A"/>
    <w:rsid w:val="00056BEA"/>
    <w:rsid w:val="00060425"/>
    <w:rsid w:val="000619D4"/>
    <w:rsid w:val="00066BA5"/>
    <w:rsid w:val="000735D3"/>
    <w:rsid w:val="00074E66"/>
    <w:rsid w:val="0008084A"/>
    <w:rsid w:val="000873F1"/>
    <w:rsid w:val="00094162"/>
    <w:rsid w:val="000A08BF"/>
    <w:rsid w:val="000B273C"/>
    <w:rsid w:val="000B7424"/>
    <w:rsid w:val="000C075B"/>
    <w:rsid w:val="000C5422"/>
    <w:rsid w:val="000C7C93"/>
    <w:rsid w:val="000D2240"/>
    <w:rsid w:val="000D7622"/>
    <w:rsid w:val="000E32B5"/>
    <w:rsid w:val="000E5761"/>
    <w:rsid w:val="000E73D1"/>
    <w:rsid w:val="000F0816"/>
    <w:rsid w:val="000F6142"/>
    <w:rsid w:val="00110303"/>
    <w:rsid w:val="00117FB6"/>
    <w:rsid w:val="00121CB9"/>
    <w:rsid w:val="001268E8"/>
    <w:rsid w:val="001419AB"/>
    <w:rsid w:val="00160571"/>
    <w:rsid w:val="0016112A"/>
    <w:rsid w:val="00182628"/>
    <w:rsid w:val="001919AB"/>
    <w:rsid w:val="001972DA"/>
    <w:rsid w:val="0019779E"/>
    <w:rsid w:val="001B7206"/>
    <w:rsid w:val="001C10EF"/>
    <w:rsid w:val="001C2059"/>
    <w:rsid w:val="001D2023"/>
    <w:rsid w:val="001E2B26"/>
    <w:rsid w:val="001F3608"/>
    <w:rsid w:val="001F7246"/>
    <w:rsid w:val="00205414"/>
    <w:rsid w:val="00215C68"/>
    <w:rsid w:val="00216D0A"/>
    <w:rsid w:val="002233B7"/>
    <w:rsid w:val="002263CD"/>
    <w:rsid w:val="00236118"/>
    <w:rsid w:val="00236B4C"/>
    <w:rsid w:val="0024636E"/>
    <w:rsid w:val="00254FFB"/>
    <w:rsid w:val="00260141"/>
    <w:rsid w:val="002614A0"/>
    <w:rsid w:val="00266659"/>
    <w:rsid w:val="00272D50"/>
    <w:rsid w:val="002775DB"/>
    <w:rsid w:val="00280C68"/>
    <w:rsid w:val="0028201A"/>
    <w:rsid w:val="00282C7E"/>
    <w:rsid w:val="00292448"/>
    <w:rsid w:val="00293EB6"/>
    <w:rsid w:val="00297B8B"/>
    <w:rsid w:val="002A71AF"/>
    <w:rsid w:val="002A7766"/>
    <w:rsid w:val="002B4F7F"/>
    <w:rsid w:val="002B6E62"/>
    <w:rsid w:val="002B7405"/>
    <w:rsid w:val="002D230B"/>
    <w:rsid w:val="002D2A65"/>
    <w:rsid w:val="002D2DA5"/>
    <w:rsid w:val="002E518C"/>
    <w:rsid w:val="002E5DB6"/>
    <w:rsid w:val="003045C4"/>
    <w:rsid w:val="0030566F"/>
    <w:rsid w:val="003172C3"/>
    <w:rsid w:val="00322D41"/>
    <w:rsid w:val="00326B84"/>
    <w:rsid w:val="00326E30"/>
    <w:rsid w:val="003476CD"/>
    <w:rsid w:val="00347FA6"/>
    <w:rsid w:val="0035008B"/>
    <w:rsid w:val="003531D5"/>
    <w:rsid w:val="00375DFC"/>
    <w:rsid w:val="00376334"/>
    <w:rsid w:val="00387609"/>
    <w:rsid w:val="0039408D"/>
    <w:rsid w:val="003A0349"/>
    <w:rsid w:val="003A6463"/>
    <w:rsid w:val="003C0611"/>
    <w:rsid w:val="003C5CAB"/>
    <w:rsid w:val="003D270C"/>
    <w:rsid w:val="003D2EBC"/>
    <w:rsid w:val="003E0A78"/>
    <w:rsid w:val="003E1368"/>
    <w:rsid w:val="003E53ED"/>
    <w:rsid w:val="003E78DF"/>
    <w:rsid w:val="003F1526"/>
    <w:rsid w:val="003F206C"/>
    <w:rsid w:val="003F54D9"/>
    <w:rsid w:val="004108B0"/>
    <w:rsid w:val="00412B53"/>
    <w:rsid w:val="00413FA1"/>
    <w:rsid w:val="004215B0"/>
    <w:rsid w:val="00421FDF"/>
    <w:rsid w:val="00423630"/>
    <w:rsid w:val="00424BD3"/>
    <w:rsid w:val="00431A0C"/>
    <w:rsid w:val="00454B6A"/>
    <w:rsid w:val="004665D7"/>
    <w:rsid w:val="0047026B"/>
    <w:rsid w:val="004729BA"/>
    <w:rsid w:val="00490A31"/>
    <w:rsid w:val="004949DD"/>
    <w:rsid w:val="00495EB4"/>
    <w:rsid w:val="004C4B1C"/>
    <w:rsid w:val="004C52A3"/>
    <w:rsid w:val="004E5E52"/>
    <w:rsid w:val="004F0366"/>
    <w:rsid w:val="004F4E8C"/>
    <w:rsid w:val="004F6617"/>
    <w:rsid w:val="004F749A"/>
    <w:rsid w:val="0050391F"/>
    <w:rsid w:val="00505F6E"/>
    <w:rsid w:val="00510D37"/>
    <w:rsid w:val="0051208B"/>
    <w:rsid w:val="0051470F"/>
    <w:rsid w:val="00530627"/>
    <w:rsid w:val="005309EE"/>
    <w:rsid w:val="00543E47"/>
    <w:rsid w:val="00546976"/>
    <w:rsid w:val="00560BB7"/>
    <w:rsid w:val="00570BA1"/>
    <w:rsid w:val="00572CAB"/>
    <w:rsid w:val="005757AF"/>
    <w:rsid w:val="00575E0F"/>
    <w:rsid w:val="00580BBE"/>
    <w:rsid w:val="005870EA"/>
    <w:rsid w:val="00594A0A"/>
    <w:rsid w:val="005A06B3"/>
    <w:rsid w:val="005A20DB"/>
    <w:rsid w:val="005A49DC"/>
    <w:rsid w:val="005A6B61"/>
    <w:rsid w:val="005B0288"/>
    <w:rsid w:val="005B4C48"/>
    <w:rsid w:val="005C7B14"/>
    <w:rsid w:val="005D5924"/>
    <w:rsid w:val="005D5A87"/>
    <w:rsid w:val="005E383E"/>
    <w:rsid w:val="005E6896"/>
    <w:rsid w:val="005F2884"/>
    <w:rsid w:val="0060322A"/>
    <w:rsid w:val="00607D5F"/>
    <w:rsid w:val="006117E6"/>
    <w:rsid w:val="00612793"/>
    <w:rsid w:val="00616A7C"/>
    <w:rsid w:val="006258FC"/>
    <w:rsid w:val="00627F38"/>
    <w:rsid w:val="006361D1"/>
    <w:rsid w:val="006363BB"/>
    <w:rsid w:val="00647BBF"/>
    <w:rsid w:val="0065159B"/>
    <w:rsid w:val="006547A1"/>
    <w:rsid w:val="0065531F"/>
    <w:rsid w:val="00656D28"/>
    <w:rsid w:val="00665BDE"/>
    <w:rsid w:val="00665E8A"/>
    <w:rsid w:val="00670DE8"/>
    <w:rsid w:val="00685F38"/>
    <w:rsid w:val="00694C84"/>
    <w:rsid w:val="006A57CF"/>
    <w:rsid w:val="006B2F4C"/>
    <w:rsid w:val="006B5CAF"/>
    <w:rsid w:val="006C07BE"/>
    <w:rsid w:val="006C40F7"/>
    <w:rsid w:val="006C6EE0"/>
    <w:rsid w:val="006C75E6"/>
    <w:rsid w:val="006D4E04"/>
    <w:rsid w:val="006E284C"/>
    <w:rsid w:val="006E3ABD"/>
    <w:rsid w:val="006F0842"/>
    <w:rsid w:val="006F2776"/>
    <w:rsid w:val="006F3003"/>
    <w:rsid w:val="006F58A9"/>
    <w:rsid w:val="006F6F12"/>
    <w:rsid w:val="006F70BA"/>
    <w:rsid w:val="006F792D"/>
    <w:rsid w:val="00722494"/>
    <w:rsid w:val="00725B19"/>
    <w:rsid w:val="00727CD1"/>
    <w:rsid w:val="007452BB"/>
    <w:rsid w:val="00745501"/>
    <w:rsid w:val="00753B14"/>
    <w:rsid w:val="00753CC4"/>
    <w:rsid w:val="00754412"/>
    <w:rsid w:val="00754E80"/>
    <w:rsid w:val="007576E2"/>
    <w:rsid w:val="00757A18"/>
    <w:rsid w:val="00766532"/>
    <w:rsid w:val="007667D4"/>
    <w:rsid w:val="007720DA"/>
    <w:rsid w:val="00777395"/>
    <w:rsid w:val="0079026D"/>
    <w:rsid w:val="007A01E3"/>
    <w:rsid w:val="007A277B"/>
    <w:rsid w:val="007C006A"/>
    <w:rsid w:val="007C0CEC"/>
    <w:rsid w:val="007C20DD"/>
    <w:rsid w:val="007C5242"/>
    <w:rsid w:val="007D0BCE"/>
    <w:rsid w:val="007D0EA4"/>
    <w:rsid w:val="007E17AD"/>
    <w:rsid w:val="007E17E8"/>
    <w:rsid w:val="007E2EF3"/>
    <w:rsid w:val="007E4AAD"/>
    <w:rsid w:val="007F3823"/>
    <w:rsid w:val="007F588A"/>
    <w:rsid w:val="00800D58"/>
    <w:rsid w:val="00825CCE"/>
    <w:rsid w:val="00826C71"/>
    <w:rsid w:val="00826CB7"/>
    <w:rsid w:val="008315B7"/>
    <w:rsid w:val="00832643"/>
    <w:rsid w:val="008356FF"/>
    <w:rsid w:val="00844CF9"/>
    <w:rsid w:val="00854F05"/>
    <w:rsid w:val="00866642"/>
    <w:rsid w:val="008712F0"/>
    <w:rsid w:val="008715B4"/>
    <w:rsid w:val="008745B8"/>
    <w:rsid w:val="008909F2"/>
    <w:rsid w:val="00891C42"/>
    <w:rsid w:val="00896206"/>
    <w:rsid w:val="008A50E3"/>
    <w:rsid w:val="008A6787"/>
    <w:rsid w:val="008B37F7"/>
    <w:rsid w:val="008B5AD9"/>
    <w:rsid w:val="008D5930"/>
    <w:rsid w:val="008D66A6"/>
    <w:rsid w:val="008D73BC"/>
    <w:rsid w:val="008F1786"/>
    <w:rsid w:val="008F39CB"/>
    <w:rsid w:val="008F4D60"/>
    <w:rsid w:val="009124EE"/>
    <w:rsid w:val="009125BF"/>
    <w:rsid w:val="00915924"/>
    <w:rsid w:val="00920E65"/>
    <w:rsid w:val="00922293"/>
    <w:rsid w:val="00932BE9"/>
    <w:rsid w:val="00936E50"/>
    <w:rsid w:val="0094213F"/>
    <w:rsid w:val="00942861"/>
    <w:rsid w:val="00942E23"/>
    <w:rsid w:val="0094376A"/>
    <w:rsid w:val="009570C8"/>
    <w:rsid w:val="00963359"/>
    <w:rsid w:val="00977F45"/>
    <w:rsid w:val="0098521F"/>
    <w:rsid w:val="00987641"/>
    <w:rsid w:val="00990649"/>
    <w:rsid w:val="009922E8"/>
    <w:rsid w:val="0099333B"/>
    <w:rsid w:val="0099531F"/>
    <w:rsid w:val="00996D27"/>
    <w:rsid w:val="0099726F"/>
    <w:rsid w:val="009A0ACC"/>
    <w:rsid w:val="009A25E0"/>
    <w:rsid w:val="009A3F66"/>
    <w:rsid w:val="009A595B"/>
    <w:rsid w:val="009A59F1"/>
    <w:rsid w:val="009B209C"/>
    <w:rsid w:val="009B46E1"/>
    <w:rsid w:val="009B4734"/>
    <w:rsid w:val="009C0192"/>
    <w:rsid w:val="009C5ACF"/>
    <w:rsid w:val="009D1C8C"/>
    <w:rsid w:val="009D6E63"/>
    <w:rsid w:val="009E6ED1"/>
    <w:rsid w:val="009F2BA5"/>
    <w:rsid w:val="009F3D47"/>
    <w:rsid w:val="00A05AC3"/>
    <w:rsid w:val="00A06114"/>
    <w:rsid w:val="00A21713"/>
    <w:rsid w:val="00A34BA6"/>
    <w:rsid w:val="00A47CBE"/>
    <w:rsid w:val="00A5247E"/>
    <w:rsid w:val="00A66A94"/>
    <w:rsid w:val="00A92B17"/>
    <w:rsid w:val="00A96C71"/>
    <w:rsid w:val="00AA4F90"/>
    <w:rsid w:val="00AA63FA"/>
    <w:rsid w:val="00AB36CD"/>
    <w:rsid w:val="00AB58A4"/>
    <w:rsid w:val="00AC042E"/>
    <w:rsid w:val="00AC0B30"/>
    <w:rsid w:val="00AC679A"/>
    <w:rsid w:val="00AC6907"/>
    <w:rsid w:val="00AC7A9D"/>
    <w:rsid w:val="00AD237B"/>
    <w:rsid w:val="00AD611C"/>
    <w:rsid w:val="00AD6647"/>
    <w:rsid w:val="00AE1249"/>
    <w:rsid w:val="00AF5537"/>
    <w:rsid w:val="00AF7A10"/>
    <w:rsid w:val="00B026FE"/>
    <w:rsid w:val="00B10E14"/>
    <w:rsid w:val="00B310FB"/>
    <w:rsid w:val="00B346AE"/>
    <w:rsid w:val="00B373FD"/>
    <w:rsid w:val="00B403E2"/>
    <w:rsid w:val="00B5442C"/>
    <w:rsid w:val="00B8178C"/>
    <w:rsid w:val="00B81E58"/>
    <w:rsid w:val="00B84E2F"/>
    <w:rsid w:val="00B901BA"/>
    <w:rsid w:val="00B93515"/>
    <w:rsid w:val="00BA1EDD"/>
    <w:rsid w:val="00BA46AD"/>
    <w:rsid w:val="00BB2312"/>
    <w:rsid w:val="00BC0FFE"/>
    <w:rsid w:val="00BC2337"/>
    <w:rsid w:val="00BC4D18"/>
    <w:rsid w:val="00BC5CF4"/>
    <w:rsid w:val="00BC65C1"/>
    <w:rsid w:val="00BD0070"/>
    <w:rsid w:val="00BD269C"/>
    <w:rsid w:val="00BD28B7"/>
    <w:rsid w:val="00BD4F39"/>
    <w:rsid w:val="00BD6369"/>
    <w:rsid w:val="00BE37E1"/>
    <w:rsid w:val="00BE62D8"/>
    <w:rsid w:val="00BF06BB"/>
    <w:rsid w:val="00BF1E08"/>
    <w:rsid w:val="00BF3C22"/>
    <w:rsid w:val="00BF7E8E"/>
    <w:rsid w:val="00C10057"/>
    <w:rsid w:val="00C215C4"/>
    <w:rsid w:val="00C2689E"/>
    <w:rsid w:val="00C27CAA"/>
    <w:rsid w:val="00C307BD"/>
    <w:rsid w:val="00C30BF7"/>
    <w:rsid w:val="00C33D37"/>
    <w:rsid w:val="00C34A97"/>
    <w:rsid w:val="00C454E8"/>
    <w:rsid w:val="00C45F2C"/>
    <w:rsid w:val="00C57152"/>
    <w:rsid w:val="00C62114"/>
    <w:rsid w:val="00C9116E"/>
    <w:rsid w:val="00C94225"/>
    <w:rsid w:val="00CA051C"/>
    <w:rsid w:val="00CA68A9"/>
    <w:rsid w:val="00CB56DA"/>
    <w:rsid w:val="00CB7393"/>
    <w:rsid w:val="00CD7556"/>
    <w:rsid w:val="00CE1069"/>
    <w:rsid w:val="00CF316F"/>
    <w:rsid w:val="00D05EFF"/>
    <w:rsid w:val="00D1010B"/>
    <w:rsid w:val="00D11516"/>
    <w:rsid w:val="00D152A2"/>
    <w:rsid w:val="00D2062F"/>
    <w:rsid w:val="00D36D93"/>
    <w:rsid w:val="00D44B28"/>
    <w:rsid w:val="00D518B0"/>
    <w:rsid w:val="00D60188"/>
    <w:rsid w:val="00D73040"/>
    <w:rsid w:val="00D752BF"/>
    <w:rsid w:val="00D80B99"/>
    <w:rsid w:val="00D845DF"/>
    <w:rsid w:val="00D84964"/>
    <w:rsid w:val="00DA3F55"/>
    <w:rsid w:val="00DD2ADD"/>
    <w:rsid w:val="00DD6E79"/>
    <w:rsid w:val="00DE22BE"/>
    <w:rsid w:val="00E06B06"/>
    <w:rsid w:val="00E16F73"/>
    <w:rsid w:val="00E20D08"/>
    <w:rsid w:val="00E26AD9"/>
    <w:rsid w:val="00E40342"/>
    <w:rsid w:val="00E43F42"/>
    <w:rsid w:val="00E51FBB"/>
    <w:rsid w:val="00E53584"/>
    <w:rsid w:val="00E65425"/>
    <w:rsid w:val="00E674A3"/>
    <w:rsid w:val="00E8505B"/>
    <w:rsid w:val="00E930D8"/>
    <w:rsid w:val="00E95B86"/>
    <w:rsid w:val="00E95BB2"/>
    <w:rsid w:val="00EA6839"/>
    <w:rsid w:val="00EA78CA"/>
    <w:rsid w:val="00EC3DE4"/>
    <w:rsid w:val="00EC41C2"/>
    <w:rsid w:val="00EC483C"/>
    <w:rsid w:val="00EC4D71"/>
    <w:rsid w:val="00EC6DE7"/>
    <w:rsid w:val="00ED2C81"/>
    <w:rsid w:val="00ED2CB2"/>
    <w:rsid w:val="00EE3E20"/>
    <w:rsid w:val="00EE6095"/>
    <w:rsid w:val="00EF52D5"/>
    <w:rsid w:val="00F010F0"/>
    <w:rsid w:val="00F04893"/>
    <w:rsid w:val="00F12E7D"/>
    <w:rsid w:val="00F20809"/>
    <w:rsid w:val="00F30644"/>
    <w:rsid w:val="00F3546F"/>
    <w:rsid w:val="00F37F3D"/>
    <w:rsid w:val="00F4025A"/>
    <w:rsid w:val="00F54C1B"/>
    <w:rsid w:val="00F859BD"/>
    <w:rsid w:val="00F95A7E"/>
    <w:rsid w:val="00FA0301"/>
    <w:rsid w:val="00FA0F2A"/>
    <w:rsid w:val="00FB2223"/>
    <w:rsid w:val="00FB7633"/>
    <w:rsid w:val="00FC1955"/>
    <w:rsid w:val="00FC2B2B"/>
    <w:rsid w:val="00FC5D68"/>
    <w:rsid w:val="00FE412C"/>
    <w:rsid w:val="00FE6842"/>
    <w:rsid w:val="00FE7CDC"/>
    <w:rsid w:val="00FF0C18"/>
    <w:rsid w:val="00FF3595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168B"/>
  <w15:docId w15:val="{D907AE49-396E-4AFA-A9B4-28CC7E76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602"/>
    <w:pPr>
      <w:spacing w:before="240" w:after="0" w:line="240" w:lineRule="auto"/>
      <w:ind w:firstLine="720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47602"/>
    <w:pPr>
      <w:keepNext/>
      <w:outlineLvl w:val="0"/>
    </w:pPr>
    <w:rPr>
      <w:rFonts w:ascii="Angsana New" w:hAnsi="Angsana New" w:cs="Angsana New"/>
    </w:rPr>
  </w:style>
  <w:style w:type="paragraph" w:styleId="2">
    <w:name w:val="heading 2"/>
    <w:basedOn w:val="a"/>
    <w:next w:val="a"/>
    <w:link w:val="20"/>
    <w:uiPriority w:val="9"/>
    <w:qFormat/>
    <w:rsid w:val="00047602"/>
    <w:pPr>
      <w:keepNext/>
      <w:numPr>
        <w:ilvl w:val="4"/>
        <w:numId w:val="1"/>
      </w:numPr>
      <w:outlineLvl w:val="1"/>
    </w:pPr>
    <w:rPr>
      <w:rFonts w:ascii="Angsana New" w:hAnsi="Angsana New" w:cs="Angsana New"/>
    </w:rPr>
  </w:style>
  <w:style w:type="paragraph" w:styleId="3">
    <w:name w:val="heading 3"/>
    <w:basedOn w:val="a"/>
    <w:next w:val="a"/>
    <w:link w:val="30"/>
    <w:uiPriority w:val="9"/>
    <w:qFormat/>
    <w:rsid w:val="00047602"/>
    <w:pPr>
      <w:keepNext/>
      <w:jc w:val="center"/>
      <w:outlineLvl w:val="2"/>
    </w:pPr>
    <w:rPr>
      <w:rFonts w:ascii="EucrosiaUPC" w:hAnsi="EucrosiaUPC" w:cs="EucrosiaUPC"/>
      <w:i/>
      <w:iCs/>
    </w:rPr>
  </w:style>
  <w:style w:type="paragraph" w:styleId="4">
    <w:name w:val="heading 4"/>
    <w:basedOn w:val="a"/>
    <w:next w:val="a"/>
    <w:link w:val="40"/>
    <w:uiPriority w:val="9"/>
    <w:qFormat/>
    <w:rsid w:val="00047602"/>
    <w:pPr>
      <w:keepNext/>
      <w:jc w:val="center"/>
      <w:outlineLvl w:val="3"/>
    </w:pPr>
    <w:rPr>
      <w:rFonts w:ascii="EucrosiaUPC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paragraph" w:styleId="5">
    <w:name w:val="heading 5"/>
    <w:basedOn w:val="a"/>
    <w:next w:val="a"/>
    <w:link w:val="50"/>
    <w:uiPriority w:val="9"/>
    <w:qFormat/>
    <w:rsid w:val="00047602"/>
    <w:pPr>
      <w:keepNext/>
      <w:jc w:val="center"/>
      <w:outlineLvl w:val="4"/>
    </w:pPr>
    <w:rPr>
      <w:rFonts w:ascii="EucrosiaUPC" w:hAnsi="EucrosiaUPC" w:cs="EucrosiaUPC"/>
      <w:b/>
      <w:bCs/>
      <w:i/>
      <w:iCs/>
      <w:snapToGrid w:val="0"/>
      <w:lang w:eastAsia="th-TH"/>
    </w:rPr>
  </w:style>
  <w:style w:type="paragraph" w:styleId="6">
    <w:name w:val="heading 6"/>
    <w:basedOn w:val="a"/>
    <w:next w:val="a"/>
    <w:link w:val="60"/>
    <w:uiPriority w:val="9"/>
    <w:qFormat/>
    <w:rsid w:val="00047602"/>
    <w:pPr>
      <w:keepNext/>
      <w:outlineLvl w:val="5"/>
    </w:pPr>
    <w:rPr>
      <w:rFonts w:ascii="EucrosiaUPC" w:hAnsi="EucrosiaUPC" w:cs="EucrosiaUPC"/>
      <w:i/>
      <w:iCs/>
      <w:snapToGrid w:val="0"/>
      <w:color w:val="000000"/>
      <w:lang w:eastAsia="th-TH"/>
    </w:rPr>
  </w:style>
  <w:style w:type="paragraph" w:styleId="7">
    <w:name w:val="heading 7"/>
    <w:basedOn w:val="a"/>
    <w:next w:val="a"/>
    <w:link w:val="70"/>
    <w:uiPriority w:val="9"/>
    <w:qFormat/>
    <w:rsid w:val="00047602"/>
    <w:pPr>
      <w:keepNext/>
      <w:jc w:val="center"/>
      <w:outlineLvl w:val="6"/>
    </w:pPr>
    <w:rPr>
      <w:rFonts w:ascii="EucrosiaUPC" w:hAnsi="EucrosiaUPC" w:cs="EucrosiaUPC"/>
      <w:b/>
      <w:bCs/>
      <w:snapToGrid w:val="0"/>
      <w:color w:val="000000"/>
      <w:lang w:eastAsia="th-TH"/>
    </w:rPr>
  </w:style>
  <w:style w:type="paragraph" w:styleId="8">
    <w:name w:val="heading 8"/>
    <w:basedOn w:val="a"/>
    <w:next w:val="a"/>
    <w:link w:val="80"/>
    <w:qFormat/>
    <w:rsid w:val="00047602"/>
    <w:pPr>
      <w:keepNext/>
      <w:jc w:val="center"/>
      <w:outlineLvl w:val="7"/>
    </w:pPr>
    <w:rPr>
      <w:rFonts w:ascii="EucrosiaUPC" w:hAnsi="EucrosiaUPC" w:cs="EucrosiaUPC"/>
      <w:b/>
      <w:bCs/>
      <w:snapToGrid w:val="0"/>
      <w:color w:val="000000"/>
      <w:sz w:val="26"/>
      <w:szCs w:val="26"/>
      <w:lang w:eastAsia="th-TH"/>
    </w:rPr>
  </w:style>
  <w:style w:type="paragraph" w:styleId="9">
    <w:name w:val="heading 9"/>
    <w:basedOn w:val="a"/>
    <w:next w:val="a"/>
    <w:link w:val="90"/>
    <w:qFormat/>
    <w:rsid w:val="00047602"/>
    <w:pPr>
      <w:keepNext/>
      <w:jc w:val="center"/>
      <w:outlineLvl w:val="8"/>
    </w:pPr>
    <w:rPr>
      <w:rFonts w:ascii="EucrosiaUPC" w:hAnsi="EucrosiaUPC" w:cs="EucrosiaUPC"/>
      <w:b/>
      <w:bCs/>
      <w:i/>
      <w:iCs/>
      <w:snapToGrid w:val="0"/>
      <w:color w:val="000000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047602"/>
    <w:rPr>
      <w:rFonts w:ascii="EucrosiaUPC" w:eastAsia="Cordia New" w:hAnsi="EucrosiaUPC" w:cs="EucrosiaUPC"/>
      <w:i/>
      <w:i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uiPriority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character" w:customStyle="1" w:styleId="50">
    <w:name w:val="หัวเรื่อง 5 อักขระ"/>
    <w:basedOn w:val="a0"/>
    <w:link w:val="5"/>
    <w:uiPriority w:val="9"/>
    <w:rsid w:val="00047602"/>
    <w:rPr>
      <w:rFonts w:ascii="EucrosiaUPC" w:eastAsia="Cordia New" w:hAnsi="EucrosiaUPC" w:cs="EucrosiaUPC"/>
      <w:b/>
      <w:bCs/>
      <w:i/>
      <w:iCs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uiPriority w:val="9"/>
    <w:rsid w:val="00047602"/>
    <w:rPr>
      <w:rFonts w:ascii="EucrosiaUPC" w:eastAsia="Cordia New" w:hAnsi="EucrosiaUPC" w:cs="EucrosiaUPC"/>
      <w:i/>
      <w:iCs/>
      <w:snapToGrid w:val="0"/>
      <w:color w:val="000000"/>
      <w:sz w:val="32"/>
      <w:szCs w:val="32"/>
      <w:lang w:eastAsia="th-TH"/>
    </w:rPr>
  </w:style>
  <w:style w:type="character" w:customStyle="1" w:styleId="70">
    <w:name w:val="หัวเรื่อง 7 อักขระ"/>
    <w:basedOn w:val="a0"/>
    <w:link w:val="7"/>
    <w:uiPriority w:val="9"/>
    <w:rsid w:val="00047602"/>
    <w:rPr>
      <w:rFonts w:ascii="EucrosiaUPC" w:eastAsia="Cordia New" w:hAnsi="EucrosiaUPC" w:cs="EucrosiaUPC"/>
      <w:b/>
      <w:bCs/>
      <w:snapToGrid w:val="0"/>
      <w:color w:val="000000"/>
      <w:sz w:val="32"/>
      <w:szCs w:val="32"/>
      <w:lang w:eastAsia="th-TH"/>
    </w:rPr>
  </w:style>
  <w:style w:type="character" w:customStyle="1" w:styleId="80">
    <w:name w:val="หัวเรื่อง 8 อักขระ"/>
    <w:basedOn w:val="a0"/>
    <w:link w:val="8"/>
    <w:rsid w:val="00047602"/>
    <w:rPr>
      <w:rFonts w:ascii="EucrosiaUPC" w:eastAsia="Cordia New" w:hAnsi="EucrosiaUPC" w:cs="EucrosiaUPC"/>
      <w:b/>
      <w:bCs/>
      <w:snapToGrid w:val="0"/>
      <w:color w:val="000000"/>
      <w:sz w:val="26"/>
      <w:szCs w:val="26"/>
      <w:lang w:eastAsia="th-TH"/>
    </w:rPr>
  </w:style>
  <w:style w:type="character" w:customStyle="1" w:styleId="90">
    <w:name w:val="หัวเรื่อง 9 อักขระ"/>
    <w:basedOn w:val="a0"/>
    <w:link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32"/>
      <w:szCs w:val="32"/>
      <w:lang w:eastAsia="th-TH"/>
    </w:rPr>
  </w:style>
  <w:style w:type="paragraph" w:styleId="a3">
    <w:name w:val="Body Text"/>
    <w:link w:val="a4"/>
    <w:rsid w:val="00047602"/>
    <w:pPr>
      <w:widowControl w:val="0"/>
      <w:spacing w:after="0" w:line="240" w:lineRule="auto"/>
    </w:pPr>
    <w:rPr>
      <w:rFonts w:ascii="Angsana New" w:eastAsia="Angsana New" w:hAnsi="Angsana New" w:cs="Angsana New"/>
      <w:noProof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47602"/>
    <w:rPr>
      <w:rFonts w:ascii="Angsana New" w:eastAsia="Angsana New" w:hAnsi="Angsana New" w:cs="Angsana New"/>
      <w:noProof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rsid w:val="00047602"/>
    <w:pPr>
      <w:tabs>
        <w:tab w:val="left" w:pos="1120"/>
        <w:tab w:val="right" w:pos="9629"/>
      </w:tabs>
      <w:spacing w:before="0"/>
    </w:pPr>
    <w:rPr>
      <w:noProof/>
    </w:rPr>
  </w:style>
  <w:style w:type="paragraph" w:styleId="a5">
    <w:name w:val="table of figures"/>
    <w:basedOn w:val="a"/>
    <w:next w:val="a"/>
    <w:uiPriority w:val="99"/>
    <w:rsid w:val="00047602"/>
    <w:pPr>
      <w:ind w:left="560" w:hanging="560"/>
    </w:pPr>
    <w:rPr>
      <w:rFonts w:ascii="Angsana New" w:hAnsi="Angsana New" w:cs="Angsana New"/>
    </w:rPr>
  </w:style>
  <w:style w:type="paragraph" w:customStyle="1" w:styleId="01">
    <w:name w:val="0.1 ชื่อมาตรฐาน"/>
    <w:next w:val="a"/>
    <w:rsid w:val="00047602"/>
    <w:pPr>
      <w:spacing w:after="283" w:line="920" w:lineRule="atLeast"/>
      <w:jc w:val="center"/>
    </w:pPr>
    <w:rPr>
      <w:rFonts w:ascii="TH SarabunPSK" w:eastAsia="Cordia New" w:hAnsi="TH SarabunPSK" w:cs="TH SarabunPSK"/>
      <w:b/>
      <w:bCs/>
      <w:snapToGrid w:val="0"/>
      <w:sz w:val="56"/>
      <w:szCs w:val="56"/>
      <w:lang w:eastAsia="th-TH"/>
    </w:rPr>
  </w:style>
  <w:style w:type="paragraph" w:customStyle="1" w:styleId="00">
    <w:name w:val="0.0 ชื่อมาตรฐาน"/>
    <w:next w:val="a"/>
    <w:rsid w:val="00047602"/>
    <w:pPr>
      <w:spacing w:after="0" w:line="240" w:lineRule="auto"/>
      <w:jc w:val="center"/>
    </w:pPr>
    <w:rPr>
      <w:rFonts w:ascii="TH SarabunPSK" w:eastAsia="Cordia New" w:hAnsi="TH SarabunPSK" w:cs="TH SarabunPSK"/>
      <w:b/>
      <w:bCs/>
      <w:snapToGrid w:val="0"/>
      <w:sz w:val="48"/>
      <w:szCs w:val="48"/>
      <w:lang w:eastAsia="th-TH"/>
    </w:rPr>
  </w:style>
  <w:style w:type="paragraph" w:customStyle="1" w:styleId="100">
    <w:name w:val="1.0 หัวข้อ"/>
    <w:next w:val="a"/>
    <w:rsid w:val="00047602"/>
    <w:pPr>
      <w:spacing w:before="120" w:after="120" w:line="240" w:lineRule="auto"/>
      <w:jc w:val="center"/>
      <w:outlineLvl w:val="0"/>
    </w:pPr>
    <w:rPr>
      <w:rFonts w:ascii="TH SarabunPSK" w:eastAsia="Cordia New" w:hAnsi="TH SarabunPSK" w:cs="TH SarabunPSK"/>
      <w:b/>
      <w:bCs/>
      <w:sz w:val="36"/>
      <w:szCs w:val="36"/>
      <w:lang w:eastAsia="zh-CN"/>
    </w:rPr>
  </w:style>
  <w:style w:type="paragraph" w:customStyle="1" w:styleId="a6">
    <w:name w:val="หมายเหตุ"/>
    <w:rsid w:val="00047602"/>
    <w:pPr>
      <w:spacing w:after="120" w:line="240" w:lineRule="auto"/>
      <w:jc w:val="both"/>
    </w:pPr>
    <w:rPr>
      <w:rFonts w:ascii="EucrosiaUPC" w:eastAsia="Cordia New" w:hAnsi="EucrosiaUPC" w:cs="EucrosiaUPC"/>
      <w:snapToGrid w:val="0"/>
      <w:sz w:val="28"/>
      <w:lang w:eastAsia="th-TH"/>
    </w:rPr>
  </w:style>
  <w:style w:type="paragraph" w:customStyle="1" w:styleId="200">
    <w:name w:val="2.0 หัวข้อ"/>
    <w:link w:val="20Char"/>
    <w:rsid w:val="00047602"/>
    <w:pPr>
      <w:tabs>
        <w:tab w:val="left" w:pos="635"/>
      </w:tabs>
      <w:spacing w:before="120" w:after="120" w:line="240" w:lineRule="auto"/>
      <w:ind w:left="634" w:hanging="634"/>
      <w:jc w:val="thaiDistribute"/>
      <w:outlineLvl w:val="1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20Char">
    <w:name w:val="2.0 หัวข้อ Char"/>
    <w:basedOn w:val="a0"/>
    <w:link w:val="200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300">
    <w:name w:val="3.0 หัวข้อ"/>
    <w:next w:val="31"/>
    <w:link w:val="30Char"/>
    <w:rsid w:val="00047602"/>
    <w:pPr>
      <w:tabs>
        <w:tab w:val="left" w:pos="1008"/>
      </w:tabs>
      <w:spacing w:before="120" w:after="120" w:line="240" w:lineRule="auto"/>
      <w:ind w:left="979" w:hanging="792"/>
      <w:jc w:val="thaiDistribute"/>
      <w:outlineLvl w:val="2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0Char">
    <w:name w:val="3.0 หัวข้อ Char"/>
    <w:basedOn w:val="a0"/>
    <w:link w:val="300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31">
    <w:name w:val="3.1 ข้อความ"/>
    <w:link w:val="31Char"/>
    <w:rsid w:val="00047602"/>
    <w:pPr>
      <w:spacing w:after="120" w:line="240" w:lineRule="auto"/>
      <w:ind w:left="965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1Char">
    <w:name w:val="3.1 ข้อความ Char"/>
    <w:basedOn w:val="30Char"/>
    <w:link w:val="3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21">
    <w:name w:val="2.1 ข้อความ"/>
    <w:link w:val="21Char"/>
    <w:rsid w:val="00047602"/>
    <w:pPr>
      <w:tabs>
        <w:tab w:val="left" w:pos="635"/>
      </w:tabs>
      <w:spacing w:after="120" w:line="240" w:lineRule="auto"/>
      <w:ind w:left="635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character" w:customStyle="1" w:styleId="21Char">
    <w:name w:val="2.1 ข้อความ Char"/>
    <w:basedOn w:val="20Char"/>
    <w:link w:val="21"/>
    <w:rsid w:val="00047602"/>
    <w:rPr>
      <w:rFonts w:ascii="TH SarabunPSK" w:eastAsia="Cordia New" w:hAnsi="TH SarabunPSK" w:cs="TH SarabunPSK"/>
      <w:b w:val="0"/>
      <w:bCs w:val="0"/>
      <w:sz w:val="32"/>
      <w:szCs w:val="32"/>
      <w:lang w:eastAsia="zh-CN"/>
    </w:rPr>
  </w:style>
  <w:style w:type="paragraph" w:customStyle="1" w:styleId="41">
    <w:name w:val="4.1 ข้อความ"/>
    <w:link w:val="41Char"/>
    <w:rsid w:val="00047602"/>
    <w:pPr>
      <w:tabs>
        <w:tab w:val="left" w:pos="1389"/>
      </w:tabs>
      <w:spacing w:after="120" w:line="240" w:lineRule="auto"/>
      <w:ind w:left="1389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41Char">
    <w:name w:val="4.1 ข้อความ Char"/>
    <w:basedOn w:val="a0"/>
    <w:link w:val="4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51">
    <w:name w:val="5 ตาราง"/>
    <w:next w:val="21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61">
    <w:name w:val="6 รูป"/>
    <w:next w:val="21"/>
    <w:link w:val="6Char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6Char">
    <w:name w:val="6 รูป Char"/>
    <w:basedOn w:val="a0"/>
    <w:link w:val="61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styleId="a7">
    <w:name w:val="page number"/>
    <w:basedOn w:val="a0"/>
    <w:rsid w:val="00047602"/>
  </w:style>
  <w:style w:type="paragraph" w:styleId="a8">
    <w:name w:val="footer"/>
    <w:basedOn w:val="a"/>
    <w:link w:val="a9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a">
    <w:name w:val="footnote text"/>
    <w:basedOn w:val="a"/>
    <w:link w:val="ab"/>
    <w:uiPriority w:val="99"/>
    <w:semiHidden/>
    <w:rsid w:val="00047602"/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c">
    <w:name w:val="footnote reference"/>
    <w:basedOn w:val="a0"/>
    <w:uiPriority w:val="99"/>
    <w:semiHidden/>
    <w:rsid w:val="00047602"/>
    <w:rPr>
      <w:vertAlign w:val="superscript"/>
      <w:lang w:bidi="th-TH"/>
    </w:rPr>
  </w:style>
  <w:style w:type="paragraph" w:customStyle="1" w:styleId="110">
    <w:name w:val="1.1 ข้อความ"/>
    <w:rsid w:val="00047602"/>
    <w:pPr>
      <w:spacing w:after="120" w:line="240" w:lineRule="auto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paragraph" w:styleId="ad">
    <w:name w:val="Document Map"/>
    <w:basedOn w:val="a"/>
    <w:link w:val="ae"/>
    <w:semiHidden/>
    <w:rsid w:val="00047602"/>
    <w:pPr>
      <w:shd w:val="clear" w:color="auto" w:fill="000080"/>
    </w:pPr>
  </w:style>
  <w:style w:type="character" w:customStyle="1" w:styleId="ae">
    <w:name w:val="ผังเอกสาร อักขระ"/>
    <w:basedOn w:val="a0"/>
    <w:link w:val="ad"/>
    <w:semiHidden/>
    <w:rsid w:val="00047602"/>
    <w:rPr>
      <w:rFonts w:ascii="TH SarabunPSK" w:eastAsia="Cordia New" w:hAnsi="TH SarabunPSK" w:cs="TH SarabunPSK"/>
      <w:sz w:val="32"/>
      <w:szCs w:val="32"/>
      <w:shd w:val="clear" w:color="auto" w:fill="000080"/>
      <w:lang w:eastAsia="zh-CN"/>
    </w:rPr>
  </w:style>
  <w:style w:type="paragraph" w:styleId="af">
    <w:name w:val="header"/>
    <w:basedOn w:val="a"/>
    <w:link w:val="af0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42">
    <w:name w:val="4.2 หมายเหตุ"/>
    <w:basedOn w:val="41"/>
    <w:rsid w:val="00047602"/>
    <w:pPr>
      <w:tabs>
        <w:tab w:val="clear" w:pos="1389"/>
        <w:tab w:val="left" w:pos="2523"/>
      </w:tabs>
      <w:ind w:left="2523" w:hanging="1134"/>
    </w:pPr>
    <w:rPr>
      <w:sz w:val="28"/>
      <w:szCs w:val="28"/>
    </w:rPr>
  </w:style>
  <w:style w:type="character" w:styleId="af1">
    <w:name w:val="annotation reference"/>
    <w:basedOn w:val="a0"/>
    <w:semiHidden/>
    <w:rsid w:val="00047602"/>
    <w:rPr>
      <w:sz w:val="16"/>
      <w:szCs w:val="16"/>
      <w:lang w:bidi="th-TH"/>
    </w:rPr>
  </w:style>
  <w:style w:type="paragraph" w:styleId="af2">
    <w:name w:val="annotation text"/>
    <w:basedOn w:val="a"/>
    <w:link w:val="af3"/>
    <w:semiHidden/>
    <w:rsid w:val="00047602"/>
  </w:style>
  <w:style w:type="character" w:customStyle="1" w:styleId="af3">
    <w:name w:val="ข้อความข้อคิดเห็น อักขระ"/>
    <w:basedOn w:val="a0"/>
    <w:link w:val="af2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f4">
    <w:name w:val="endnote text"/>
    <w:basedOn w:val="a"/>
    <w:link w:val="af5"/>
    <w:uiPriority w:val="99"/>
    <w:semiHidden/>
    <w:rsid w:val="00047602"/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f6">
    <w:name w:val="endnote reference"/>
    <w:basedOn w:val="a0"/>
    <w:uiPriority w:val="99"/>
    <w:semiHidden/>
    <w:rsid w:val="00047602"/>
    <w:rPr>
      <w:vertAlign w:val="superscript"/>
      <w:lang w:bidi="th-TH"/>
    </w:rPr>
  </w:style>
  <w:style w:type="paragraph" w:styleId="af7">
    <w:name w:val="Title"/>
    <w:basedOn w:val="a"/>
    <w:link w:val="af8"/>
    <w:uiPriority w:val="10"/>
    <w:qFormat/>
    <w:rsid w:val="00047602"/>
    <w:pPr>
      <w:jc w:val="center"/>
    </w:pPr>
    <w:rPr>
      <w:rFonts w:ascii="EucrosiaUPC" w:hAnsi="EucrosiaUPC" w:cs="EucrosiaUPC"/>
      <w:b/>
      <w:bCs/>
      <w:sz w:val="36"/>
      <w:szCs w:val="36"/>
    </w:rPr>
  </w:style>
  <w:style w:type="character" w:customStyle="1" w:styleId="af8">
    <w:name w:val="ชื่อเรื่อง อักขระ"/>
    <w:basedOn w:val="a0"/>
    <w:link w:val="af7"/>
    <w:uiPriority w:val="10"/>
    <w:rsid w:val="00047602"/>
    <w:rPr>
      <w:rFonts w:ascii="EucrosiaUPC" w:eastAsia="Cordia New" w:hAnsi="EucrosiaUPC" w:cs="EucrosiaUPC"/>
      <w:b/>
      <w:bCs/>
      <w:sz w:val="36"/>
      <w:szCs w:val="36"/>
      <w:lang w:eastAsia="zh-CN"/>
    </w:rPr>
  </w:style>
  <w:style w:type="paragraph" w:styleId="af9">
    <w:name w:val="Plain Text"/>
    <w:basedOn w:val="a"/>
    <w:link w:val="afa"/>
    <w:semiHidden/>
    <w:rsid w:val="00047602"/>
  </w:style>
  <w:style w:type="character" w:customStyle="1" w:styleId="afa">
    <w:name w:val="ข้อความธรรมดา อักขระ"/>
    <w:basedOn w:val="a0"/>
    <w:link w:val="af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22">
    <w:name w:val="toc 2"/>
    <w:basedOn w:val="a"/>
    <w:next w:val="a"/>
    <w:autoRedefine/>
    <w:uiPriority w:val="39"/>
    <w:rsid w:val="00047602"/>
    <w:pPr>
      <w:spacing w:before="0"/>
      <w:ind w:left="274"/>
    </w:pPr>
  </w:style>
  <w:style w:type="paragraph" w:styleId="32">
    <w:name w:val="toc 3"/>
    <w:basedOn w:val="a"/>
    <w:next w:val="a"/>
    <w:autoRedefine/>
    <w:uiPriority w:val="39"/>
    <w:rsid w:val="00047602"/>
    <w:pPr>
      <w:spacing w:before="0"/>
      <w:ind w:left="562"/>
    </w:pPr>
  </w:style>
  <w:style w:type="paragraph" w:styleId="43">
    <w:name w:val="toc 4"/>
    <w:basedOn w:val="a"/>
    <w:next w:val="a"/>
    <w:autoRedefine/>
    <w:semiHidden/>
    <w:rsid w:val="00047602"/>
    <w:pPr>
      <w:ind w:left="840"/>
    </w:pPr>
  </w:style>
  <w:style w:type="paragraph" w:styleId="52">
    <w:name w:val="toc 5"/>
    <w:basedOn w:val="a"/>
    <w:next w:val="a"/>
    <w:autoRedefine/>
    <w:semiHidden/>
    <w:rsid w:val="00047602"/>
    <w:pPr>
      <w:ind w:left="1120"/>
    </w:pPr>
  </w:style>
  <w:style w:type="paragraph" w:styleId="62">
    <w:name w:val="toc 6"/>
    <w:basedOn w:val="a"/>
    <w:next w:val="a"/>
    <w:autoRedefine/>
    <w:semiHidden/>
    <w:rsid w:val="00047602"/>
    <w:pPr>
      <w:ind w:left="1400"/>
    </w:pPr>
  </w:style>
  <w:style w:type="paragraph" w:styleId="71">
    <w:name w:val="toc 7"/>
    <w:basedOn w:val="a"/>
    <w:next w:val="a"/>
    <w:autoRedefine/>
    <w:semiHidden/>
    <w:rsid w:val="00047602"/>
    <w:pPr>
      <w:ind w:left="1680"/>
    </w:pPr>
  </w:style>
  <w:style w:type="paragraph" w:styleId="81">
    <w:name w:val="toc 8"/>
    <w:basedOn w:val="a"/>
    <w:next w:val="a"/>
    <w:autoRedefine/>
    <w:semiHidden/>
    <w:rsid w:val="00047602"/>
    <w:pPr>
      <w:ind w:left="1960"/>
    </w:pPr>
  </w:style>
  <w:style w:type="paragraph" w:styleId="91">
    <w:name w:val="toc 9"/>
    <w:basedOn w:val="a"/>
    <w:next w:val="a"/>
    <w:autoRedefine/>
    <w:semiHidden/>
    <w:rsid w:val="00047602"/>
    <w:pPr>
      <w:ind w:left="2240"/>
    </w:pPr>
  </w:style>
  <w:style w:type="paragraph" w:customStyle="1" w:styleId="43-">
    <w:name w:val="4.3 - ข้อความ"/>
    <w:basedOn w:val="41"/>
    <w:rsid w:val="00047602"/>
    <w:pPr>
      <w:tabs>
        <w:tab w:val="clear" w:pos="1389"/>
        <w:tab w:val="left" w:pos="1814"/>
      </w:tabs>
      <w:ind w:left="1814" w:hanging="425"/>
    </w:pPr>
  </w:style>
  <w:style w:type="paragraph" w:customStyle="1" w:styleId="24-">
    <w:name w:val="2.4 - หมายเหตุ"/>
    <w:basedOn w:val="220"/>
    <w:rsid w:val="00047602"/>
    <w:pPr>
      <w:tabs>
        <w:tab w:val="clear" w:pos="1769"/>
        <w:tab w:val="left" w:pos="2143"/>
      </w:tabs>
      <w:ind w:left="2143"/>
    </w:pPr>
  </w:style>
  <w:style w:type="paragraph" w:customStyle="1" w:styleId="14-">
    <w:name w:val="1.4 - หมายเหตุ"/>
    <w:basedOn w:val="13-"/>
    <w:rsid w:val="00047602"/>
    <w:pPr>
      <w:tabs>
        <w:tab w:val="clear" w:pos="426"/>
        <w:tab w:val="left" w:pos="1559"/>
      </w:tabs>
      <w:ind w:left="1559" w:hanging="1134"/>
    </w:pPr>
    <w:rPr>
      <w:sz w:val="28"/>
      <w:szCs w:val="28"/>
    </w:rPr>
  </w:style>
  <w:style w:type="paragraph" w:customStyle="1" w:styleId="BodyTextAsianTimesNewRomanCentered">
    <w:name w:val="Body Text + (Asian) Times New Roman Centered"/>
    <w:basedOn w:val="a3"/>
    <w:rsid w:val="00047602"/>
    <w:pPr>
      <w:jc w:val="center"/>
    </w:pPr>
  </w:style>
  <w:style w:type="paragraph" w:customStyle="1" w:styleId="Style5">
    <w:name w:val="Style 5"/>
    <w:basedOn w:val="a"/>
    <w:semiHidden/>
    <w:rsid w:val="00047602"/>
    <w:pPr>
      <w:widowControl w:val="0"/>
      <w:spacing w:before="288"/>
      <w:ind w:left="144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7">
    <w:name w:val="Style 7"/>
    <w:basedOn w:val="a"/>
    <w:semiHidden/>
    <w:rsid w:val="00047602"/>
    <w:pPr>
      <w:widowControl w:val="0"/>
      <w:spacing w:after="108" w:line="360" w:lineRule="atLeast"/>
      <w:ind w:left="3852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8">
    <w:name w:val="Style 8"/>
    <w:basedOn w:val="a"/>
    <w:semiHidden/>
    <w:rsid w:val="00047602"/>
    <w:pPr>
      <w:widowControl w:val="0"/>
      <w:spacing w:before="288" w:after="612"/>
      <w:ind w:left="72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styleId="afb">
    <w:name w:val="Balloon Text"/>
    <w:basedOn w:val="a"/>
    <w:link w:val="afc"/>
    <w:uiPriority w:val="99"/>
    <w:semiHidden/>
    <w:rsid w:val="00047602"/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047602"/>
    <w:rPr>
      <w:rFonts w:ascii="Tahoma" w:eastAsia="Cordia New" w:hAnsi="Tahoma" w:cs="Tahoma"/>
      <w:sz w:val="16"/>
      <w:szCs w:val="16"/>
      <w:lang w:eastAsia="zh-CN"/>
    </w:rPr>
  </w:style>
  <w:style w:type="paragraph" w:styleId="afd">
    <w:name w:val="Body Text Indent"/>
    <w:basedOn w:val="a"/>
    <w:link w:val="afe"/>
    <w:semiHidden/>
    <w:rsid w:val="00047602"/>
    <w:pPr>
      <w:ind w:left="709"/>
    </w:pPr>
    <w:rPr>
      <w:rFonts w:ascii="BrowalliaUPC" w:hAnsi="BrowalliaUPC" w:cs="BrowalliaUPC"/>
      <w:lang w:eastAsia="en-US"/>
    </w:rPr>
  </w:style>
  <w:style w:type="character" w:customStyle="1" w:styleId="afe">
    <w:name w:val="การเยื้องเนื้อความ อักขระ"/>
    <w:basedOn w:val="a0"/>
    <w:link w:val="afd"/>
    <w:semiHidden/>
    <w:rsid w:val="00047602"/>
    <w:rPr>
      <w:rFonts w:ascii="BrowalliaUPC" w:eastAsia="Cordia New" w:hAnsi="BrowalliaUPC" w:cs="BrowalliaUPC"/>
      <w:sz w:val="32"/>
      <w:szCs w:val="32"/>
    </w:rPr>
  </w:style>
  <w:style w:type="paragraph" w:styleId="23">
    <w:name w:val="Body Text Indent 2"/>
    <w:basedOn w:val="a"/>
    <w:link w:val="24"/>
    <w:semiHidden/>
    <w:rsid w:val="00047602"/>
    <w:pPr>
      <w:ind w:left="1560" w:hanging="142"/>
      <w:jc w:val="both"/>
    </w:pPr>
    <w:rPr>
      <w:rFonts w:ascii="BrowalliaUPC" w:hAnsi="BrowalliaUPC" w:cs="BrowalliaUPC"/>
      <w:lang w:eastAsia="en-US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047602"/>
    <w:rPr>
      <w:rFonts w:ascii="BrowalliaUPC" w:eastAsia="Cordia New" w:hAnsi="BrowalliaUPC" w:cs="BrowalliaUPC"/>
      <w:sz w:val="32"/>
      <w:szCs w:val="32"/>
    </w:rPr>
  </w:style>
  <w:style w:type="table" w:styleId="aff">
    <w:name w:val="Table Grid"/>
    <w:basedOn w:val="a1"/>
    <w:uiPriority w:val="39"/>
    <w:rsid w:val="00047602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">
    <w:name w:val="4.0 หัวข้อ"/>
    <w:next w:val="41"/>
    <w:rsid w:val="00047602"/>
    <w:pPr>
      <w:tabs>
        <w:tab w:val="left" w:pos="1389"/>
      </w:tabs>
      <w:spacing w:after="120" w:line="240" w:lineRule="auto"/>
      <w:ind w:left="1389" w:hanging="1039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Style1">
    <w:name w:val="Style1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2">
    <w:name w:val="Style2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3">
    <w:name w:val="Style3"/>
    <w:basedOn w:val="110"/>
    <w:semiHidden/>
    <w:rsid w:val="00047602"/>
    <w:pPr>
      <w:spacing w:before="120"/>
      <w:ind w:hanging="1134"/>
    </w:pPr>
  </w:style>
  <w:style w:type="character" w:customStyle="1" w:styleId="smaller1">
    <w:name w:val="smaller1"/>
    <w:basedOn w:val="a0"/>
    <w:rsid w:val="00047602"/>
    <w:rPr>
      <w:rFonts w:cs="EucrosiaUPC" w:hint="cs"/>
      <w:sz w:val="18"/>
      <w:szCs w:val="18"/>
    </w:rPr>
  </w:style>
  <w:style w:type="paragraph" w:customStyle="1" w:styleId="L">
    <w:name w:val="มอก.L"/>
    <w:rsid w:val="00047602"/>
    <w:pPr>
      <w:spacing w:after="0" w:line="240" w:lineRule="auto"/>
    </w:pPr>
    <w:rPr>
      <w:rFonts w:ascii="Angsana New" w:eastAsia="Angsana New" w:hAnsi="Angsana New" w:cs="Angsana New"/>
      <w:b/>
      <w:bCs/>
      <w:noProof/>
      <w:sz w:val="32"/>
      <w:szCs w:val="32"/>
      <w:lang w:eastAsia="zh-CN"/>
    </w:rPr>
  </w:style>
  <w:style w:type="paragraph" w:customStyle="1" w:styleId="R">
    <w:name w:val="มอก.R"/>
    <w:rsid w:val="00047602"/>
    <w:pPr>
      <w:spacing w:after="0" w:line="240" w:lineRule="auto"/>
      <w:jc w:val="right"/>
    </w:pPr>
    <w:rPr>
      <w:rFonts w:ascii="Angsana New" w:eastAsia="Angsana New" w:hAnsi="Angsana New" w:cs="Angsana New"/>
      <w:b/>
      <w:bCs/>
      <w:sz w:val="32"/>
      <w:szCs w:val="32"/>
      <w:lang w:eastAsia="zh-CN"/>
    </w:rPr>
  </w:style>
  <w:style w:type="paragraph" w:customStyle="1" w:styleId="34-">
    <w:name w:val="3.4 - หมายเหตุ"/>
    <w:basedOn w:val="33-"/>
    <w:rsid w:val="00047602"/>
    <w:pPr>
      <w:tabs>
        <w:tab w:val="clear" w:pos="1423"/>
        <w:tab w:val="left" w:pos="2557"/>
      </w:tabs>
      <w:ind w:left="2557" w:hanging="1134"/>
    </w:pPr>
    <w:rPr>
      <w:sz w:val="28"/>
      <w:szCs w:val="28"/>
    </w:rPr>
  </w:style>
  <w:style w:type="paragraph" w:customStyle="1" w:styleId="44-">
    <w:name w:val="4.4 - หมายเหตุ"/>
    <w:basedOn w:val="43-"/>
    <w:rsid w:val="00047602"/>
    <w:pPr>
      <w:tabs>
        <w:tab w:val="clear" w:pos="1814"/>
        <w:tab w:val="left" w:pos="2948"/>
      </w:tabs>
      <w:ind w:left="2948" w:hanging="1134"/>
    </w:pPr>
    <w:rPr>
      <w:sz w:val="28"/>
      <w:szCs w:val="28"/>
    </w:rPr>
  </w:style>
  <w:style w:type="numbering" w:customStyle="1" w:styleId="NoList1">
    <w:name w:val="No List1"/>
    <w:next w:val="a2"/>
    <w:uiPriority w:val="99"/>
    <w:semiHidden/>
    <w:rsid w:val="00047602"/>
  </w:style>
  <w:style w:type="character" w:styleId="aff0">
    <w:name w:val="Hyperlink"/>
    <w:basedOn w:val="a0"/>
    <w:uiPriority w:val="99"/>
    <w:rsid w:val="00047602"/>
    <w:rPr>
      <w:rFonts w:ascii="TH SarabunPSK" w:hAnsi="TH SarabunPSK" w:cs="TH SarabunPSK"/>
      <w:color w:val="auto"/>
      <w:u w:val="single"/>
    </w:rPr>
  </w:style>
  <w:style w:type="paragraph" w:customStyle="1" w:styleId="72">
    <w:name w:val="7 กลางหน้ากระดาษ"/>
    <w:basedOn w:val="110"/>
    <w:rsid w:val="00047602"/>
    <w:pPr>
      <w:spacing w:after="0"/>
      <w:jc w:val="center"/>
    </w:pPr>
  </w:style>
  <w:style w:type="character" w:customStyle="1" w:styleId="ecxapple-style-span">
    <w:name w:val="ecxapple-style-span"/>
    <w:basedOn w:val="a0"/>
    <w:rsid w:val="00047602"/>
  </w:style>
  <w:style w:type="paragraph" w:customStyle="1" w:styleId="ecxmsonormal">
    <w:name w:val="ecxmsonormal"/>
    <w:basedOn w:val="a"/>
    <w:rsid w:val="00047602"/>
    <w:pPr>
      <w:spacing w:after="324"/>
    </w:pPr>
    <w:rPr>
      <w:rFonts w:ascii="Tahoma" w:eastAsia="Times New Roman" w:hAnsi="Tahoma" w:cs="Tahoma"/>
      <w:sz w:val="24"/>
      <w:szCs w:val="24"/>
      <w:lang w:eastAsia="en-US"/>
    </w:rPr>
  </w:style>
  <w:style w:type="paragraph" w:styleId="aff1">
    <w:name w:val="Normal (Web)"/>
    <w:basedOn w:val="a"/>
    <w:uiPriority w:val="99"/>
    <w:rsid w:val="00047602"/>
    <w:pPr>
      <w:spacing w:before="96" w:after="96"/>
      <w:ind w:firstLine="480"/>
    </w:pPr>
    <w:rPr>
      <w:rFonts w:ascii="Tahoma" w:eastAsia="MS Mincho" w:hAnsi="Tahoma" w:cs="EucrosiaUPC"/>
      <w:color w:val="333333"/>
      <w:sz w:val="24"/>
      <w:szCs w:val="24"/>
      <w:lang w:eastAsia="ja-JP"/>
    </w:rPr>
  </w:style>
  <w:style w:type="paragraph" w:customStyle="1" w:styleId="13-">
    <w:name w:val="1.3 - ข้อความ"/>
    <w:basedOn w:val="110"/>
    <w:rsid w:val="00047602"/>
    <w:pPr>
      <w:tabs>
        <w:tab w:val="left" w:pos="426"/>
      </w:tabs>
      <w:ind w:left="425" w:hanging="425"/>
    </w:pPr>
  </w:style>
  <w:style w:type="paragraph" w:customStyle="1" w:styleId="12">
    <w:name w:val="1.2 หมายเหตุ"/>
    <w:basedOn w:val="110"/>
    <w:rsid w:val="00047602"/>
    <w:pPr>
      <w:tabs>
        <w:tab w:val="left" w:pos="1134"/>
      </w:tabs>
      <w:ind w:left="1134" w:hanging="1134"/>
    </w:pPr>
    <w:rPr>
      <w:sz w:val="28"/>
      <w:szCs w:val="28"/>
    </w:rPr>
  </w:style>
  <w:style w:type="paragraph" w:customStyle="1" w:styleId="23-">
    <w:name w:val="2.3 - ข้อความ"/>
    <w:basedOn w:val="21"/>
    <w:rsid w:val="00047602"/>
    <w:pPr>
      <w:tabs>
        <w:tab w:val="clear" w:pos="635"/>
        <w:tab w:val="left" w:pos="1060"/>
      </w:tabs>
      <w:ind w:left="1060" w:hanging="425"/>
    </w:pPr>
  </w:style>
  <w:style w:type="paragraph" w:customStyle="1" w:styleId="220">
    <w:name w:val="2.2 หมายเหตุ"/>
    <w:basedOn w:val="21"/>
    <w:rsid w:val="00047602"/>
    <w:pPr>
      <w:tabs>
        <w:tab w:val="clear" w:pos="635"/>
        <w:tab w:val="left" w:pos="1769"/>
      </w:tabs>
      <w:ind w:left="1769" w:hanging="1134"/>
    </w:pPr>
    <w:rPr>
      <w:sz w:val="28"/>
      <w:szCs w:val="28"/>
    </w:rPr>
  </w:style>
  <w:style w:type="paragraph" w:customStyle="1" w:styleId="33-">
    <w:name w:val="3.3 - ข้อความ"/>
    <w:basedOn w:val="31"/>
    <w:rsid w:val="00047602"/>
    <w:pPr>
      <w:tabs>
        <w:tab w:val="left" w:pos="1423"/>
      </w:tabs>
      <w:ind w:left="1423" w:hanging="425"/>
    </w:pPr>
  </w:style>
  <w:style w:type="paragraph" w:customStyle="1" w:styleId="320">
    <w:name w:val="3.2 หมายเหตุ"/>
    <w:basedOn w:val="31"/>
    <w:rsid w:val="00047602"/>
    <w:pPr>
      <w:tabs>
        <w:tab w:val="left" w:pos="2132"/>
      </w:tabs>
      <w:ind w:left="2132" w:hanging="1134"/>
    </w:pPr>
    <w:rPr>
      <w:sz w:val="28"/>
      <w:szCs w:val="28"/>
    </w:rPr>
  </w:style>
  <w:style w:type="character" w:styleId="aff2">
    <w:name w:val="Placeholder Text"/>
    <w:basedOn w:val="a0"/>
    <w:uiPriority w:val="99"/>
    <w:semiHidden/>
    <w:rsid w:val="00047602"/>
    <w:rPr>
      <w:color w:val="808080"/>
    </w:rPr>
  </w:style>
  <w:style w:type="paragraph" w:styleId="aff3">
    <w:name w:val="Subtitle"/>
    <w:basedOn w:val="a"/>
    <w:next w:val="a"/>
    <w:link w:val="aff4"/>
    <w:uiPriority w:val="11"/>
    <w:qFormat/>
    <w:rsid w:val="00047602"/>
    <w:pPr>
      <w:numPr>
        <w:ilvl w:val="1"/>
      </w:numPr>
      <w:spacing w:after="200" w:line="276" w:lineRule="auto"/>
      <w:ind w:firstLine="720"/>
    </w:pPr>
    <w:rPr>
      <w:rFonts w:eastAsia="TH SarabunPSK"/>
      <w:spacing w:val="15"/>
      <w:lang w:val="en-GB" w:eastAsia="en-US"/>
    </w:rPr>
  </w:style>
  <w:style w:type="character" w:customStyle="1" w:styleId="aff4">
    <w:name w:val="ชื่อเรื่องรอง อักขระ"/>
    <w:basedOn w:val="a0"/>
    <w:link w:val="aff3"/>
    <w:uiPriority w:val="11"/>
    <w:rsid w:val="00047602"/>
    <w:rPr>
      <w:rFonts w:ascii="TH SarabunPSK" w:eastAsia="TH SarabunPSK" w:hAnsi="TH SarabunPSK" w:cs="TH SarabunPSK"/>
      <w:spacing w:val="15"/>
      <w:sz w:val="32"/>
      <w:szCs w:val="32"/>
      <w:lang w:val="en-GB"/>
    </w:rPr>
  </w:style>
  <w:style w:type="character" w:styleId="aff5">
    <w:name w:val="Strong"/>
    <w:basedOn w:val="a0"/>
    <w:uiPriority w:val="22"/>
    <w:qFormat/>
    <w:rsid w:val="00047602"/>
    <w:rPr>
      <w:rFonts w:ascii="TH SarabunPSK" w:eastAsia="TH SarabunPSK" w:hAnsi="TH SarabunPSK" w:cs="TH SarabunPSK"/>
      <w:b/>
      <w:bCs/>
    </w:rPr>
  </w:style>
  <w:style w:type="paragraph" w:styleId="aff6">
    <w:name w:val="No Spacing"/>
    <w:link w:val="aff7"/>
    <w:uiPriority w:val="1"/>
    <w:qFormat/>
    <w:rsid w:val="00047602"/>
    <w:pPr>
      <w:spacing w:after="0" w:line="240" w:lineRule="auto"/>
    </w:pPr>
    <w:rPr>
      <w:rFonts w:ascii="TH SarabunPSK" w:eastAsia="TH SarabunPSK" w:hAnsi="TH SarabunPSK" w:cs="TH SarabunPSK"/>
      <w:sz w:val="32"/>
      <w:szCs w:val="32"/>
      <w:lang w:val="en-GB"/>
    </w:rPr>
  </w:style>
  <w:style w:type="paragraph" w:styleId="aff8">
    <w:name w:val="List Paragraph"/>
    <w:basedOn w:val="a"/>
    <w:uiPriority w:val="34"/>
    <w:qFormat/>
    <w:rsid w:val="00047602"/>
    <w:pPr>
      <w:spacing w:after="200" w:line="276" w:lineRule="auto"/>
      <w:ind w:left="720"/>
      <w:contextualSpacing/>
    </w:pPr>
    <w:rPr>
      <w:rFonts w:eastAsia="TH SarabunPSK"/>
      <w:lang w:val="en-GB" w:eastAsia="en-US"/>
    </w:rPr>
  </w:style>
  <w:style w:type="numbering" w:customStyle="1" w:styleId="ThaiNumber">
    <w:name w:val="Thai Number"/>
    <w:uiPriority w:val="99"/>
    <w:rsid w:val="00047602"/>
  </w:style>
  <w:style w:type="character" w:styleId="aff9">
    <w:name w:val="FollowedHyperlink"/>
    <w:basedOn w:val="a0"/>
    <w:uiPriority w:val="99"/>
    <w:semiHidden/>
    <w:unhideWhenUsed/>
    <w:rsid w:val="00047602"/>
    <w:rPr>
      <w:color w:val="800080" w:themeColor="followedHyperlink"/>
      <w:u w:val="single"/>
    </w:rPr>
  </w:style>
  <w:style w:type="paragraph" w:styleId="affa">
    <w:name w:val="Bibliography"/>
    <w:basedOn w:val="a"/>
    <w:next w:val="a"/>
    <w:uiPriority w:val="37"/>
    <w:unhideWhenUsed/>
    <w:rsid w:val="00047602"/>
    <w:pPr>
      <w:spacing w:after="200" w:line="276" w:lineRule="auto"/>
    </w:pPr>
    <w:rPr>
      <w:rFonts w:eastAsiaTheme="minorHAnsi" w:cs="Angsana New"/>
      <w:szCs w:val="40"/>
      <w:lang w:val="en-GB" w:eastAsia="en-US"/>
    </w:rPr>
  </w:style>
  <w:style w:type="numbering" w:customStyle="1" w:styleId="ThaiNumber1">
    <w:name w:val="Thai Number1"/>
    <w:uiPriority w:val="99"/>
    <w:rsid w:val="00047602"/>
    <w:pPr>
      <w:numPr>
        <w:numId w:val="2"/>
      </w:numPr>
    </w:pPr>
  </w:style>
  <w:style w:type="table" w:customStyle="1" w:styleId="TableGrid1">
    <w:name w:val="Table Grid1"/>
    <w:basedOn w:val="a1"/>
    <w:next w:val="aff"/>
    <w:uiPriority w:val="59"/>
    <w:rsid w:val="0004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7602"/>
  </w:style>
  <w:style w:type="character" w:styleId="affb">
    <w:name w:val="Emphasis"/>
    <w:basedOn w:val="a0"/>
    <w:uiPriority w:val="20"/>
    <w:qFormat/>
    <w:rsid w:val="00047602"/>
    <w:rPr>
      <w:i/>
      <w:iCs/>
    </w:rPr>
  </w:style>
  <w:style w:type="character" w:customStyle="1" w:styleId="aff7">
    <w:name w:val="ไม่มีการเว้นระยะห่าง อักขระ"/>
    <w:basedOn w:val="a0"/>
    <w:link w:val="aff6"/>
    <w:uiPriority w:val="1"/>
    <w:rsid w:val="00047602"/>
    <w:rPr>
      <w:rFonts w:ascii="TH SarabunPSK" w:eastAsia="TH SarabunPSK" w:hAnsi="TH SarabunPSK" w:cs="TH SarabunPSK"/>
      <w:sz w:val="32"/>
      <w:szCs w:val="32"/>
      <w:lang w:val="en-GB"/>
    </w:rPr>
  </w:style>
  <w:style w:type="table" w:customStyle="1" w:styleId="TableGrid2">
    <w:name w:val="Table Grid2"/>
    <w:basedOn w:val="a1"/>
    <w:next w:val="aff"/>
    <w:uiPriority w:val="59"/>
    <w:rsid w:val="000476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"/>
    <w:next w:val="a"/>
    <w:uiPriority w:val="35"/>
    <w:unhideWhenUsed/>
    <w:qFormat/>
    <w:rsid w:val="00047602"/>
    <w:pPr>
      <w:spacing w:after="200"/>
    </w:pPr>
    <w:rPr>
      <w:rFonts w:eastAsiaTheme="minorHAnsi" w:cs="Angsana New"/>
      <w:b/>
      <w:bCs/>
      <w:color w:val="4F81BD" w:themeColor="accent1"/>
      <w:sz w:val="18"/>
      <w:szCs w:val="22"/>
      <w:lang w:val="en-GB" w:eastAsia="en-US"/>
    </w:rPr>
  </w:style>
  <w:style w:type="paragraph" w:styleId="affd">
    <w:name w:val="annotation subject"/>
    <w:basedOn w:val="af2"/>
    <w:next w:val="af2"/>
    <w:link w:val="affe"/>
    <w:uiPriority w:val="99"/>
    <w:semiHidden/>
    <w:unhideWhenUsed/>
    <w:rsid w:val="00047602"/>
    <w:rPr>
      <w:rFonts w:cs="Angsana New"/>
      <w:b/>
      <w:bCs/>
      <w:sz w:val="20"/>
      <w:szCs w:val="25"/>
    </w:rPr>
  </w:style>
  <w:style w:type="character" w:customStyle="1" w:styleId="affe">
    <w:name w:val="ชื่อเรื่องของข้อคิดเห็น อักขระ"/>
    <w:basedOn w:val="af3"/>
    <w:link w:val="affd"/>
    <w:uiPriority w:val="99"/>
    <w:semiHidden/>
    <w:rsid w:val="00047602"/>
    <w:rPr>
      <w:rFonts w:ascii="TH SarabunPSK" w:eastAsia="Cordia New" w:hAnsi="TH SarabunPSK" w:cs="Angsana New"/>
      <w:b/>
      <w:bCs/>
      <w:sz w:val="20"/>
      <w:szCs w:val="25"/>
      <w:lang w:eastAsia="zh-CN"/>
    </w:rPr>
  </w:style>
  <w:style w:type="paragraph" w:styleId="afff">
    <w:name w:val="Revision"/>
    <w:hidden/>
    <w:uiPriority w:val="99"/>
    <w:semiHidden/>
    <w:rsid w:val="00047602"/>
    <w:pPr>
      <w:spacing w:after="0" w:line="240" w:lineRule="auto"/>
    </w:pPr>
    <w:rPr>
      <w:rFonts w:ascii="TH SarabunPSK" w:eastAsia="Cordia New" w:hAnsi="TH SarabunPSK" w:cs="Angsana New"/>
      <w:sz w:val="32"/>
      <w:szCs w:val="40"/>
      <w:lang w:eastAsia="zh-CN"/>
    </w:rPr>
  </w:style>
  <w:style w:type="table" w:customStyle="1" w:styleId="TableGrid3">
    <w:name w:val="Table Grid3"/>
    <w:basedOn w:val="a1"/>
    <w:next w:val="aff"/>
    <w:uiPriority w:val="39"/>
    <w:rsid w:val="00A9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Unresolved Mention"/>
    <w:basedOn w:val="a0"/>
    <w:uiPriority w:val="99"/>
    <w:semiHidden/>
    <w:unhideWhenUsed/>
    <w:rsid w:val="00CE10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1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58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35111-E772-4F27-B154-6857B8604F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792982F8-2185-4066-B43A-A6C0CC45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Sopittha Kaveevorasart</dc:creator>
  <cp:keywords/>
  <dc:description/>
  <cp:lastModifiedBy>BBQ Pool 26</cp:lastModifiedBy>
  <cp:revision>5</cp:revision>
  <cp:lastPrinted>2018-04-10T06:54:00Z</cp:lastPrinted>
  <dcterms:created xsi:type="dcterms:W3CDTF">2018-09-12T03:02:00Z</dcterms:created>
  <dcterms:modified xsi:type="dcterms:W3CDTF">2018-09-12T08:57:00Z</dcterms:modified>
</cp:coreProperties>
</file>