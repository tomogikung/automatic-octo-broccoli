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2FD0FFD9" w:rsidR="008715B4" w:rsidRPr="008715B4" w:rsidRDefault="00936E5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 w:rsidRPr="00936E50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PHYSICAL COUNT ASSET (FAS PHASE 3)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33629474" w:rsidR="008715B4" w:rsidRPr="008715B4" w:rsidRDefault="00936E5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Test scenario &amp; Test script</w:t>
            </w:r>
            <w:r w:rsidR="0099333B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 (Functional Test)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7FEA4503" w:rsidR="008715B4" w:rsidRPr="008715B4" w:rsidRDefault="003E0A78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</w:t>
            </w:r>
            <w:r w:rsidR="00936E50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="00936E50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8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40563C49" w:rsidR="008715B4" w:rsidRPr="008715B4" w:rsidRDefault="00936E5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2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8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38A0F2A0" w:rsidR="008715B4" w:rsidRPr="008715B4" w:rsidRDefault="007E4A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1.1</w:t>
            </w:r>
          </w:p>
        </w:tc>
        <w:tc>
          <w:tcPr>
            <w:tcW w:w="2269" w:type="dxa"/>
          </w:tcPr>
          <w:p w14:paraId="03F5BA25" w14:textId="1A3F7503" w:rsidR="008715B4" w:rsidRPr="008715B4" w:rsidRDefault="007E4A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07.09.2018</w:t>
            </w:r>
          </w:p>
        </w:tc>
        <w:tc>
          <w:tcPr>
            <w:tcW w:w="5812" w:type="dxa"/>
          </w:tcPr>
          <w:p w14:paraId="04F2DBEF" w14:textId="7E372507" w:rsidR="008715B4" w:rsidRPr="008715B4" w:rsidRDefault="007E4A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 xml:space="preserve">เพิ่ม 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Case import fail </w:t>
            </w: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357F4BF5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2269" w:type="dxa"/>
          </w:tcPr>
          <w:p w14:paraId="201DC898" w14:textId="298F81B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</w:p>
        </w:tc>
        <w:tc>
          <w:tcPr>
            <w:tcW w:w="3122" w:type="dxa"/>
          </w:tcPr>
          <w:p w14:paraId="31A529E4" w14:textId="01702486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4D6AD523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60CE2E4" w14:textId="167F8DA3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3122" w:type="dxa"/>
          </w:tcPr>
          <w:p w14:paraId="3768FA67" w14:textId="36696B99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D47FABB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E166E99" w14:textId="308F1C93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D9DAC2F" w14:textId="2FE64919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291FF2C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1F078583" w14:textId="65F73737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E99A444" w14:textId="580E191D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176AAD96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551F8965" w14:textId="69665F80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35E6BAF0" w14:textId="4753801B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02276611" w14:textId="77777777" w:rsidR="00826C71" w:rsidRDefault="00047602" w:rsidP="00FA0F2A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</w:t>
      </w:r>
      <w:bookmarkEnd w:id="0"/>
      <w:bookmarkEnd w:id="1"/>
      <w:r w:rsidR="00826C71">
        <w:rPr>
          <w:rFonts w:ascii="BBQ Plz Rounded" w:hAnsi="BBQ Plz Rounded" w:cs="BBQ Plz Rounded" w:hint="cs"/>
          <w:sz w:val="32"/>
          <w:szCs w:val="32"/>
          <w:cs/>
        </w:rPr>
        <w:t xml:space="preserve">ฟอร์มตรวจสอบระบบ </w:t>
      </w:r>
    </w:p>
    <w:p w14:paraId="6ADC55E2" w14:textId="31BB8699" w:rsidR="00431A0C" w:rsidRPr="00FA0F2A" w:rsidRDefault="00826C71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826C71">
        <w:rPr>
          <w:rFonts w:ascii="BBQ Plz Rounded" w:hAnsi="BBQ Plz Rounded" w:cs="BBQ Plz Rounded"/>
          <w:sz w:val="32"/>
          <w:szCs w:val="32"/>
        </w:rPr>
        <w:t>PHYSICAL COUNT ASSET (FAS PHASE 3)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556"/>
        <w:gridCol w:w="4260"/>
        <w:gridCol w:w="3622"/>
        <w:gridCol w:w="959"/>
        <w:gridCol w:w="1231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2AA55061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  <w:r w:rsidR="00EC4D71">
              <w:rPr>
                <w:rFonts w:ascii="BBQ Plz Rounded" w:eastAsia="Times New Roman" w:hAnsi="BBQ Plz Rounded" w:cs="BBQ Plz Rounded" w:hint="cs"/>
                <w:color w:val="000000"/>
                <w:sz w:val="28"/>
                <w:szCs w:val="28"/>
                <w:cs/>
              </w:rPr>
              <w:t xml:space="preserve"> </w:t>
            </w:r>
          </w:p>
        </w:tc>
      </w:tr>
      <w:tr w:rsidR="00FA0F2A" w:rsidRPr="00EC4D71" w14:paraId="6490A70C" w14:textId="77777777" w:rsidTr="007201CB">
        <w:trPr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7201CB">
        <w:trPr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3E2C43BB" w:rsidR="00047602" w:rsidRPr="0099333B" w:rsidRDefault="00826C71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 w:rsidRPr="0099333B"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</w:rPr>
              <w:t>PHYSICAL COUNT ASSET (FAS PHASE 3)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</w:tr>
      <w:tr w:rsidR="007201CB" w:rsidRPr="00EC4D71" w14:paraId="07A9CCAB" w14:textId="77777777" w:rsidTr="007201CB">
        <w:trPr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EACEDF" w14:textId="782C99CE" w:rsidR="007201CB" w:rsidRPr="0099333B" w:rsidRDefault="007201CB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</w:rPr>
              <w:t>Application Path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060F46D6" w14:textId="77777777" w:rsidR="007201CB" w:rsidRPr="00EC4D71" w:rsidRDefault="007201CB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131D431B" w14:textId="77777777" w:rsidR="007201CB" w:rsidRPr="00EC4D71" w:rsidRDefault="007201CB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</w:tcPr>
          <w:p w14:paraId="64A42199" w14:textId="77777777" w:rsidR="007201CB" w:rsidRPr="00EC4D71" w:rsidRDefault="007201CB" w:rsidP="008F255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7201CB">
        <w:trPr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2702BB0E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4949DD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949DD" w:rsidRPr="00C27CAA" w14:paraId="74DEC492" w14:textId="77777777" w:rsidTr="007201CB">
        <w:trPr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C1BC7" w14:textId="77777777" w:rsidR="004949DD" w:rsidRPr="009F2BA5" w:rsidRDefault="004949DD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26E9F" w14:textId="4EE99DCF" w:rsidR="004949DD" w:rsidRPr="009F2BA5" w:rsidRDefault="004949DD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1.1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ไม่กรอกข้อมูล </w:t>
            </w:r>
            <w:r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7A8E9E" w14:textId="77777777" w:rsidR="004949DD" w:rsidRPr="00BF3C22" w:rsidRDefault="004949DD" w:rsidP="004949D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BE40D5" w14:textId="77777777" w:rsidR="004949DD" w:rsidRPr="00BF3C22" w:rsidRDefault="004949DD" w:rsidP="004949D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C9E18D" w14:textId="77777777" w:rsidR="004949DD" w:rsidRPr="00BF3C22" w:rsidRDefault="004949DD" w:rsidP="004949DD">
            <w:pPr>
              <w:spacing w:befor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54DA" w14:textId="77777777" w:rsidR="00205414" w:rsidRDefault="004949DD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3E7B6A1B" w14:textId="77777777" w:rsidR="004949DD" w:rsidRDefault="004949DD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FEC7BC" w14:textId="634603A2" w:rsidR="004949DD" w:rsidRPr="00826C71" w:rsidRDefault="004949DD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B3FB73E" w:rsidR="00E53584" w:rsidRPr="00BF3C22" w:rsidRDefault="004949DD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The username or password is incor</w:t>
            </w:r>
            <w:r w:rsidR="00E53584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6B21D4E0" w:rsidR="00047602" w:rsidRPr="00BF3C22" w:rsidRDefault="007F3823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377B7AF2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C32B6B" w14:textId="77777777" w:rsidR="00E53584" w:rsidRPr="00BF3C22" w:rsidRDefault="00E5358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658621" w14:textId="6A510F15" w:rsidR="00E53584" w:rsidRPr="00E53584" w:rsidRDefault="00E5358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1.2 Case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ไม่กรอกข้อมูล 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FD78D29" w14:textId="77777777" w:rsidR="00E53584" w:rsidRDefault="00E53584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F2A65" w14:textId="77777777" w:rsidR="00E53584" w:rsidRPr="00BF3C22" w:rsidRDefault="00E53584" w:rsidP="00431A0C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1A4FFE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469B30A0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CECAA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376B0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222D3CDE" w14:textId="52C3D977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USERNAME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CD009E8" w14:textId="3C84DEF3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8C796" w14:textId="446F41E5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The username or password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D8D77" w14:textId="5ACFA60B" w:rsidR="00E53584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8C06E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56E951D2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07336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0A0A2" w14:textId="5C786EA4" w:rsidR="00E53584" w:rsidRP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1.3 Case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กรอกข้อมูล 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Username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CF1B4C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573881" w14:textId="77777777" w:rsidR="00E53584" w:rsidRPr="00BF3C22" w:rsidRDefault="00E53584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1F9D7C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51CA72F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DEF3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D2DDD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75E56A86" w14:textId="794F3390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USERNAME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Test001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07AEB17" w14:textId="7D347E74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0866F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The username or password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99B0E3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3E502" w14:textId="67AC5F44" w:rsidR="00E53584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50D2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3DD1CC3E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35039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1964F6" w14:textId="7042C25A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1.</w:t>
            </w:r>
            <w:r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4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 Case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กรอกข้อมูล </w:t>
            </w:r>
            <w:r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Password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430B6F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1A6189" w14:textId="77777777" w:rsidR="00E53584" w:rsidRPr="00BF3C22" w:rsidRDefault="00E53584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1CB828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0217AB0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F5212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341BA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5DCD6AB7" w14:textId="1B949F92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Test001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81C6776" w14:textId="67E5EF91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5251C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The username or password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B9FB6D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F4B1C" w14:textId="0A152155" w:rsidR="00E53584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121BA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56330770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183F45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4024FD" w14:textId="3F62DD13" w:rsidR="00E53584" w:rsidRP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1.5 Case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ไม่กรอกข้อมูล 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Username </w:t>
            </w:r>
            <w:r w:rsidRPr="00E53584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และ </w:t>
            </w:r>
            <w:r w:rsidRPr="00E53584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DD7DF8B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DA7A4F9" w14:textId="77777777" w:rsidR="00E53584" w:rsidRPr="00BF3C22" w:rsidRDefault="00E53584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70B741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49EBB85E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C92A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59DBB" w14:textId="77777777" w:rsidR="00E53584" w:rsidRDefault="00E53584" w:rsidP="005D5A87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7360303D" w14:textId="18E4F752" w:rsidR="00E53584" w:rsidRDefault="00E53584" w:rsidP="005D5A87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AEE2A" w14:textId="77777777" w:rsidR="0099333B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The username or password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E29630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E20FA19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6923E3A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5EC99C4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9800311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8CB8A71" w14:textId="77777777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C278826" w14:textId="0F025D8C" w:rsidR="00954710" w:rsidRDefault="0095471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EFA8A" w14:textId="6A8EF9E1" w:rsidR="00E53584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E46B8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2DC66622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A11CCB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DA9759" w14:textId="586B6D0A" w:rsidR="00E53584" w:rsidRPr="00B84E2F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84E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1.6 Case </w:t>
            </w:r>
            <w:r w:rsidRPr="00B84E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กรอกข้อมูล </w:t>
            </w:r>
            <w:r w:rsidRPr="00B84E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Username </w:t>
            </w:r>
            <w:r w:rsidRPr="00B84E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และ </w:t>
            </w:r>
            <w:r w:rsidRPr="00B84E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Password </w:t>
            </w:r>
            <w:r w:rsidRPr="00B84E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D17FC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BDF28C" w14:textId="69AF2D71" w:rsidR="00E53584" w:rsidRPr="00BF3C22" w:rsidRDefault="00E53584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0E89BA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0DC79033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D3D9B" w14:textId="77777777" w:rsidR="00E53584" w:rsidRPr="00BF3C22" w:rsidRDefault="00E53584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2959" w14:textId="582C71C6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3C159192" w14:textId="2F350AB4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USERNAME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F907E8" w14:textId="054124FF" w:rsidR="00E53584" w:rsidRDefault="00E53584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5112F6F" w14:textId="638AEEEF" w:rsidR="0099333B" w:rsidRDefault="00E53584" w:rsidP="004215B0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5A425" w14:textId="627F46C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พาไปหน้าแรกของระบบ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Physical count asset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6EBB7" w14:textId="1BE9B2D1" w:rsidR="00E53584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DC83C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53584" w:rsidRPr="00EC4D71" w14:paraId="78D1E4EE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9BD160" w14:textId="54BDB49E" w:rsidR="00E53584" w:rsidRPr="00216D0A" w:rsidRDefault="00216D0A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16D0A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C1AA7" w14:textId="325D6508" w:rsidR="00E53584" w:rsidRPr="00216D0A" w:rsidRDefault="00216D0A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216D0A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216D0A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Scan </w:t>
            </w:r>
            <w:r w:rsidRPr="00216D0A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ข้อมูลทรัพย์สิน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575D25" w14:textId="77777777" w:rsidR="00E53584" w:rsidRDefault="00E53584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59D4488" w14:textId="77777777" w:rsidR="00E53584" w:rsidRPr="00BF3C22" w:rsidRDefault="00E53584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D5B0B6C" w14:textId="77777777" w:rsidR="00E53584" w:rsidRPr="00BF3C22" w:rsidRDefault="00E53584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C0CEC" w:rsidRPr="00EC4D71" w14:paraId="72FE0515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C881" w14:textId="77777777" w:rsidR="007C0CEC" w:rsidRPr="00216D0A" w:rsidRDefault="007C0CEC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1ED8E" w14:textId="2AD130FB" w:rsidR="007C0CEC" w:rsidRPr="00216D0A" w:rsidRDefault="007C0CEC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2.1 </w:t>
            </w:r>
            <w:r w:rsidR="00FC195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Scan 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พบข้อมูลข้อมูล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3419E" w14:textId="77777777" w:rsidR="007C0CEC" w:rsidRDefault="007C0CEC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92CEE" w14:textId="77777777" w:rsidR="007C0CEC" w:rsidRPr="00BF3C22" w:rsidRDefault="007C0CEC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D7AD4" w14:textId="77777777" w:rsidR="007C0CEC" w:rsidRPr="00BF3C22" w:rsidRDefault="007C0CEC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215B0" w:rsidRPr="00EC4D71" w14:paraId="1CE2953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F96B" w14:textId="77777777" w:rsidR="004215B0" w:rsidRPr="00BF3C22" w:rsidRDefault="004215B0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E25E" w14:textId="77777777" w:rsidR="00216D0A" w:rsidRDefault="00216D0A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289B873A" w14:textId="77777777" w:rsidR="00216D0A" w:rsidRDefault="00216D0A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SCAN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4234774" w14:textId="299B0F8A" w:rsidR="007C0CEC" w:rsidRDefault="007A277B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 w:rsidR="007C0CE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Scan QR Code </w:t>
            </w:r>
            <w:r w:rsidR="007C0CEC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ของทรัพย์สิน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555A2" w14:textId="77777777" w:rsidR="004215B0" w:rsidRDefault="007F3823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เปิด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function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Scan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QR Code</w:t>
            </w:r>
          </w:p>
          <w:p w14:paraId="50DEB828" w14:textId="77777777" w:rsidR="007F3823" w:rsidRDefault="007F3823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</w:p>
          <w:p w14:paraId="2227836C" w14:textId="47E1A289" w:rsidR="007F3823" w:rsidRDefault="007F3823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SCAN SUCCESSFUL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  <w:p w14:paraId="4D5D7185" w14:textId="77777777" w:rsidR="007F3823" w:rsidRDefault="007F3823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แสดงข้อมูลรหัสทรัพย์สิน (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Asset No.)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รายละเอียดทรัพย์สิน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(Description)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และ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center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ของทรัพย์สิน</w:t>
            </w:r>
          </w:p>
          <w:p w14:paraId="7878EEDA" w14:textId="5B4999C6" w:rsidR="002B7405" w:rsidRDefault="002B7405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สร้าง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File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นามสกุล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txt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เพื่อบันทึกข้อมูลรหัสทรัพย์สินที่ทำการ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Scan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067F" w14:textId="4879F446" w:rsidR="004215B0" w:rsidRPr="00BF3C22" w:rsidRDefault="007F3823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62628" w14:textId="77777777" w:rsidR="004215B0" w:rsidRPr="007F3823" w:rsidRDefault="004215B0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215B0" w:rsidRPr="00EC4D71" w14:paraId="2697D23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9427" w14:textId="77777777" w:rsidR="004215B0" w:rsidRPr="00BF3C22" w:rsidRDefault="004215B0" w:rsidP="00E53584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974CE" w14:textId="4D2F4067" w:rsidR="004215B0" w:rsidRPr="007F3823" w:rsidRDefault="007F3823" w:rsidP="00E53584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F3823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2.2 </w:t>
            </w:r>
            <w:r w:rsidR="00FC195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7F3823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Scan </w:t>
            </w:r>
            <w:r w:rsidRPr="007F3823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ไม่พบข้อมูล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2FE77" w14:textId="77777777" w:rsidR="004215B0" w:rsidRDefault="004215B0" w:rsidP="00E53584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91058" w14:textId="77777777" w:rsidR="004215B0" w:rsidRPr="00BF3C22" w:rsidRDefault="004215B0" w:rsidP="00E53584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D622" w14:textId="77777777" w:rsidR="004215B0" w:rsidRPr="00BF3C22" w:rsidRDefault="004215B0" w:rsidP="00E53584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F3823" w:rsidRPr="00EC4D71" w14:paraId="3AACEC7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160F" w14:textId="77777777" w:rsidR="007F3823" w:rsidRPr="00BF3C22" w:rsidRDefault="007F3823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3B04E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174F68CB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SCAN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E222BAB" w14:textId="5C740006" w:rsidR="007F3823" w:rsidRDefault="007F3823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Scan QR Code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ของทรัพย์สิน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C1770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เปิด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function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Scan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QR Code</w:t>
            </w:r>
          </w:p>
          <w:p w14:paraId="0F745FF1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</w:p>
          <w:p w14:paraId="5FF22060" w14:textId="009F5883" w:rsidR="007F3823" w:rsidRDefault="007F3823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SCAN FAIL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0FA3C" w14:textId="3F671136" w:rsidR="007F3823" w:rsidRPr="00BF3C22" w:rsidRDefault="007F3823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CB732" w14:textId="77777777" w:rsidR="007F3823" w:rsidRPr="00BF3C22" w:rsidRDefault="007F3823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F3823" w:rsidRPr="00EC4D71" w14:paraId="2BA6AD51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9EEAC3" w14:textId="319D21AA" w:rsidR="007F3823" w:rsidRPr="002B7405" w:rsidRDefault="002B7405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B740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A135A5" w14:textId="429B5EDD" w:rsidR="007F3823" w:rsidRPr="002B7405" w:rsidRDefault="002B7405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B7405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2B740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Export Data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793F00E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16D1F42" w14:textId="77777777" w:rsidR="007F3823" w:rsidRPr="00BF3C22" w:rsidRDefault="007F3823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254D61C" w14:textId="77777777" w:rsidR="007F3823" w:rsidRPr="00BF3C22" w:rsidRDefault="007F3823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F3823" w:rsidRPr="00EC4D71" w14:paraId="3878176D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B775" w14:textId="77777777" w:rsidR="007F3823" w:rsidRPr="00BF3C22" w:rsidRDefault="007F3823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4D6FB" w14:textId="1D4D9715" w:rsidR="007F3823" w:rsidRPr="00B310FB" w:rsidRDefault="00413FA1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310F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3.1 </w:t>
            </w:r>
            <w:r w:rsidR="00FC1955" w:rsidRPr="00B310F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="00FC1955" w:rsidRPr="00B310FB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ไม่เลือกรายการทรัพย์สินที่จะทำการ </w:t>
            </w:r>
            <w:r w:rsidR="00FC1955" w:rsidRPr="00B310F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Export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80CA3" w14:textId="77777777" w:rsidR="007F3823" w:rsidRDefault="007F3823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99E8F" w14:textId="77777777" w:rsidR="007F3823" w:rsidRPr="00BF3C22" w:rsidRDefault="007F3823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A984" w14:textId="77777777" w:rsidR="007F3823" w:rsidRPr="00BF3C22" w:rsidRDefault="007F3823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F3823" w:rsidRPr="00EC4D71" w14:paraId="179EC6E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FE74" w14:textId="77777777" w:rsidR="007F3823" w:rsidRPr="00BF3C22" w:rsidRDefault="007F3823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CF7D" w14:textId="77777777" w:rsidR="00FC1955" w:rsidRDefault="00FC1955" w:rsidP="00FC195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51642C68" w14:textId="77777777" w:rsidR="007F3823" w:rsidRDefault="00FC1955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EXPORT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B7E5A31" w14:textId="635D52DD" w:rsidR="00B310FB" w:rsidRDefault="00B310FB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C89CFF4" wp14:editId="295A6C4C">
                  <wp:simplePos x="0" y="0"/>
                  <wp:positionH relativeFrom="column">
                    <wp:posOffset>522605</wp:posOffset>
                  </wp:positionH>
                  <wp:positionV relativeFrom="paragraph">
                    <wp:posOffset>8890</wp:posOffset>
                  </wp:positionV>
                  <wp:extent cx="208280" cy="200660"/>
                  <wp:effectExtent l="0" t="0" r="1270" b="8890"/>
                  <wp:wrapNone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8-23_11-06-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195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 w:rsidR="00FC1955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0FE67D90" w14:textId="6C7F1BE0" w:rsidR="00FC1955" w:rsidRDefault="00FC1955" w:rsidP="007F382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4B4B86" w14:textId="77777777" w:rsidR="00FC1955" w:rsidRDefault="00FC195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EXPORT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86BB37D" w14:textId="0195ED27" w:rsidR="007F3823" w:rsidRDefault="00FC195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แสดงข้อความแจ้งเตือนเป็น “กรุณาเลือกข้อมูลทรัพย์สินอย่างน้อย 1 รายการ” 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D18265" w14:textId="7A877F8C" w:rsidR="007F3823" w:rsidRPr="00BF3C22" w:rsidRDefault="00BE37E1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4618A" w14:textId="77777777" w:rsidR="007F3823" w:rsidRPr="00BF3C22" w:rsidRDefault="007F3823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310FB" w:rsidRPr="00EC4D71" w14:paraId="4D9B703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4CE9B" w14:textId="77777777" w:rsidR="00B310FB" w:rsidRPr="00BF3C22" w:rsidRDefault="00B310FB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6E594" w14:textId="7E1DAB8B" w:rsidR="00B310FB" w:rsidRPr="00B310FB" w:rsidRDefault="00B310FB" w:rsidP="00FC195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310FB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3.2 </w:t>
            </w:r>
            <w:r w:rsidRPr="00B310F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B310FB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เลือกรายการทรัพย์สินที่จะทำการ </w:t>
            </w:r>
            <w:r w:rsidRPr="00B310F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Export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22D5E" w14:textId="77777777" w:rsidR="00B310FB" w:rsidRDefault="00B310FB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33761" w14:textId="77777777" w:rsidR="00B310FB" w:rsidRPr="00BF3C22" w:rsidRDefault="00B310FB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061F9" w14:textId="77777777" w:rsidR="00B310FB" w:rsidRPr="00BF3C22" w:rsidRDefault="00B310FB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310FB" w:rsidRPr="00EC4D71" w14:paraId="55B4B15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4F0C9" w14:textId="77777777" w:rsidR="00B310FB" w:rsidRPr="00BF3C22" w:rsidRDefault="00B310FB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09912" w14:textId="77777777" w:rsidR="00B310FB" w:rsidRDefault="00B310FB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795D1756" w14:textId="77777777" w:rsidR="00B310FB" w:rsidRDefault="00B310FB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EXPORT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5008085" w14:textId="6B8AFF54" w:rsidR="00B310FB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2AD95C05" wp14:editId="54A02EFB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215900</wp:posOffset>
                  </wp:positionV>
                  <wp:extent cx="208280" cy="200660"/>
                  <wp:effectExtent l="0" t="0" r="1270" b="8890"/>
                  <wp:wrapNone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8-23_11-06-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310FB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 1 รายการ</w:t>
            </w:r>
          </w:p>
          <w:p w14:paraId="3F66506C" w14:textId="2682307D" w:rsidR="000E32B5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4. กดปุ่ม 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89528" w14:textId="77777777" w:rsidR="000E32B5" w:rsidRDefault="000E32B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EXPORT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17DEAEE" w14:textId="77777777" w:rsidR="000E32B5" w:rsidRDefault="000E32B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</w:t>
            </w:r>
          </w:p>
          <w:p w14:paraId="78BD0573" w14:textId="03CD0DBB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Export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</w:t>
            </w:r>
            <w:proofErr w:type="spell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เปอร์เซ็น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53280D62" w14:textId="04F5D759" w:rsidR="000E32B5" w:rsidRDefault="000E32B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ส่งออกรายการทรัพย์สินเป็นไฟล์เอกสาร นามสกุล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txt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653C0" w14:textId="55A48DEC" w:rsidR="00B310FB" w:rsidRPr="00BF3C22" w:rsidRDefault="00BE37E1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7BCDA" w14:textId="77777777" w:rsidR="00B310FB" w:rsidRPr="00BF3C22" w:rsidRDefault="00B310FB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42227843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16A9" w14:textId="77777777" w:rsidR="000E32B5" w:rsidRPr="000E32B5" w:rsidRDefault="000E32B5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641A5" w14:textId="66847EBD" w:rsidR="000E32B5" w:rsidRPr="000E32B5" w:rsidRDefault="000E32B5" w:rsidP="00B310F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0E32B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3.3 Case </w:t>
            </w:r>
            <w:r w:rsidRPr="000E32B5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เลือกรายการทรัพย์สินที่จะทำการ </w:t>
            </w:r>
            <w:r w:rsidRPr="000E32B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Export </w:t>
            </w:r>
            <w:r w:rsidRPr="000E32B5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(มากกว่า 1 รายการ)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0FECD" w14:textId="77777777" w:rsidR="000E32B5" w:rsidRDefault="000E32B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BF096" w14:textId="77777777" w:rsidR="000E32B5" w:rsidRPr="00BF3C22" w:rsidRDefault="000E32B5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9CD6" w14:textId="77777777" w:rsidR="000E32B5" w:rsidRPr="00BF3C22" w:rsidRDefault="000E32B5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18143445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4253C" w14:textId="77777777" w:rsidR="000E32B5" w:rsidRPr="00BF3C22" w:rsidRDefault="000E32B5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CDBE2" w14:textId="77777777" w:rsidR="000E32B5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48EC32EF" w14:textId="77777777" w:rsidR="000E32B5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EXPORT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86ADFC1" w14:textId="4D1A5C8A" w:rsidR="000E32B5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2E42402C" wp14:editId="3EA490EE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215900</wp:posOffset>
                  </wp:positionV>
                  <wp:extent cx="208280" cy="200660"/>
                  <wp:effectExtent l="0" t="0" r="1270" b="8890"/>
                  <wp:wrapNone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8-23_11-06-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 2 รายการ</w:t>
            </w:r>
          </w:p>
          <w:p w14:paraId="0B753DC6" w14:textId="2716BC4B" w:rsidR="000E32B5" w:rsidRDefault="000E32B5" w:rsidP="009933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6D520C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EXPORT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1F789A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</w:p>
          <w:p w14:paraId="06D7EC8F" w14:textId="7040A128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Export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</w:t>
            </w:r>
            <w:proofErr w:type="spellStart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เปอร์เซ็น</w:t>
            </w:r>
            <w:proofErr w:type="spellEnd"/>
          </w:p>
          <w:p w14:paraId="2BCF99A4" w14:textId="1935BEBF" w:rsidR="0099333B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ส่งออกรายการทรัพย์สินเป็นไฟล์เอกสาร นามสกุล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txt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5F1B5" w14:textId="2C70B3F3" w:rsidR="000E32B5" w:rsidRPr="00BF3C22" w:rsidRDefault="00BE37E1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9162" w14:textId="77777777" w:rsidR="000E32B5" w:rsidRPr="00BF3C22" w:rsidRDefault="000E32B5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64331E50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9CEB1" w14:textId="77777777" w:rsidR="000E32B5" w:rsidRPr="00BF3C22" w:rsidRDefault="000E32B5" w:rsidP="007F3823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B3D2E" w14:textId="4E754B10" w:rsidR="000E32B5" w:rsidRPr="000E32B5" w:rsidRDefault="000E32B5" w:rsidP="00B310F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0E32B5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3.4 </w:t>
            </w:r>
            <w:r w:rsidRPr="000E32B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0E32B5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ยกเลิกการ </w:t>
            </w:r>
            <w:r w:rsidRPr="000E32B5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Export Asset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170899" w14:textId="77777777" w:rsidR="000E32B5" w:rsidRDefault="000E32B5" w:rsidP="007F3823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184DC" w14:textId="77777777" w:rsidR="000E32B5" w:rsidRPr="00BF3C22" w:rsidRDefault="000E32B5" w:rsidP="007F3823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2DD5E" w14:textId="77777777" w:rsidR="000E32B5" w:rsidRPr="00BF3C22" w:rsidRDefault="000E32B5" w:rsidP="007F3823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1289510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BA42" w14:textId="77777777" w:rsidR="000E32B5" w:rsidRPr="00BF3C22" w:rsidRDefault="000E32B5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DEC85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29E79A7C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EXPORT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51E5DBD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4384" behindDoc="0" locked="0" layoutInCell="1" allowOverlap="1" wp14:anchorId="1905D6B3" wp14:editId="100A4F85">
                  <wp:simplePos x="0" y="0"/>
                  <wp:positionH relativeFrom="column">
                    <wp:posOffset>514350</wp:posOffset>
                  </wp:positionH>
                  <wp:positionV relativeFrom="paragraph">
                    <wp:posOffset>215900</wp:posOffset>
                  </wp:positionV>
                  <wp:extent cx="208280" cy="200660"/>
                  <wp:effectExtent l="0" t="0" r="1270" b="8890"/>
                  <wp:wrapNone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8-23_11-06-5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 2 รายการ</w:t>
            </w:r>
          </w:p>
          <w:p w14:paraId="5CB836E3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</w:t>
            </w:r>
          </w:p>
          <w:p w14:paraId="2DA935F7" w14:textId="5F1AFD0A" w:rsidR="000E32B5" w:rsidRDefault="000E32B5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เพื่อยกเลิกขั้นตอนการ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Export Asset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5D64F" w14:textId="77777777" w:rsidR="00BE37E1" w:rsidRDefault="00BE37E1" w:rsidP="00BE37E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EXPORT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89FBAF" w14:textId="215B9E00" w:rsidR="00BE37E1" w:rsidRDefault="00BE37E1" w:rsidP="00BE37E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Export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 w:rsidR="0047026B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จำนวน 2 รายการ</w:t>
            </w:r>
          </w:p>
          <w:p w14:paraId="45B8BBE0" w14:textId="2D8C5A75" w:rsidR="00BE37E1" w:rsidRDefault="00BE37E1" w:rsidP="00BE37E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5. ยกเลิกขั้นตอนการ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Export Asset </w:t>
            </w:r>
          </w:p>
          <w:p w14:paraId="4F882337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BD0B2" w14:textId="7B649E39" w:rsidR="000E32B5" w:rsidRPr="00BF3C22" w:rsidRDefault="00BE37E1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1FCBB" w14:textId="77777777" w:rsidR="000E32B5" w:rsidRPr="00BF3C22" w:rsidRDefault="000E32B5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10CF57F5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D7771" w14:textId="5E16DD6D" w:rsidR="000E32B5" w:rsidRPr="00BE37E1" w:rsidRDefault="00BE37E1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E37E1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9BF91B" w14:textId="251A0E5B" w:rsidR="000E32B5" w:rsidRPr="00BE37E1" w:rsidRDefault="00BE37E1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E37E1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BE37E1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Import Asset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B03D21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25D6EE" w14:textId="77777777" w:rsidR="000E32B5" w:rsidRPr="00BF3C22" w:rsidRDefault="000E32B5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3B34E4B" w14:textId="77777777" w:rsidR="000E32B5" w:rsidRPr="00BF3C22" w:rsidRDefault="000E32B5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489FFC23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53409" w14:textId="77777777" w:rsidR="000E32B5" w:rsidRPr="00BF3C22" w:rsidRDefault="000E32B5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4544" w14:textId="1DEA9E10" w:rsidR="000E32B5" w:rsidRPr="00BE37E1" w:rsidRDefault="00BE37E1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E37E1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4.1 Case Import file 1 </w:t>
            </w:r>
            <w:r w:rsidRPr="00BE37E1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00F42" w14:textId="77777777" w:rsidR="000E32B5" w:rsidRDefault="000E32B5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60A60" w14:textId="77777777" w:rsidR="000E32B5" w:rsidRPr="00BF3C22" w:rsidRDefault="000E32B5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8F5F1" w14:textId="77777777" w:rsidR="000E32B5" w:rsidRPr="00BF3C22" w:rsidRDefault="000E32B5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E32B5" w:rsidRPr="00EC4D71" w14:paraId="46993A4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11BD" w14:textId="77777777" w:rsidR="000E32B5" w:rsidRPr="00BF3C22" w:rsidRDefault="000E32B5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CB65" w14:textId="77777777" w:rsidR="00BE37E1" w:rsidRDefault="00BE37E1" w:rsidP="00BE37E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616495D2" w14:textId="77777777" w:rsidR="000E32B5" w:rsidRDefault="00BE37E1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BEFB315" w14:textId="2116E591" w:rsidR="00CA68A9" w:rsidRDefault="00CA68A9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5408" behindDoc="0" locked="0" layoutInCell="1" allowOverlap="1" wp14:anchorId="65A45E44" wp14:editId="5364BA49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37E1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0BC62FD8" w14:textId="2E53ECFB" w:rsidR="00CA68A9" w:rsidRDefault="00CA68A9" w:rsidP="000E32B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 w:rsidR="00EC483C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</w:t>
            </w:r>
            <w:r w:rsidR="00754E80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1 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7D0D3" w14:textId="77777777" w:rsidR="000E32B5" w:rsidRDefault="00CA68A9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34E1822" w14:textId="77777777" w:rsidR="00CA68A9" w:rsidRDefault="00CA68A9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4D261D14" w14:textId="08258E26" w:rsidR="00CA68A9" w:rsidRDefault="00CA68A9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 w:rsidR="00EC483C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1 รายการ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366E29" w14:textId="5BC7A73F" w:rsidR="000E32B5" w:rsidRPr="00BF3C22" w:rsidRDefault="00D518B0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CE6A6" w14:textId="77777777" w:rsidR="000E32B5" w:rsidRPr="00BF3C22" w:rsidRDefault="000E32B5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CA68A9" w:rsidRPr="00EC4D71" w14:paraId="4A494A0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49F15" w14:textId="77777777" w:rsidR="00CA68A9" w:rsidRPr="00BF3C22" w:rsidRDefault="00CA68A9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BA00" w14:textId="5F27A3E7" w:rsidR="00CA68A9" w:rsidRPr="00CA68A9" w:rsidRDefault="00CA68A9" w:rsidP="00BE37E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A68A9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4.2 </w:t>
            </w:r>
            <w:r w:rsidRPr="00CA68A9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Import file </w:t>
            </w:r>
            <w:r w:rsidRPr="00CA68A9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มากกว่า 1 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775E0" w14:textId="77777777" w:rsidR="00CA68A9" w:rsidRDefault="00CA68A9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21772" w14:textId="77777777" w:rsidR="00CA68A9" w:rsidRPr="00BF3C22" w:rsidRDefault="00CA68A9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A6107" w14:textId="77777777" w:rsidR="00CA68A9" w:rsidRPr="00BF3C22" w:rsidRDefault="00CA68A9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CA68A9" w:rsidRPr="00EC4D71" w14:paraId="442402B3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4FD4" w14:textId="77777777" w:rsidR="00CA68A9" w:rsidRPr="00BF3C22" w:rsidRDefault="00CA68A9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3FF6" w14:textId="77777777" w:rsidR="00EC483C" w:rsidRDefault="00EC483C" w:rsidP="00EC483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0EA884A1" w14:textId="77777777" w:rsidR="00EC483C" w:rsidRDefault="00EC483C" w:rsidP="00EC483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F4DA2B" w14:textId="77777777" w:rsidR="00EC483C" w:rsidRDefault="00EC483C" w:rsidP="00EC483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7456" behindDoc="0" locked="0" layoutInCell="1" allowOverlap="1" wp14:anchorId="37C66C50" wp14:editId="52361C91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3ACA4DA9" w14:textId="7D124B23" w:rsidR="00CA68A9" w:rsidRDefault="00EC483C" w:rsidP="00EC483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FB5DE" w14:textId="77777777" w:rsidR="00EC483C" w:rsidRDefault="00EC483C" w:rsidP="00EC483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80C1D2" w14:textId="77777777" w:rsidR="00EC483C" w:rsidRDefault="00EC483C" w:rsidP="00EC483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7E121778" w14:textId="2EBCB4C7" w:rsidR="00CA68A9" w:rsidRDefault="00EC483C" w:rsidP="00EC483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B56F3" w14:textId="4D73A5DD" w:rsidR="00CA68A9" w:rsidRPr="00BF3C22" w:rsidRDefault="00D518B0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3619A" w14:textId="77777777" w:rsidR="00CA68A9" w:rsidRPr="00BF3C22" w:rsidRDefault="00CA68A9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CA68A9" w:rsidRPr="00EC4D71" w14:paraId="52FC59A9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45D21" w14:textId="77777777" w:rsidR="00CA68A9" w:rsidRPr="00BF3C22" w:rsidRDefault="00CA68A9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5A53C" w14:textId="69247517" w:rsidR="00CA68A9" w:rsidRPr="00042978" w:rsidRDefault="00D518B0" w:rsidP="00BE37E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04297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4.3 </w:t>
            </w:r>
            <w:r w:rsidRPr="0004297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Import file </w:t>
            </w:r>
            <w:r w:rsidRPr="0004297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ไม่สำเร็จ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0DE5E" w14:textId="77777777" w:rsidR="00CA68A9" w:rsidRDefault="00CA68A9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9F8161" w14:textId="77777777" w:rsidR="00CA68A9" w:rsidRPr="00BF3C22" w:rsidRDefault="00CA68A9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36025" w14:textId="77777777" w:rsidR="00CA68A9" w:rsidRPr="00BF3C22" w:rsidRDefault="00CA68A9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483C" w:rsidRPr="00EC4D71" w14:paraId="009A5A2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E353" w14:textId="77777777" w:rsidR="00EC483C" w:rsidRPr="00BF3C22" w:rsidRDefault="00EC483C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22363" w14:textId="77777777" w:rsidR="00D518B0" w:rsidRDefault="00D518B0" w:rsidP="0004297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07246635" w14:textId="77777777" w:rsidR="00D518B0" w:rsidRDefault="00D518B0" w:rsidP="0004297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A71BF8C" w14:textId="77777777" w:rsidR="00D518B0" w:rsidRDefault="00D518B0" w:rsidP="0004297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69504" behindDoc="0" locked="0" layoutInCell="1" allowOverlap="1" wp14:anchorId="339BAC01" wp14:editId="762263EC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6EBCAC16" w14:textId="18CE0B7E" w:rsidR="00EC483C" w:rsidRDefault="00D518B0" w:rsidP="0004297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E6DED" w14:textId="77777777" w:rsidR="00042978" w:rsidRDefault="00042978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90C01CC" w14:textId="77777777" w:rsidR="00042978" w:rsidRDefault="00042978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3260DB90" w14:textId="77777777" w:rsidR="00042978" w:rsidRDefault="00042978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</w:p>
          <w:p w14:paraId="059B194A" w14:textId="64500DE2" w:rsidR="00042978" w:rsidRDefault="00042978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- แสดงข้อความแจ้งเตือนกรณี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Import file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ไม่สำเร็จ 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 FAIL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0447A3FD" w14:textId="77777777" w:rsidR="0099333B" w:rsidRDefault="00042978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- 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  <w:p w14:paraId="5DAD3CC3" w14:textId="77777777" w:rsidR="00954710" w:rsidRDefault="00954710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211C0D9" w14:textId="77777777" w:rsidR="00954710" w:rsidRDefault="00954710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775570D" w14:textId="77777777" w:rsidR="00954710" w:rsidRDefault="00954710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255A878" w14:textId="77777777" w:rsidR="00954710" w:rsidRDefault="00954710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722BD07" w14:textId="5B99476B" w:rsidR="00954710" w:rsidRDefault="00954710" w:rsidP="000429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AAB41" w14:textId="1C311BB9" w:rsidR="00EC483C" w:rsidRPr="00BF3C22" w:rsidRDefault="00042978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8C42B" w14:textId="77777777" w:rsidR="00EC483C" w:rsidRPr="00BF3C22" w:rsidRDefault="00EC483C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EC483C" w:rsidRPr="00EC4D71" w14:paraId="71DA4879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7CE0" w14:textId="77777777" w:rsidR="00EC483C" w:rsidRPr="00AE1249" w:rsidRDefault="00EC483C" w:rsidP="000E32B5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45FD7" w14:textId="4D8F53A6" w:rsidR="00EC483C" w:rsidRPr="00AE1249" w:rsidRDefault="00042978" w:rsidP="00BE37E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AE1249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4.4 </w:t>
            </w:r>
            <w:r w:rsidRPr="00AE1249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Import file </w:t>
            </w:r>
            <w:r w:rsidRPr="00AE1249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สำเร็จ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D7301" w14:textId="77777777" w:rsidR="00EC483C" w:rsidRDefault="00EC483C" w:rsidP="000E32B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1B42B" w14:textId="77777777" w:rsidR="00EC483C" w:rsidRPr="00BF3C22" w:rsidRDefault="00EC483C" w:rsidP="000E32B5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9C869" w14:textId="77777777" w:rsidR="00EC483C" w:rsidRPr="00BF3C22" w:rsidRDefault="00EC483C" w:rsidP="000E32B5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1D2C7CB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9A37" w14:textId="77777777" w:rsidR="007E17AD" w:rsidRPr="00BF3C22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E3C0D" w14:textId="1C7759D2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29C26D1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2E068FF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75648" behindDoc="0" locked="0" layoutInCell="1" allowOverlap="1" wp14:anchorId="33F500CF" wp14:editId="592CDA3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68ED0F40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  <w:p w14:paraId="01571E21" w14:textId="1ADDBBC6" w:rsidR="0047026B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Done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51B5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D79DA6E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062B8C11" w14:textId="2130C9FA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924DE" w14:textId="3079E703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842EE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4EA3DD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1CEFB" w14:textId="77777777" w:rsidR="007E17AD" w:rsidRPr="00BF3C22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5AE2" w14:textId="6B6625D8" w:rsidR="007E17AD" w:rsidRPr="00AE1249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AE1249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4.5 Case </w:t>
            </w:r>
            <w:r w:rsidRPr="00AE1249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ยกเลิกการ </w:t>
            </w:r>
            <w:r w:rsidRPr="00AE1249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Import file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178EE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8FA5C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9623C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B089799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5054" w14:textId="77777777" w:rsidR="007E17AD" w:rsidRPr="00BF3C22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47044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65139BA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C47ED73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78720" behindDoc="0" locked="0" layoutInCell="1" allowOverlap="1" wp14:anchorId="2F0C64C7" wp14:editId="0982EB28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2E6D380F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  <w:p w14:paraId="4EB95B1D" w14:textId="56CC19A2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D6A6A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A986562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21863522" w14:textId="7AAA243D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2 รายการ</w:t>
            </w:r>
          </w:p>
          <w:p w14:paraId="37E95502" w14:textId="0B730AA2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ยกเลิกขั้นตอนการ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file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EEFAB" w14:textId="1E0BEB2F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209A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A49DC" w:rsidRPr="00EC4D71" w14:paraId="567C10F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7B764" w14:textId="77777777" w:rsidR="005A49DC" w:rsidRPr="00BF3C22" w:rsidRDefault="005A49DC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34B8B" w14:textId="2905F75E" w:rsidR="005A49DC" w:rsidRPr="00B373FD" w:rsidRDefault="005A49DC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373F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4.6 Case </w:t>
            </w:r>
            <w:r w:rsidRPr="00B373F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รายการทรัพย์สินภายในไฟล์มีรูปแบบไม่ตรงตามที่กำหนด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619FD" w14:textId="77777777" w:rsidR="005A49DC" w:rsidRDefault="005A49DC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000E8" w14:textId="77777777" w:rsidR="005A49DC" w:rsidRDefault="005A49DC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FCA2E" w14:textId="77777777" w:rsidR="005A49DC" w:rsidRPr="00BF3C22" w:rsidRDefault="005A49DC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5A49DC" w:rsidRPr="00EC4D71" w14:paraId="7019BD0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EB83" w14:textId="77777777" w:rsidR="005A49DC" w:rsidRPr="00BF3C22" w:rsidRDefault="005A49DC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0E1E" w14:textId="1402BB99" w:rsidR="005A49DC" w:rsidRDefault="005A49DC" w:rsidP="000022B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ทำการแก้ไขไฟล์ที่จะทำการ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import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ให้ผิดรูปแบบจำนวน 1 แถว</w:t>
            </w:r>
          </w:p>
          <w:p w14:paraId="5BE79B70" w14:textId="43A36860" w:rsidR="005A49DC" w:rsidRDefault="005A49DC" w:rsidP="000022B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5F42F798" w14:textId="5416F88D" w:rsidR="005A49DC" w:rsidRDefault="005A49DC" w:rsidP="00B373F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3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216F3E" w14:textId="07E37ACB" w:rsidR="005A49DC" w:rsidRDefault="005A49DC" w:rsidP="000022B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noProof/>
                <w:color w:val="000000"/>
                <w:sz w:val="22"/>
                <w:szCs w:val="22"/>
                <w:lang w:val="th-TH"/>
              </w:rPr>
              <w:drawing>
                <wp:anchor distT="0" distB="0" distL="114300" distR="114300" simplePos="0" relativeHeight="251680768" behindDoc="0" locked="0" layoutInCell="1" allowOverlap="1" wp14:anchorId="7097CBA9" wp14:editId="0A6CF3C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20320</wp:posOffset>
                  </wp:positionV>
                  <wp:extent cx="182245" cy="189230"/>
                  <wp:effectExtent l="0" t="0" r="8255" b="1270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18-08-23_11-46-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4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กดปุ่ม </w:t>
            </w:r>
          </w:p>
          <w:p w14:paraId="641921EF" w14:textId="77777777" w:rsidR="00B8178C" w:rsidRDefault="005A49DC" w:rsidP="000022B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5. เลือกไฟล์ นามสกุล .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1 รายการ</w:t>
            </w:r>
          </w:p>
          <w:p w14:paraId="62F60523" w14:textId="570ED1E9" w:rsidR="00B373FD" w:rsidRDefault="00B373FD" w:rsidP="000022B9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</w:t>
            </w:r>
            <w:r w:rsidR="00932BE9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ชื่อไฟล์ที่ อัพโหลด เรียบร้อยแล้ว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9C3C2" w14:textId="77777777" w:rsidR="000022B9" w:rsidRDefault="000022B9" w:rsidP="000022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ASSET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87B980" w14:textId="77777777" w:rsidR="000022B9" w:rsidRDefault="000022B9" w:rsidP="000022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3.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พาไปหน้าเลือกรายการไฟล์</w:t>
            </w:r>
          </w:p>
          <w:p w14:paraId="4064E4DA" w14:textId="77777777" w:rsidR="00B373FD" w:rsidRDefault="00B8178C" w:rsidP="000022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. </w:t>
            </w:r>
          </w:p>
          <w:p w14:paraId="6BE43D09" w14:textId="4D3224CB" w:rsidR="000022B9" w:rsidRDefault="00B373FD" w:rsidP="000022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-</w:t>
            </w:r>
            <w:r w:rsidR="00932BE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 w:rsidR="000022B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แสดง 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</w:t>
            </w:r>
            <w:r w:rsidR="000022B9" w:rsidRPr="000E32B5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rocess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0022B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การ </w:t>
            </w:r>
            <w:r w:rsidR="0099333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0022B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เป็นเปอร์เซ็น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ต์</w:t>
            </w:r>
            <w:r w:rsidR="000022B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จำนวน </w:t>
            </w:r>
            <w:r w:rsidR="000022B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1</w:t>
            </w:r>
            <w:r w:rsidR="000022B9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รายการ</w:t>
            </w:r>
          </w:p>
          <w:p w14:paraId="4B77B53E" w14:textId="4C24B7DB" w:rsidR="00932BE9" w:rsidRDefault="00932BE9" w:rsidP="000022B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แสดงชื่อไฟล์ที่สามารถกดได้เมื่อขั้นตอนการอัพโหลดเสร็จสมบูรณ์</w:t>
            </w:r>
          </w:p>
          <w:p w14:paraId="132FF5FF" w14:textId="37AE36E2" w:rsidR="005A49DC" w:rsidRDefault="00B373FD" w:rsidP="00932BE9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FILE FAIL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และ ยกเลิกการ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Import file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พร้อมกับพาไปหน้า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file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CE8CA" w14:textId="63CFC4A7" w:rsidR="005A49DC" w:rsidRDefault="007E4A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B6D37" w14:textId="77777777" w:rsidR="005A49DC" w:rsidRPr="00BF3C22" w:rsidRDefault="005A49DC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216E01B4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7C228" w14:textId="25D004D3" w:rsidR="007E17AD" w:rsidRPr="00D752BF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752BF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C07FED" w14:textId="397D4E71" w:rsidR="007E17AD" w:rsidRPr="00D752BF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D752B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D752B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Log out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3F889A1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0C4B9F0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61DD47F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0BFDD3D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56CF" w14:textId="77777777" w:rsidR="007E17AD" w:rsidRPr="00BF3C22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D25CD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074022C9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USERNAME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832F6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ECD89FD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DE25A6E" w14:textId="77777777" w:rsidR="0099333B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out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2F07674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43365435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155DBE0A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4BB0F60E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45A07FB1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3A0DB1C2" w14:textId="77777777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05941E8A" w14:textId="394F80D1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22866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พาไปหน้าแรกของระบบ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Physical count asset</w:t>
            </w:r>
          </w:p>
          <w:p w14:paraId="1E6457B8" w14:textId="229B7FB6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พากลับไปหน้า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Login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86018B" w14:textId="07028B8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5E0DA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A23EAC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CB4728" w14:textId="5876F392" w:rsidR="007E17AD" w:rsidRPr="006361D1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6361D1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757EF4" w14:textId="666AFDC1" w:rsidR="007E17AD" w:rsidRPr="006361D1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6361D1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6361D1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Forget password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1944409" w14:textId="77777777" w:rsidR="007E17AD" w:rsidRPr="006361D1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002EE9A" w14:textId="77777777" w:rsidR="007E17AD" w:rsidRPr="006361D1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8861FC" w14:textId="77777777" w:rsidR="007E17AD" w:rsidRPr="006361D1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E17AD" w:rsidRPr="00EC4D71" w14:paraId="7DBA5ABF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853F5" w14:textId="187C6D7D" w:rsidR="007E17AD" w:rsidRPr="00BF3C22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9C1BB" w14:textId="50E21EB6" w:rsidR="007E17AD" w:rsidRPr="006361D1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6361D1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6.1 Case </w:t>
            </w:r>
            <w:r w:rsidRPr="006361D1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กรอกข้อมูลรหัสพนักงานไม่ถูกต้อง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A1A12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6F709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FED96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3F4E0F9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E0861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01E2A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6BD60D10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0651F93" w14:textId="23AE3096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E439C4" w14:textId="32908708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85818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890DCF" w14:textId="475B4AE8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กรณีกรอกข้อมูลไม่ถูกต้องจะแสดงข้อความแจ้งเตือนเป็น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The employee id or citizen id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E3B6D5" w14:textId="464C0CB2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F44E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09B0F81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D20CF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05A7A" w14:textId="5806159F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6.2 Case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กรอกข้อมูลรหัสประจำตัวประชาชนไม่ถูกต้อง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5BB36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FED315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4BADA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385052EE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5814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B93D8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6F139C02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E54F10F" w14:textId="05DF9EE1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555B2B0" w14:textId="7BB0C1DC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4DF63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B4BEFD" w14:textId="7FC3E504" w:rsidR="0099333B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กรณีกรอกข้อมูลไม่ถูกต้องจะแสดงข้อความแจ้งเตือนเป็น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The employee id or citizen id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FBA78" w14:textId="626ADB79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36CE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3B7BE54A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D79F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7BDD0" w14:textId="7A4110EB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6.3 </w:t>
            </w: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ไม่กรอกข้อมูลรหัสพนักงาน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9A03E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52F89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D5968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2075C0F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CC152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BE51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15DFF781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C26CDAE" w14:textId="32C287F1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714474" w14:textId="07AD606F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B13C45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85BCB91" w14:textId="7C6229DC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กรณีกรอกข้อมูลไม่ถูกต้องจะแสดงข้อความแจ้งเตือนเป็น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The employee id or citizen id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D40B5" w14:textId="66D74590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84116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598B9A6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5B2F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100CE" w14:textId="4B106804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6.4 </w:t>
            </w: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Case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ไม่กรอกข้อมูลรหัสประจำตัวประชาชน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9382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FD6AA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B1BF1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D0EC54E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7874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CC241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5F84E877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8D7078F" w14:textId="6BE5F8E0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EFCACC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ABD4BB" w14:textId="58698F22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EA0C1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0CD491" w14:textId="1949CC2E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กรณีกรอกข้อมูลไม่ถูกต้องจะแสดงข้อความแจ้งเตือนเป็น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The employee id or citizen id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436EDB" w14:textId="65D5C37A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9987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445D03DD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AAABB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4AE0F" w14:textId="7E14F80A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6.5 </w:t>
            </w: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ไม่กรอกข้อมูลรหัสผ่านใหม่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66565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C9567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C75B9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6DABE32B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17710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89B73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510067FD" w14:textId="4727E14B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FAE611" w14:textId="375902A0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7A22D41" w14:textId="1971C0B2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9D3504" w14:textId="77777777" w:rsidR="0099333B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2817B7B" w14:textId="3A694588" w:rsidR="00954710" w:rsidRDefault="00954710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CBA47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C6AC8EC" w14:textId="25EED17B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กรณีกรอกข้อมูลไม่ถูกต้องจะแสดงข้อความแจ้งเตือนเป็น “</w:t>
            </w:r>
            <w:proofErr w:type="gram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</w:t>
            </w:r>
            <w:proofErr w:type="gram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 </w:t>
            </w:r>
            <w:r w:rsidR="00826CB7">
              <w:t xml:space="preserve"> </w:t>
            </w:r>
            <w:r w:rsidR="00826CB7" w:rsidRPr="00826CB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INFORMATION IS INCORRECT</w:t>
            </w:r>
            <w:r w:rsidR="00826CB7" w:rsidRPr="00826CB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AB1CA" w14:textId="745EAAA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8B17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3033A5D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121F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517F1" w14:textId="24FA2BA2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6.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ไม่กรอกข้อมูลรหัสพนักงานและรหัสประตัวประชาชน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และรหัสผ่านใหม่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42282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CCAA4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6C155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1C085C05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6B9D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DB50C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6FD74C4C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143EF9" w14:textId="2B1E7003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F323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8C0C798" w14:textId="1D400570" w:rsidR="007201CB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กรณีกรอกข้อมูลไม่ถูกต้องจะแสดงข้อความแจ้งเตือนเป็น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ERROR :  The employee id or citizen id is incorrect.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61D10" w14:textId="58CB9B08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B89D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75789AE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9E91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1DBB7" w14:textId="76641BC5" w:rsidR="007E17AD" w:rsidRP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6.</w:t>
            </w:r>
            <w:r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7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7E17AD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กรอกข้อมูลรหัสพนักงาน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รหัสประตัวประชาชน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และรหัสผ่านใหม่</w:t>
            </w:r>
            <w:r w:rsidRPr="007E17AD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6A4CF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D4034" w14:textId="77777777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4C00E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E17AD" w:rsidRPr="00EC4D71" w14:paraId="0958EEA9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EB91" w14:textId="77777777" w:rsidR="007E17AD" w:rsidRDefault="007E17AD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08130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1. เปิดแอฟ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Physical count asset </w:t>
            </w:r>
          </w:p>
          <w:p w14:paraId="7CC8F65C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forget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4A02527" w14:textId="06E2E5A1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99012D3" w14:textId="6F0F95B4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proofErr w:type="spellStart"/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xxxx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EF10C7" w14:textId="719ED676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5. กรอกข้อมูลในช่อง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NEW PASSWORD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xxx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2A12173" w14:textId="393E10F1" w:rsidR="007E17AD" w:rsidRDefault="007E17AD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Submit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72D3B" w14:textId="77777777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แสดงช่องกรอกข้อมูล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EMPLOYEE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CITIZEN ID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F83AEA" w14:textId="6524E49D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แสดงข้อความแจ้งเตือนเป็น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Password reset successful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”และพากลับไปหน้า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Login</w:t>
            </w:r>
          </w:p>
          <w:p w14:paraId="4A8CF159" w14:textId="70B53D29" w:rsidR="007E17AD" w:rsidRDefault="007E17AD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C27E" w14:textId="0239EB3A" w:rsidR="007E17AD" w:rsidRPr="00BF3C22" w:rsidRDefault="007E17AD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92979" w14:textId="77777777" w:rsidR="007E17AD" w:rsidRPr="00BF3C22" w:rsidRDefault="007E17AD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201CB" w:rsidRPr="00EC4D71" w14:paraId="1F2D40F2" w14:textId="77777777" w:rsidTr="007201CB">
        <w:trPr>
          <w:trHeight w:val="385"/>
        </w:trPr>
        <w:tc>
          <w:tcPr>
            <w:tcW w:w="2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77DED71" w14:textId="3C685E5A" w:rsidR="007201CB" w:rsidRDefault="007201CB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 w:rsidRPr="007201C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Web application path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</w:tcPr>
          <w:p w14:paraId="250ACEA3" w14:textId="77777777" w:rsidR="007201CB" w:rsidRDefault="007201CB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</w:tcPr>
          <w:p w14:paraId="2AA5FABD" w14:textId="77777777" w:rsidR="007201CB" w:rsidRDefault="007201CB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3C90EEFD" w14:textId="77777777" w:rsidR="007201CB" w:rsidRPr="00BF3C22" w:rsidRDefault="007201CB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201CB" w:rsidRPr="00EC4D71" w14:paraId="3E45BC1E" w14:textId="77777777" w:rsidTr="00A83728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EF164" w14:textId="252AC31B" w:rsidR="007201CB" w:rsidRPr="0019005B" w:rsidRDefault="007201CB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9005B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CF7EAA" w14:textId="3B9A943D" w:rsidR="007201CB" w:rsidRPr="0019005B" w:rsidRDefault="000C0C91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19005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="0019005B" w:rsidRPr="0019005B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Import </w:t>
            </w:r>
            <w:r w:rsidR="0019005B" w:rsidRPr="0019005B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ข้อมูลการตรวจนับ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D3B2AD5" w14:textId="77777777" w:rsidR="007201CB" w:rsidRDefault="007201CB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1E6F697" w14:textId="77777777" w:rsidR="007201CB" w:rsidRDefault="007201CB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8E9DBB" w14:textId="77777777" w:rsidR="007201CB" w:rsidRPr="00BF3C22" w:rsidRDefault="007201CB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201CB" w:rsidRPr="00EC4D71" w14:paraId="1C7D0349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609B1" w14:textId="77777777" w:rsidR="007201CB" w:rsidRDefault="007201CB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EB0C1" w14:textId="446429AD" w:rsidR="007201CB" w:rsidRPr="00A83728" w:rsidRDefault="0019005B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7.1 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Case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ไม่เลือกรายการ “หน่วยงาน”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FB3B3" w14:textId="77777777" w:rsidR="007201CB" w:rsidRDefault="007201CB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DE732" w14:textId="77777777" w:rsidR="007201CB" w:rsidRDefault="007201CB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B24BB" w14:textId="77777777" w:rsidR="007201CB" w:rsidRPr="00BF3C22" w:rsidRDefault="007201CB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7201CB" w:rsidRPr="00EC4D71" w14:paraId="607FE2C0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A98F3" w14:textId="77777777" w:rsidR="007201CB" w:rsidRDefault="007201CB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7E8F2" w14:textId="77777777" w:rsidR="0019005B" w:rsidRDefault="0019005B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58FE5732" w14:textId="29BF87C5" w:rsidR="0019005B" w:rsidRDefault="0019005B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DBB48CD" w14:textId="37C12ADF" w:rsidR="0019005B" w:rsidRDefault="0019005B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08968069" w14:textId="78FCAF2D" w:rsidR="00675CCC" w:rsidRDefault="00675CCC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CurrentAsset.txt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D94351" w14:textId="06367C0F" w:rsidR="00675CCC" w:rsidRDefault="00675CCC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5.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4CA8807" w14:textId="439EB5A3" w:rsidR="0019005B" w:rsidRDefault="00675CCC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6</w:t>
            </w:r>
            <w:r w:rsidR="0019005B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. กดปุ่ม “เปรียบเทียบ”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D3494A" w14:textId="77777777" w:rsidR="007201CB" w:rsidRDefault="0019005B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8D16803" w14:textId="53F2A7B5" w:rsidR="00A83728" w:rsidRDefault="00675CCC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6</w:t>
            </w:r>
            <w:r w:rsidR="00A8372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. </w:t>
            </w:r>
            <w:r w:rsidR="004B6BD6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แสดงข้อความแจ้งเตือนเป็น “กรุณาเลือกรายการหน่วยงาน” และ</w:t>
            </w:r>
            <w:r w:rsidR="00A8372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ไม่สามารถดำเนินการต่อไปได้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FEB1F" w14:textId="47EE037E" w:rsidR="007201CB" w:rsidRDefault="00A83728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BC84D" w14:textId="77777777" w:rsidR="007201CB" w:rsidRPr="00BF3C22" w:rsidRDefault="007201CB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83728" w:rsidRPr="00EC4D71" w14:paraId="097DCF4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AA73" w14:textId="77777777" w:rsidR="00A83728" w:rsidRDefault="00A83728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7C3D6" w14:textId="4AFBD6AA" w:rsidR="00A83728" w:rsidRPr="00A83728" w:rsidRDefault="00A83728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</w:rPr>
            </w:pP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7.2  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="00675CCC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เลือก</w:t>
            </w:r>
            <w:r w:rsid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รายการ “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ไฟล์ที่ทำการ 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Import</w:t>
            </w:r>
            <w:r w:rsid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90BC36" w14:textId="77777777" w:rsidR="00A83728" w:rsidRDefault="00A83728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14ACA" w14:textId="77777777" w:rsidR="00A83728" w:rsidRDefault="00A83728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F2C29" w14:textId="77777777" w:rsidR="00A83728" w:rsidRPr="00BF3C22" w:rsidRDefault="00A83728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83728" w:rsidRPr="00EC4D71" w14:paraId="46EAE28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84AE3" w14:textId="77777777" w:rsidR="00A83728" w:rsidRDefault="00A83728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6CB7D" w14:textId="77777777" w:rsidR="00A83728" w:rsidRDefault="00A83728" w:rsidP="00A8372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5F093E12" w14:textId="77777777" w:rsidR="00A83728" w:rsidRDefault="00A83728" w:rsidP="00A8372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62F998F" w14:textId="77777777" w:rsidR="00A83728" w:rsidRDefault="00A83728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F702487" w14:textId="77777777" w:rsidR="00A83728" w:rsidRDefault="00A83728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  <w:p w14:paraId="64863AE0" w14:textId="77777777" w:rsidR="004851A3" w:rsidRDefault="004851A3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2E4B1326" w14:textId="77777777" w:rsidR="004851A3" w:rsidRDefault="004851A3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238B807B" w14:textId="77777777" w:rsidR="004851A3" w:rsidRDefault="004851A3" w:rsidP="007E17A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</w:p>
          <w:p w14:paraId="4A1DCC5E" w14:textId="112A6C5A" w:rsidR="004851A3" w:rsidRDefault="004851A3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B9E4A" w14:textId="77777777" w:rsidR="00A83728" w:rsidRDefault="00A83728" w:rsidP="00A837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4360D2F" w14:textId="4239822C" w:rsidR="00A83728" w:rsidRDefault="00A83728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4. แสดงข้อความแจ้งเตือน เป็น “กรุณาเลือกรายการไฟล์ที่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และไม่สามารถดำเนินการต่อได้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A4B883" w14:textId="77777777" w:rsidR="00A83728" w:rsidRDefault="00A83728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75DEB" w14:textId="77777777" w:rsidR="00A83728" w:rsidRPr="00BF3C22" w:rsidRDefault="00A83728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75CCC" w:rsidRPr="00EC4D71" w14:paraId="62F9D7B8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5CB1" w14:textId="77777777" w:rsidR="00675CCC" w:rsidRDefault="00675CCC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1A3D3" w14:textId="67F1750A" w:rsidR="00675CCC" w:rsidRPr="004B6BD6" w:rsidRDefault="00675CCC" w:rsidP="00A83728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</w:rPr>
            </w:pPr>
            <w:r w:rsidRP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7.3  </w:t>
            </w:r>
            <w:r w:rsidRPr="004B6BD6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ไม่เลือกรายการ “หน่วยงาน” และ “</w:t>
            </w:r>
            <w:r w:rsidR="004B6BD6" w:rsidRPr="004B6BD6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Import file</w:t>
            </w:r>
            <w:r w:rsidRP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6D854" w14:textId="77777777" w:rsidR="00675CCC" w:rsidRDefault="00675CCC" w:rsidP="00A837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E5DFF6" w14:textId="77777777" w:rsidR="00675CCC" w:rsidRDefault="00675CCC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CB38" w14:textId="77777777" w:rsidR="00675CCC" w:rsidRPr="00BF3C22" w:rsidRDefault="00675CCC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675CCC" w:rsidRPr="00EC4D71" w14:paraId="07CE0DB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DE90C" w14:textId="77777777" w:rsidR="00675CCC" w:rsidRDefault="00675CCC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57488" w14:textId="77777777" w:rsidR="004B6BD6" w:rsidRDefault="004B6BD6" w:rsidP="004B6BD6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6E14835C" w14:textId="77777777" w:rsidR="004B6BD6" w:rsidRDefault="004B6BD6" w:rsidP="004B6BD6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822583" w14:textId="1DCA9B63" w:rsidR="00675CCC" w:rsidRDefault="004B6BD6" w:rsidP="00A83728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BCD71" w14:textId="77777777" w:rsidR="004B6BD6" w:rsidRDefault="004B6BD6" w:rsidP="004B6BD6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EE5D640" w14:textId="022B781C" w:rsidR="00675CCC" w:rsidRDefault="004B6BD6" w:rsidP="00A837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แสดงข้อความแจ้งเตือนเป็น 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กรุณาเลือกรายการหน่วยงาน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และ 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กรุณาเลือกรายการไฟล์ที่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92FEA" w14:textId="77777777" w:rsidR="00675CCC" w:rsidRDefault="00675CCC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FF59B" w14:textId="77777777" w:rsidR="00675CCC" w:rsidRPr="00BF3C22" w:rsidRDefault="00675CCC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83728" w:rsidRPr="00EC4D71" w14:paraId="5E25D527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88AA" w14:textId="77777777" w:rsidR="00A83728" w:rsidRDefault="00A83728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6B84C" w14:textId="751ECB7E" w:rsidR="00A83728" w:rsidRPr="00A83728" w:rsidRDefault="00A83728" w:rsidP="007E17AD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</w:rPr>
            </w:pP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7.</w:t>
            </w:r>
            <w:r w:rsidR="004B6BD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เลือกไฟล์ที่ทำการ 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Import </w:t>
            </w:r>
            <w:r w:rsidRPr="00A8372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ที่มีนามสกุลไฟล์ไม่ไช่ .</w:t>
            </w:r>
            <w:r w:rsidRPr="00A83728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txt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933F2" w14:textId="77777777" w:rsidR="00A83728" w:rsidRDefault="00A83728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A99F6" w14:textId="77777777" w:rsidR="00A83728" w:rsidRDefault="00A83728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16469" w14:textId="77777777" w:rsidR="00A83728" w:rsidRPr="00BF3C22" w:rsidRDefault="00A83728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83728" w:rsidRPr="00EC4D71" w14:paraId="43B11264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E2E" w14:textId="77777777" w:rsidR="00A83728" w:rsidRDefault="00A83728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2D5C3" w14:textId="77777777" w:rsidR="00675CCC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762F4BAA" w14:textId="77777777" w:rsidR="00675CCC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2A79E3" w14:textId="77777777" w:rsidR="00A83728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B52A729" w14:textId="3E920D3D" w:rsidR="00675CCC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0412BE0C" w14:textId="75381BB5" w:rsidR="00675CCC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test.docx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48BD7BB" w14:textId="3ADEED6E" w:rsidR="00675CCC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E36285E" w14:textId="39CCA29C" w:rsidR="004B6BD6" w:rsidRDefault="00675CCC" w:rsidP="00675CCC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F8C9B" w14:textId="77777777" w:rsidR="00675CCC" w:rsidRDefault="00675CCC" w:rsidP="00675CC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C3DEF50" w14:textId="77777777" w:rsidR="00A83728" w:rsidRDefault="00675CCC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กรณีเลือกไฟล์ที่มีนามสกุลไม่ใช่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txt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จะแสดงข้อความแจ้งเตือนเป็น “กรุณาเลือกไฟล์ที่มีนามสกุล เป็น .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txt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เท่านั้น”</w:t>
            </w:r>
          </w:p>
          <w:p w14:paraId="7EB7A04C" w14:textId="2DA97725" w:rsidR="00675CCC" w:rsidRDefault="00675CCC" w:rsidP="007E17A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ไม่สามารถดำเนินการต่อได้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D7114" w14:textId="77777777" w:rsidR="00A83728" w:rsidRDefault="00A83728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7F4A3" w14:textId="77777777" w:rsidR="00A83728" w:rsidRPr="00BF3C22" w:rsidRDefault="00A83728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5839D086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7DE8" w14:textId="77777777" w:rsidR="0000042F" w:rsidRDefault="0000042F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F276B" w14:textId="34B6F30E" w:rsidR="0000042F" w:rsidRPr="0000042F" w:rsidRDefault="0000042F" w:rsidP="00675CCC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7.4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เลือกไฟล์ที่ทำการ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Import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ที่มี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รูปแบบของข้อมูลที่ใช้ในการ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Import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ไม่ถูกต้อง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7EA58" w14:textId="77777777" w:rsidR="0000042F" w:rsidRDefault="0000042F" w:rsidP="00675CC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60DD4" w14:textId="77777777" w:rsidR="0000042F" w:rsidRDefault="0000042F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D7261" w14:textId="77777777" w:rsidR="0000042F" w:rsidRPr="00BF3C22" w:rsidRDefault="0000042F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49B5010D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AA16" w14:textId="77777777" w:rsidR="0000042F" w:rsidRDefault="0000042F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D8E67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2ACCF5AA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3F931FC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FF3F00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3020D485" w14:textId="6F743562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CurrentAsset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_valid</w:t>
            </w:r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.txt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685ACE8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E60DEFE" w14:textId="4B983C49" w:rsidR="0000042F" w:rsidRDefault="0000042F" w:rsidP="00675CCC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67EE08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9A6E830" w14:textId="77777777" w:rsidR="0000042F" w:rsidRDefault="0000042F" w:rsidP="00675CC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7.</w:t>
            </w:r>
          </w:p>
          <w:p w14:paraId="59CE174F" w14:textId="77605DFC" w:rsidR="0000042F" w:rsidRDefault="0000042F" w:rsidP="00675CC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ซ่อนปุ่ม “เปรียบเทียบ” และ “ล้างข้อมูล” แล้วแสดงปุ่ม “ยืนยัน” และ “ยกเลิก”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  <w:p w14:paraId="5557774F" w14:textId="72D5FE57" w:rsidR="0000042F" w:rsidRDefault="0000042F" w:rsidP="00675CCC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- แสดงข้อความแจ้งเตือน เป็น “ไม่สามารถทำการ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Import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ข้อมูลได้กรุณาตรวจสอบไฟล์ที่ทำการ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90504" w14:textId="77777777" w:rsidR="0000042F" w:rsidRDefault="0000042F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232D5" w14:textId="77777777" w:rsidR="0000042F" w:rsidRPr="00BF3C22" w:rsidRDefault="0000042F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1C05E5C2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F0D1" w14:textId="77777777" w:rsidR="0000042F" w:rsidRDefault="0000042F" w:rsidP="007E17AD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873BD" w14:textId="0534DFB3" w:rsidR="0000042F" w:rsidRP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7.5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การกดปุ่ม “ล้างข้อมูล”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DD1690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78AB8" w14:textId="77777777" w:rsidR="0000042F" w:rsidRDefault="0000042F" w:rsidP="007E17AD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1B127" w14:textId="77777777" w:rsidR="0000042F" w:rsidRPr="00BF3C22" w:rsidRDefault="0000042F" w:rsidP="007E17AD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0C5F0C03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2CE3B" w14:textId="77777777" w:rsidR="0000042F" w:rsidRDefault="0000042F" w:rsidP="0000042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C2FBF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04D067D1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A2B5D98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B2718C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64BB0630" w14:textId="32A4F1E5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proofErr w:type="gramStart"/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CurrentAsset.txt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proofErr w:type="gramEnd"/>
          </w:p>
          <w:p w14:paraId="75E942DD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D714FB0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“ล้างข้อมูล”</w:t>
            </w:r>
          </w:p>
          <w:p w14:paraId="686E2C70" w14:textId="77777777" w:rsidR="004851A3" w:rsidRDefault="004851A3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  <w:p w14:paraId="08D2BA55" w14:textId="77777777" w:rsidR="004851A3" w:rsidRDefault="004851A3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  <w:p w14:paraId="019E64A6" w14:textId="77777777" w:rsidR="004851A3" w:rsidRDefault="004851A3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  <w:p w14:paraId="5A94CF31" w14:textId="77777777" w:rsidR="004851A3" w:rsidRDefault="004851A3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  <w:p w14:paraId="173E6C4D" w14:textId="3487D8CC" w:rsidR="004851A3" w:rsidRPr="0000042F" w:rsidRDefault="004851A3" w:rsidP="0000042F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DABB0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CD88A8" w14:textId="0C23845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เคลียร</w:t>
            </w:r>
            <w:r w:rsidR="00A1003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์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ค่าการเลือกรายการของช่อง “หน่วยงาน” และ “ไฟล์ที่เลือก”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08831" w14:textId="77777777" w:rsidR="0000042F" w:rsidRDefault="0000042F" w:rsidP="0000042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C6F9" w14:textId="77777777" w:rsidR="0000042F" w:rsidRPr="00BF3C22" w:rsidRDefault="0000042F" w:rsidP="0000042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16AFEAF4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C1E2C" w14:textId="77777777" w:rsidR="0000042F" w:rsidRDefault="0000042F" w:rsidP="0000042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E5667" w14:textId="19EFB05C" w:rsidR="0000042F" w:rsidRP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7.</w:t>
            </w:r>
            <w:r w:rsidR="00A10031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6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กรอกข้อมูลครบถ้วนและถูกต้อง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(กดปุ่ม </w:t>
            </w:r>
            <w:r w:rsidR="00830F8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“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ยืนยัน</w:t>
            </w:r>
            <w:r w:rsidR="00830F8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56DC8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16C9E" w14:textId="77777777" w:rsidR="0000042F" w:rsidRDefault="0000042F" w:rsidP="0000042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0D6DF" w14:textId="77777777" w:rsidR="0000042F" w:rsidRPr="00BF3C22" w:rsidRDefault="0000042F" w:rsidP="0000042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00042F" w:rsidRPr="00EC4D71" w14:paraId="217ED39F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3A25" w14:textId="77777777" w:rsidR="0000042F" w:rsidRDefault="0000042F" w:rsidP="0000042F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EC89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1F5F0FD3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CEED324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126DC7B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1AE50A57" w14:textId="1651B89B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CurrentAsset.txt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FCA7329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1BA787B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  <w:p w14:paraId="24BA5976" w14:textId="3D417906" w:rsidR="0000042F" w:rsidRDefault="0000042F" w:rsidP="0000042F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C2D01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849604C" w14:textId="77777777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</w:t>
            </w:r>
          </w:p>
          <w:p w14:paraId="62002BFC" w14:textId="081B273F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- ซ่อนปุ่ม “เปรียบเทียบ” และ “ล้างข้อมูล” แล้วแสดงปุ่ม “ยืนยัน” และ “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ยกเลิก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</w:p>
          <w:p w14:paraId="69230BEA" w14:textId="56D5A68D" w:rsidR="0000042F" w:rsidRDefault="0000042F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8. แสดงตารางข้อมูลรายการทรัพย์สินที่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Import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เข้าไป</w:t>
            </w:r>
            <w:r w:rsidR="00964CF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โดยมี </w:t>
            </w:r>
            <w:r w:rsidR="00964CF8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Colum </w:t>
            </w:r>
            <w:r w:rsidR="00964CF8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การแสดง ดังนี้</w:t>
            </w:r>
          </w:p>
          <w:p w14:paraId="5D63470A" w14:textId="3D09396B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รหัสทรัพย์สิน</w:t>
            </w:r>
          </w:p>
          <w:p w14:paraId="25EC9131" w14:textId="1846D3A8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ชื่อทรัพย์สิน</w:t>
            </w:r>
          </w:p>
          <w:p w14:paraId="7032899A" w14:textId="20EC828F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</w:p>
          <w:p w14:paraId="2C595EF3" w14:textId="1917524B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ชื่อ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</w:p>
          <w:p w14:paraId="2EBCBC5F" w14:textId="1297C891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ผลการตรวจนับ*</w:t>
            </w:r>
          </w:p>
          <w:p w14:paraId="63F61F24" w14:textId="406F90E7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*ผลการตรวจนับ จะแบ่งออกเป็น 3 สถานะ ดังนี้</w:t>
            </w:r>
          </w:p>
          <w:p w14:paraId="1316CD0B" w14:textId="572EF975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ถูกต้อง</w:t>
            </w:r>
          </w:p>
          <w:p w14:paraId="4024E461" w14:textId="32EC808C" w:rsidR="00964CF8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ทรัพย์สินเกิน (ชื่อสาขา)</w:t>
            </w:r>
          </w:p>
          <w:p w14:paraId="1C06CA4D" w14:textId="7A870FCA" w:rsidR="00964CF8" w:rsidRPr="0000042F" w:rsidRDefault="00964CF8" w:rsidP="0000042F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- ทรัพย์สินขาด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8BBBEC" w14:textId="77777777" w:rsidR="0000042F" w:rsidRDefault="0000042F" w:rsidP="0000042F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51F4E" w14:textId="77777777" w:rsidR="0000042F" w:rsidRPr="00BF3C22" w:rsidRDefault="0000042F" w:rsidP="0000042F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10031" w:rsidRPr="00EC4D71" w14:paraId="741597F1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167C" w14:textId="77777777" w:rsidR="00A10031" w:rsidRDefault="00A10031" w:rsidP="00A1003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4ED6" w14:textId="41864AD0" w:rsidR="00A10031" w:rsidRPr="004B6BD6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</w:pP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7.</w:t>
            </w:r>
            <w:r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>7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00042F"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</w:rPr>
              <w:t xml:space="preserve">Case </w:t>
            </w:r>
            <w:r w:rsidRPr="0000042F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กรอกข้อมูลครบถ้วนและถูกต้อง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(กดปุ่ม </w:t>
            </w:r>
            <w:r w:rsidR="00830F86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“ยกเลิก”</w:t>
            </w:r>
            <w:r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165FF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2C407" w14:textId="77777777" w:rsidR="00A10031" w:rsidRDefault="00A10031" w:rsidP="00A10031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F299" w14:textId="77777777" w:rsidR="00A10031" w:rsidRPr="00BF3C22" w:rsidRDefault="00A10031" w:rsidP="00A10031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10031" w:rsidRPr="00EC4D71" w14:paraId="700F0B6C" w14:textId="77777777" w:rsidTr="007201CB">
        <w:trPr>
          <w:trHeight w:val="385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9A5F5" w14:textId="77777777" w:rsidR="00A10031" w:rsidRDefault="00A10031" w:rsidP="00A10031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8CC5A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FAS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เพื่อขยายเมนู</w:t>
            </w:r>
          </w:p>
          <w:p w14:paraId="4924771B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 กดเมนู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Physical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Count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6FA1B8E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3.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 “หน่วยงาน” เป็น “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1106000000 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–</w:t>
            </w:r>
            <w:r w:rsidRPr="00A83728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 ฝ่ายดิจิทัล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3FFDAC6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4.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“เลือกไฟล์”</w:t>
            </w:r>
          </w:p>
          <w:p w14:paraId="59789CA5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เลือกไฟล์ “</w:t>
            </w:r>
            <w:r w:rsidRPr="00675CCC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CurrentAsset.txt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1E410F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6.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open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AB28B21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7.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“เปรียบเทียบ”</w:t>
            </w:r>
          </w:p>
          <w:p w14:paraId="56A0965F" w14:textId="26A44FC6" w:rsidR="00A10031" w:rsidRDefault="00A10031" w:rsidP="00A10031">
            <w:pPr>
              <w:spacing w:before="0"/>
              <w:ind w:firstLine="0"/>
              <w:jc w:val="left"/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กดปุ่ม “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ยกเลิก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4B1D8" w14:textId="77777777" w:rsidR="00A10031" w:rsidRDefault="00A10031" w:rsidP="00A1003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Import physical count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9B5A9C7" w14:textId="02134133" w:rsidR="00A10031" w:rsidRDefault="00A10031" w:rsidP="00A10031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8.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เคลียร์ค่าการเลือกรายการของช่อง “หน่วยงาน” และ “ไฟล์ที่เลือก”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F2D60" w14:textId="77777777" w:rsidR="00A10031" w:rsidRDefault="00A10031" w:rsidP="00A10031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CC645" w14:textId="77777777" w:rsidR="00A10031" w:rsidRPr="00BF3C22" w:rsidRDefault="00A10031" w:rsidP="00A10031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</w:tbl>
    <w:p w14:paraId="6D398822" w14:textId="77777777" w:rsidR="007201CB" w:rsidRPr="00AD611C" w:rsidRDefault="007201CB" w:rsidP="005309EE">
      <w:pPr>
        <w:ind w:firstLine="0"/>
        <w:rPr>
          <w:rFonts w:hint="cs"/>
        </w:rPr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5376"/>
        <w:gridCol w:w="5232"/>
      </w:tblGrid>
      <w:tr w:rsidR="00C307BD" w:rsidRPr="00EC4D71" w14:paraId="7848E177" w14:textId="77777777" w:rsidTr="00826C71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5729A733" w14:textId="77777777" w:rsidR="00826C71" w:rsidRDefault="00826C71" w:rsidP="00992D03">
      <w:pPr>
        <w:pStyle w:val="3"/>
        <w:ind w:firstLine="0"/>
        <w:jc w:val="both"/>
        <w:rPr>
          <w:rFonts w:ascii="BBQ Plz Rounded" w:hAnsi="BBQ Plz Rounded" w:cs="BBQ Plz Rounded"/>
          <w:b/>
          <w:bCs/>
          <w:i w:val="0"/>
          <w:iCs w:val="0"/>
          <w:cs/>
        </w:rPr>
        <w:sectPr w:rsidR="00826C71" w:rsidSect="0099333B">
          <w:pgSz w:w="11906" w:h="16838"/>
          <w:pgMar w:top="994" w:right="562" w:bottom="994" w:left="706" w:header="432" w:footer="706" w:gutter="0"/>
          <w:cols w:space="708"/>
          <w:docGrid w:linePitch="435"/>
        </w:sectPr>
      </w:pPr>
      <w:bookmarkStart w:id="5" w:name="_GoBack"/>
      <w:bookmarkEnd w:id="5"/>
    </w:p>
    <w:p w14:paraId="389E1ABC" w14:textId="29DE7B37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6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8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0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1" w:author="Sopittha Kaveevorasart" w:date="2014-10-02T19:52:00Z">
              <w:rPr>
                <w:cs/>
              </w:rPr>
            </w:rPrChange>
          </w:rPr>
          <w:t>แก้ไข</w:t>
        </w:r>
      </w:ins>
      <w:ins w:id="12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3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14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6" w:author="Sopittha Kaveevorasart" w:date="2014-10-02T20:01:00Z">
                  <w:rPr>
                    <w:ins w:id="1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8" w:author="Sopittha Kaveevorasart" w:date="2014-10-02T20:01:00Z">
                <w:pPr>
                  <w:jc w:val="left"/>
                </w:pPr>
              </w:pPrChange>
            </w:pPr>
            <w:ins w:id="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21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3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25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6" w:author="Sopittha Kaveevorasart" w:date="2014-10-02T20:01:00Z">
                  <w:rPr>
                    <w:ins w:id="2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8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2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0" w:author="Sopittha Kaveevorasart" w:date="2014-10-02T20:01:00Z">
                  <w:rPr>
                    <w:ins w:id="3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2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3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6" w:author="Sopittha Kaveevorasart" w:date="2014-10-02T20:01:00Z">
                  <w:rPr>
                    <w:ins w:id="3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8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9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40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41" w:author="Sopittha Kaveevorasart" w:date="2014-10-02T19:45:00Z"/>
          <w:trPrChange w:id="42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3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8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0" w:author="Sopittha Kaveevorasart" w:date="2014-10-02T20:01:00Z">
                  <w:rPr>
                    <w:ins w:id="5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2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3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5" w:author="Sopittha Kaveevorasart" w:date="2014-10-02T20:01:00Z">
                  <w:rPr>
                    <w:ins w:id="5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7" w:author="Sopittha Kaveevorasart" w:date="2014-10-02T20:01:00Z">
                <w:pPr>
                  <w:jc w:val="center"/>
                </w:pPr>
              </w:pPrChange>
            </w:pPr>
            <w:ins w:id="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0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6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2" w:author="Sopittha Kaveevorasart" w:date="2014-10-02T20:01:00Z">
                  <w:rPr>
                    <w:ins w:id="6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4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65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6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7" w:author="Sopittha Kaveevorasart" w:date="2014-10-02T20:01:00Z">
                  <w:rPr>
                    <w:ins w:id="6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9" w:author="Sopittha Kaveevorasart" w:date="2014-10-02T20:03:00Z">
                <w:pPr>
                  <w:jc w:val="center"/>
                </w:pPr>
              </w:pPrChange>
            </w:pPr>
            <w:ins w:id="70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7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5" w:author="Sopittha Kaveevorasart" w:date="2014-10-02T20:01:00Z">
                  <w:rPr>
                    <w:ins w:id="7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7" w:author="Sopittha Kaveevorasart" w:date="2014-10-02T20:03:00Z">
                <w:pPr>
                  <w:jc w:val="center"/>
                </w:pPr>
              </w:pPrChange>
            </w:pPr>
            <w:ins w:id="7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8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3" w:author="Sopittha Kaveevorasart" w:date="2014-10-02T20:01:00Z">
                  <w:rPr>
                    <w:ins w:id="8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5" w:author="Sopittha Kaveevorasart" w:date="2014-10-02T20:01:00Z">
                <w:pPr>
                  <w:jc w:val="center"/>
                </w:pPr>
              </w:pPrChange>
            </w:pPr>
            <w:ins w:id="8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8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1" w:author="Sopittha Kaveevorasart" w:date="2014-10-02T20:01:00Z">
                  <w:rPr>
                    <w:ins w:id="9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3" w:author="Sopittha Kaveevorasart" w:date="2014-10-02T20:01:00Z">
                <w:pPr>
                  <w:jc w:val="center"/>
                </w:pPr>
              </w:pPrChange>
            </w:pPr>
            <w:ins w:id="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9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7" w:author="Sopittha Kaveevorasart" w:date="2014-10-02T20:01:00Z">
                  <w:rPr>
                    <w:ins w:id="9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9" w:author="Sopittha Kaveevorasart" w:date="2014-10-02T20:01:00Z">
                <w:pPr>
                  <w:jc w:val="center"/>
                </w:pPr>
              </w:pPrChange>
            </w:pPr>
            <w:ins w:id="1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0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3" w:author="Sopittha Kaveevorasart" w:date="2014-10-02T20:01:00Z">
                  <w:rPr>
                    <w:ins w:id="10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5" w:author="Sopittha Kaveevorasart" w:date="2014-10-02T20:01:00Z">
                <w:pPr>
                  <w:jc w:val="center"/>
                </w:pPr>
              </w:pPrChange>
            </w:pPr>
            <w:ins w:id="1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08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8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1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3" w:author="Sopittha Kaveevorasart" w:date="2014-10-02T20:01:00Z">
                <w:pPr>
                  <w:jc w:val="center"/>
                </w:pPr>
              </w:pPrChange>
            </w:pPr>
            <w:ins w:id="12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2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4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4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6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7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7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19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19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1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1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826C71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DDA78" w14:textId="77777777" w:rsidR="00DB3EBE" w:rsidRDefault="00DB3EBE" w:rsidP="00347FA6">
      <w:pPr>
        <w:spacing w:before="0"/>
      </w:pPr>
      <w:r>
        <w:separator/>
      </w:r>
    </w:p>
  </w:endnote>
  <w:endnote w:type="continuationSeparator" w:id="0">
    <w:p w14:paraId="3A0F89DC" w14:textId="77777777" w:rsidR="00DB3EBE" w:rsidRDefault="00DB3EBE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1D67C319-2B25-41BA-ADE0-78D4DECB836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E39E8" w14:textId="77777777" w:rsidR="00DB3EBE" w:rsidRDefault="00DB3EBE" w:rsidP="00347FA6">
      <w:pPr>
        <w:spacing w:before="0"/>
      </w:pPr>
      <w:r>
        <w:separator/>
      </w:r>
    </w:p>
  </w:footnote>
  <w:footnote w:type="continuationSeparator" w:id="0">
    <w:p w14:paraId="4822EDB6" w14:textId="77777777" w:rsidR="00DB3EBE" w:rsidRDefault="00DB3EBE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7201CB" w:rsidRPr="008715B4" w:rsidRDefault="007201CB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7201CB" w:rsidRPr="008715B4" w:rsidRDefault="007201CB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7201CB" w:rsidRPr="008715B4" w:rsidRDefault="007201CB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7201CB" w:rsidRPr="006C07BE" w:rsidRDefault="007201CB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042F"/>
    <w:rsid w:val="000022B9"/>
    <w:rsid w:val="00003B8A"/>
    <w:rsid w:val="00011C94"/>
    <w:rsid w:val="00012FD9"/>
    <w:rsid w:val="0001332B"/>
    <w:rsid w:val="00035BC8"/>
    <w:rsid w:val="0003651A"/>
    <w:rsid w:val="00042978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0C91"/>
    <w:rsid w:val="000C5422"/>
    <w:rsid w:val="000C7C93"/>
    <w:rsid w:val="000D2240"/>
    <w:rsid w:val="000D7622"/>
    <w:rsid w:val="000E32B5"/>
    <w:rsid w:val="000E5761"/>
    <w:rsid w:val="000E73D1"/>
    <w:rsid w:val="000F0816"/>
    <w:rsid w:val="000F6142"/>
    <w:rsid w:val="00110303"/>
    <w:rsid w:val="00117FB6"/>
    <w:rsid w:val="00121CB9"/>
    <w:rsid w:val="001268E8"/>
    <w:rsid w:val="001419AB"/>
    <w:rsid w:val="00160571"/>
    <w:rsid w:val="0016112A"/>
    <w:rsid w:val="00182628"/>
    <w:rsid w:val="0019005B"/>
    <w:rsid w:val="001919AB"/>
    <w:rsid w:val="001972DA"/>
    <w:rsid w:val="0019779E"/>
    <w:rsid w:val="001C10EF"/>
    <w:rsid w:val="001D2023"/>
    <w:rsid w:val="001E2B26"/>
    <w:rsid w:val="001F3608"/>
    <w:rsid w:val="001F7246"/>
    <w:rsid w:val="00205414"/>
    <w:rsid w:val="00215C68"/>
    <w:rsid w:val="00216D0A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B7405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B84"/>
    <w:rsid w:val="00326E30"/>
    <w:rsid w:val="003476CD"/>
    <w:rsid w:val="00347FA6"/>
    <w:rsid w:val="0035008B"/>
    <w:rsid w:val="003531D5"/>
    <w:rsid w:val="00375DFC"/>
    <w:rsid w:val="00376334"/>
    <w:rsid w:val="00387609"/>
    <w:rsid w:val="0039408D"/>
    <w:rsid w:val="003A0349"/>
    <w:rsid w:val="003A6463"/>
    <w:rsid w:val="003B3FC7"/>
    <w:rsid w:val="003C0611"/>
    <w:rsid w:val="003C5CAB"/>
    <w:rsid w:val="003D270C"/>
    <w:rsid w:val="003D2EBC"/>
    <w:rsid w:val="003E0A78"/>
    <w:rsid w:val="003E1368"/>
    <w:rsid w:val="003E78DF"/>
    <w:rsid w:val="003F1526"/>
    <w:rsid w:val="003F206C"/>
    <w:rsid w:val="003F54D9"/>
    <w:rsid w:val="004108B0"/>
    <w:rsid w:val="00412B53"/>
    <w:rsid w:val="00413FA1"/>
    <w:rsid w:val="004215B0"/>
    <w:rsid w:val="00421FDF"/>
    <w:rsid w:val="00423630"/>
    <w:rsid w:val="00424BD3"/>
    <w:rsid w:val="00431A0C"/>
    <w:rsid w:val="00454B6A"/>
    <w:rsid w:val="004665D7"/>
    <w:rsid w:val="0047026B"/>
    <w:rsid w:val="004851A3"/>
    <w:rsid w:val="00490A31"/>
    <w:rsid w:val="004949DD"/>
    <w:rsid w:val="00495EB4"/>
    <w:rsid w:val="004B6BD6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4A0A"/>
    <w:rsid w:val="005A06B3"/>
    <w:rsid w:val="005A20DB"/>
    <w:rsid w:val="005A49DC"/>
    <w:rsid w:val="005A6B61"/>
    <w:rsid w:val="005B0288"/>
    <w:rsid w:val="005B4C48"/>
    <w:rsid w:val="005C7B14"/>
    <w:rsid w:val="005D5924"/>
    <w:rsid w:val="005D5A87"/>
    <w:rsid w:val="005E383E"/>
    <w:rsid w:val="005E6896"/>
    <w:rsid w:val="005F2884"/>
    <w:rsid w:val="0060322A"/>
    <w:rsid w:val="00607D5F"/>
    <w:rsid w:val="006117E6"/>
    <w:rsid w:val="00612793"/>
    <w:rsid w:val="00616A7C"/>
    <w:rsid w:val="006258FC"/>
    <w:rsid w:val="00627F38"/>
    <w:rsid w:val="006361D1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75CCC"/>
    <w:rsid w:val="00685F38"/>
    <w:rsid w:val="00694C84"/>
    <w:rsid w:val="006A57CF"/>
    <w:rsid w:val="006B2F4C"/>
    <w:rsid w:val="006B5CAF"/>
    <w:rsid w:val="006C07BE"/>
    <w:rsid w:val="006C40F7"/>
    <w:rsid w:val="006C6EE0"/>
    <w:rsid w:val="006C75E6"/>
    <w:rsid w:val="006D4E04"/>
    <w:rsid w:val="006E284C"/>
    <w:rsid w:val="006E3ABD"/>
    <w:rsid w:val="006F0842"/>
    <w:rsid w:val="006F2776"/>
    <w:rsid w:val="006F3003"/>
    <w:rsid w:val="006F58A9"/>
    <w:rsid w:val="006F6F12"/>
    <w:rsid w:val="006F70BA"/>
    <w:rsid w:val="006F792D"/>
    <w:rsid w:val="007201CB"/>
    <w:rsid w:val="00725B19"/>
    <w:rsid w:val="00727CD1"/>
    <w:rsid w:val="007452BB"/>
    <w:rsid w:val="00745501"/>
    <w:rsid w:val="00753B14"/>
    <w:rsid w:val="00753CC4"/>
    <w:rsid w:val="00754412"/>
    <w:rsid w:val="00754E80"/>
    <w:rsid w:val="00757A18"/>
    <w:rsid w:val="00766532"/>
    <w:rsid w:val="007667D4"/>
    <w:rsid w:val="007720DA"/>
    <w:rsid w:val="00777395"/>
    <w:rsid w:val="0079026D"/>
    <w:rsid w:val="007A01E3"/>
    <w:rsid w:val="007A277B"/>
    <w:rsid w:val="007C006A"/>
    <w:rsid w:val="007C0CEC"/>
    <w:rsid w:val="007C20DD"/>
    <w:rsid w:val="007C5242"/>
    <w:rsid w:val="007D0EA4"/>
    <w:rsid w:val="007E17AD"/>
    <w:rsid w:val="007E17E8"/>
    <w:rsid w:val="007E2EF3"/>
    <w:rsid w:val="007E4AAD"/>
    <w:rsid w:val="007F3823"/>
    <w:rsid w:val="007F588A"/>
    <w:rsid w:val="00800D58"/>
    <w:rsid w:val="00825CCE"/>
    <w:rsid w:val="00826C71"/>
    <w:rsid w:val="00826CB7"/>
    <w:rsid w:val="00830F86"/>
    <w:rsid w:val="008315B7"/>
    <w:rsid w:val="00832643"/>
    <w:rsid w:val="008356FF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2555"/>
    <w:rsid w:val="008F39CB"/>
    <w:rsid w:val="008F4D60"/>
    <w:rsid w:val="009124EE"/>
    <w:rsid w:val="009125BF"/>
    <w:rsid w:val="00915924"/>
    <w:rsid w:val="00920E65"/>
    <w:rsid w:val="00922293"/>
    <w:rsid w:val="00932BE9"/>
    <w:rsid w:val="00936E50"/>
    <w:rsid w:val="0094213F"/>
    <w:rsid w:val="00942861"/>
    <w:rsid w:val="00942E23"/>
    <w:rsid w:val="0094376A"/>
    <w:rsid w:val="00954710"/>
    <w:rsid w:val="009570C8"/>
    <w:rsid w:val="00963359"/>
    <w:rsid w:val="00964CF8"/>
    <w:rsid w:val="00977F45"/>
    <w:rsid w:val="0098521F"/>
    <w:rsid w:val="00987641"/>
    <w:rsid w:val="00990649"/>
    <w:rsid w:val="009922E8"/>
    <w:rsid w:val="00992D03"/>
    <w:rsid w:val="0099333B"/>
    <w:rsid w:val="0099531F"/>
    <w:rsid w:val="00996D27"/>
    <w:rsid w:val="009A0ACC"/>
    <w:rsid w:val="009A25E0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6ED1"/>
    <w:rsid w:val="009F2BA5"/>
    <w:rsid w:val="009F3D47"/>
    <w:rsid w:val="00A05AC3"/>
    <w:rsid w:val="00A06114"/>
    <w:rsid w:val="00A10031"/>
    <w:rsid w:val="00A34BA6"/>
    <w:rsid w:val="00A47CBE"/>
    <w:rsid w:val="00A5247E"/>
    <w:rsid w:val="00A66A94"/>
    <w:rsid w:val="00A83728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E1249"/>
    <w:rsid w:val="00AF5537"/>
    <w:rsid w:val="00AF7A10"/>
    <w:rsid w:val="00B026FE"/>
    <w:rsid w:val="00B10E14"/>
    <w:rsid w:val="00B310FB"/>
    <w:rsid w:val="00B346AE"/>
    <w:rsid w:val="00B373FD"/>
    <w:rsid w:val="00B403E2"/>
    <w:rsid w:val="00B5442C"/>
    <w:rsid w:val="00B8178C"/>
    <w:rsid w:val="00B84E2F"/>
    <w:rsid w:val="00B901BA"/>
    <w:rsid w:val="00B93515"/>
    <w:rsid w:val="00BA1EDD"/>
    <w:rsid w:val="00BA46AD"/>
    <w:rsid w:val="00BB2312"/>
    <w:rsid w:val="00BC0FFE"/>
    <w:rsid w:val="00BC2337"/>
    <w:rsid w:val="00BC4D18"/>
    <w:rsid w:val="00BC5CF4"/>
    <w:rsid w:val="00BC65C1"/>
    <w:rsid w:val="00BD0070"/>
    <w:rsid w:val="00BD269C"/>
    <w:rsid w:val="00BD28B7"/>
    <w:rsid w:val="00BD4F39"/>
    <w:rsid w:val="00BD6369"/>
    <w:rsid w:val="00BE37E1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57152"/>
    <w:rsid w:val="00C62114"/>
    <w:rsid w:val="00C9116E"/>
    <w:rsid w:val="00C94225"/>
    <w:rsid w:val="00CA051C"/>
    <w:rsid w:val="00CA68A9"/>
    <w:rsid w:val="00CB56DA"/>
    <w:rsid w:val="00CB7393"/>
    <w:rsid w:val="00CD7556"/>
    <w:rsid w:val="00CE1069"/>
    <w:rsid w:val="00CF316F"/>
    <w:rsid w:val="00D1010B"/>
    <w:rsid w:val="00D11516"/>
    <w:rsid w:val="00D152A2"/>
    <w:rsid w:val="00D2062F"/>
    <w:rsid w:val="00D36D93"/>
    <w:rsid w:val="00D44B28"/>
    <w:rsid w:val="00D518B0"/>
    <w:rsid w:val="00D60188"/>
    <w:rsid w:val="00D73040"/>
    <w:rsid w:val="00D752BF"/>
    <w:rsid w:val="00D80B99"/>
    <w:rsid w:val="00D845DF"/>
    <w:rsid w:val="00D84964"/>
    <w:rsid w:val="00DA3F55"/>
    <w:rsid w:val="00DB3EBE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53584"/>
    <w:rsid w:val="00E65425"/>
    <w:rsid w:val="00E674A3"/>
    <w:rsid w:val="00E8505B"/>
    <w:rsid w:val="00E930D8"/>
    <w:rsid w:val="00E95B86"/>
    <w:rsid w:val="00E95BB2"/>
    <w:rsid w:val="00EA6839"/>
    <w:rsid w:val="00EA78CA"/>
    <w:rsid w:val="00EC3DE4"/>
    <w:rsid w:val="00EC41C2"/>
    <w:rsid w:val="00EC483C"/>
    <w:rsid w:val="00EC4D71"/>
    <w:rsid w:val="00EC6DE7"/>
    <w:rsid w:val="00ED2C81"/>
    <w:rsid w:val="00ED2CB2"/>
    <w:rsid w:val="00EE3E20"/>
    <w:rsid w:val="00EE6095"/>
    <w:rsid w:val="00EF52D5"/>
    <w:rsid w:val="00F010F0"/>
    <w:rsid w:val="00F04893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B7633"/>
    <w:rsid w:val="00FC1955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D907AE49-396E-4AFA-A9B4-28CC7E76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3ED4114-FB1D-4BF8-806A-06DBB8B8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10</Pages>
  <Words>2041</Words>
  <Characters>11639</Characters>
  <Application>Microsoft Office Word</Application>
  <DocSecurity>0</DocSecurity>
  <Lines>96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10</cp:revision>
  <cp:lastPrinted>2018-04-10T06:54:00Z</cp:lastPrinted>
  <dcterms:created xsi:type="dcterms:W3CDTF">2018-05-28T08:19:00Z</dcterms:created>
  <dcterms:modified xsi:type="dcterms:W3CDTF">2018-09-12T08:56:00Z</dcterms:modified>
</cp:coreProperties>
</file>